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b/>
          <w:sz w:val="28"/>
          <w:szCs w:val="28"/>
        </w:rPr>
        <w:alias w:val="Instructions"/>
        <w:tag w:val="Instructions"/>
        <w:id w:val="878212817"/>
        <w:lock w:val="sdtContentLocked"/>
        <w:placeholder>
          <w:docPart w:val="DefaultPlaceholder_-1854013440"/>
        </w:placeholder>
      </w:sdtPr>
      <w:sdtEndPr>
        <w:rPr>
          <w:b w:val="0"/>
          <w:i/>
          <w:sz w:val="24"/>
          <w:szCs w:val="24"/>
        </w:rPr>
      </w:sdtEndPr>
      <w:sdtContent>
        <w:p w14:paraId="2FD96399" w14:textId="115C3A13" w:rsidR="00826215" w:rsidRDefault="00C72AB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41CEAA57" w14:textId="77777777" w:rsidR="00826215" w:rsidRDefault="00C72AB1" w:rsidP="00E85F75">
          <w:pPr>
            <w:numPr>
              <w:ilvl w:val="0"/>
              <w:numId w:val="1"/>
            </w:numPr>
            <w:pBdr>
              <w:top w:val="nil"/>
              <w:left w:val="nil"/>
              <w:bottom w:val="nil"/>
              <w:right w:val="nil"/>
              <w:between w:val="nil"/>
            </w:pBdr>
            <w:spacing w:before="120"/>
            <w:ind w:left="720"/>
          </w:pPr>
          <w:r>
            <w:rPr>
              <w:rFonts w:ascii="Times New Roman" w:eastAsia="Times New Roman" w:hAnsi="Times New Roman" w:cs="Times New Roman"/>
              <w:i/>
              <w:color w:val="000000"/>
            </w:rPr>
            <w:t xml:space="preserve">Use </w:t>
          </w:r>
          <w:r w:rsidR="00CF54D6">
            <w:rPr>
              <w:rFonts w:ascii="Times New Roman" w:eastAsia="Times New Roman" w:hAnsi="Times New Roman" w:cs="Times New Roman"/>
              <w:i/>
              <w:color w:val="000000"/>
            </w:rPr>
            <w:t xml:space="preserve">this </w:t>
          </w:r>
          <w:r>
            <w:rPr>
              <w:rFonts w:ascii="Times New Roman" w:eastAsia="Times New Roman" w:hAnsi="Times New Roman" w:cs="Times New Roman"/>
              <w:i/>
              <w:color w:val="000000"/>
            </w:rPr>
            <w:t xml:space="preserve">“TEMPLATE PROTOCOL (HRP-503)” to prepare a </w:t>
          </w:r>
          <w:r w:rsidR="00F44DC6">
            <w:rPr>
              <w:rFonts w:ascii="Times New Roman" w:eastAsia="Times New Roman" w:hAnsi="Times New Roman" w:cs="Times New Roman"/>
              <w:i/>
              <w:color w:val="000000"/>
            </w:rPr>
            <w:t>study protocol outlining your research plan</w:t>
          </w:r>
          <w:r>
            <w:rPr>
              <w:rFonts w:ascii="Times New Roman" w:eastAsia="Times New Roman" w:hAnsi="Times New Roman" w:cs="Times New Roman"/>
              <w:i/>
              <w:color w:val="000000"/>
            </w:rPr>
            <w:t xml:space="preserve">. </w:t>
          </w:r>
        </w:p>
        <w:p w14:paraId="3069A991" w14:textId="57587FF1" w:rsidR="00826215" w:rsidRDefault="00C72AB1" w:rsidP="003C6381">
          <w:pPr>
            <w:numPr>
              <w:ilvl w:val="0"/>
              <w:numId w:val="1"/>
            </w:numPr>
            <w:pBdr>
              <w:top w:val="nil"/>
              <w:left w:val="nil"/>
              <w:bottom w:val="nil"/>
              <w:right w:val="nil"/>
              <w:between w:val="nil"/>
            </w:pBdr>
            <w:ind w:left="720"/>
            <w:rPr>
              <w:i/>
              <w:color w:val="000000"/>
            </w:rPr>
          </w:pPr>
          <w:r>
            <w:rPr>
              <w:rFonts w:ascii="Times New Roman" w:eastAsia="Times New Roman" w:hAnsi="Times New Roman" w:cs="Times New Roman"/>
              <w:i/>
              <w:color w:val="000000"/>
            </w:rPr>
            <w:t xml:space="preserve">Depending on the nature of your study, some major sections </w:t>
          </w:r>
          <w:r w:rsidR="009B06AB">
            <w:rPr>
              <w:rFonts w:ascii="Times New Roman" w:eastAsia="Times New Roman" w:hAnsi="Times New Roman" w:cs="Times New Roman"/>
              <w:i/>
              <w:color w:val="000000"/>
            </w:rPr>
            <w:t xml:space="preserve">might </w:t>
          </w:r>
          <w:r>
            <w:rPr>
              <w:rFonts w:ascii="Times New Roman" w:eastAsia="Times New Roman" w:hAnsi="Times New Roman" w:cs="Times New Roman"/>
              <w:i/>
              <w:color w:val="000000"/>
            </w:rPr>
            <w:t>not be applicable to your research. If so</w:t>
          </w:r>
          <w:r w:rsidR="009B06AB">
            <w:rPr>
              <w:rFonts w:ascii="Times New Roman" w:eastAsia="Times New Roman" w:hAnsi="Times New Roman" w:cs="Times New Roman"/>
              <w:i/>
              <w:color w:val="000000"/>
            </w:rPr>
            <w:t>, simply</w:t>
          </w:r>
          <w:r>
            <w:rPr>
              <w:rFonts w:ascii="Times New Roman" w:eastAsia="Times New Roman" w:hAnsi="Times New Roman" w:cs="Times New Roman"/>
              <w:i/>
              <w:color w:val="000000"/>
            </w:rPr>
            <w:t xml:space="preserve"> mark as “N/A.” For example, </w:t>
          </w:r>
          <w:r w:rsidR="00012CDB">
            <w:rPr>
              <w:rFonts w:ascii="Times New Roman" w:eastAsia="Times New Roman" w:hAnsi="Times New Roman" w:cs="Times New Roman"/>
              <w:i/>
              <w:color w:val="000000"/>
            </w:rPr>
            <w:t>a simple survey</w:t>
          </w:r>
          <w:r w:rsidR="00BF3552">
            <w:rPr>
              <w:rFonts w:ascii="Times New Roman" w:eastAsia="Times New Roman" w:hAnsi="Times New Roman" w:cs="Times New Roman"/>
              <w:i/>
              <w:color w:val="000000"/>
            </w:rPr>
            <w:t xml:space="preserve"> </w:t>
          </w:r>
          <w:r w:rsidR="009B06AB">
            <w:rPr>
              <w:rFonts w:ascii="Times New Roman" w:eastAsia="Times New Roman" w:hAnsi="Times New Roman" w:cs="Times New Roman"/>
              <w:i/>
              <w:color w:val="000000"/>
            </w:rPr>
            <w:t xml:space="preserve">might </w:t>
          </w:r>
          <w:r>
            <w:rPr>
              <w:rFonts w:ascii="Times New Roman" w:eastAsia="Times New Roman" w:hAnsi="Times New Roman" w:cs="Times New Roman"/>
              <w:i/>
              <w:color w:val="000000"/>
            </w:rPr>
            <w:t>have many sections with “N/A.”  For subsections</w:t>
          </w:r>
          <w:r w:rsidR="00012CDB">
            <w:rPr>
              <w:rFonts w:ascii="Times New Roman" w:eastAsia="Times New Roman" w:hAnsi="Times New Roman" w:cs="Times New Roman"/>
              <w:i/>
              <w:color w:val="000000"/>
            </w:rPr>
            <w:t xml:space="preserve"> (e.g., </w:t>
          </w:r>
          <w:r>
            <w:rPr>
              <w:rFonts w:ascii="Times New Roman" w:eastAsia="Times New Roman" w:hAnsi="Times New Roman" w:cs="Times New Roman"/>
              <w:i/>
              <w:color w:val="000000"/>
            </w:rPr>
            <w:t>1.x or 8.x</w:t>
          </w:r>
          <w:r w:rsidR="00012CDB">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you can </w:t>
          </w:r>
          <w:r w:rsidR="003C42A2">
            <w:rPr>
              <w:rFonts w:ascii="Times New Roman" w:eastAsia="Times New Roman" w:hAnsi="Times New Roman" w:cs="Times New Roman"/>
              <w:i/>
              <w:color w:val="000000"/>
            </w:rPr>
            <w:t>mark as “N/A”</w:t>
          </w:r>
          <w:r>
            <w:rPr>
              <w:rFonts w:ascii="Times New Roman" w:eastAsia="Times New Roman" w:hAnsi="Times New Roman" w:cs="Times New Roman"/>
              <w:i/>
              <w:color w:val="000000"/>
            </w:rPr>
            <w:t xml:space="preserve">if you are </w:t>
          </w:r>
          <w:r w:rsidR="009B06AB">
            <w:rPr>
              <w:rFonts w:ascii="Times New Roman" w:eastAsia="Times New Roman" w:hAnsi="Times New Roman" w:cs="Times New Roman"/>
              <w:i/>
              <w:color w:val="000000"/>
            </w:rPr>
            <w:t xml:space="preserve">certain that the subsection is </w:t>
          </w:r>
          <w:r>
            <w:rPr>
              <w:rFonts w:ascii="Times New Roman" w:eastAsia="Times New Roman" w:hAnsi="Times New Roman" w:cs="Times New Roman"/>
              <w:i/>
              <w:color w:val="000000"/>
            </w:rPr>
            <w:t>not applicable</w:t>
          </w:r>
          <w:r w:rsidR="001F423D">
            <w:rPr>
              <w:rFonts w:ascii="Times New Roman" w:eastAsia="Times New Roman" w:hAnsi="Times New Roman" w:cs="Times New Roman"/>
              <w:i/>
              <w:color w:val="000000"/>
            </w:rPr>
            <w:t>.</w:t>
          </w:r>
        </w:p>
        <w:p w14:paraId="331B5D5F" w14:textId="77777777" w:rsidR="00826215" w:rsidRDefault="00C72AB1" w:rsidP="00E85F75">
          <w:pPr>
            <w:numPr>
              <w:ilvl w:val="0"/>
              <w:numId w:val="1"/>
            </w:numPr>
            <w:pBdr>
              <w:top w:val="nil"/>
              <w:left w:val="nil"/>
              <w:bottom w:val="nil"/>
              <w:right w:val="nil"/>
              <w:between w:val="nil"/>
            </w:pBdr>
            <w:ind w:left="720"/>
            <w:rPr>
              <w:rFonts w:ascii="Times New Roman" w:eastAsia="Times New Roman" w:hAnsi="Times New Roman" w:cs="Times New Roman"/>
              <w:i/>
            </w:rPr>
          </w:pPr>
          <w:r w:rsidRPr="00C72AB1">
            <w:rPr>
              <w:rFonts w:ascii="Times New Roman" w:eastAsia="Times New Roman" w:hAnsi="Times New Roman" w:cs="Times New Roman"/>
              <w:i/>
            </w:rPr>
            <w:t xml:space="preserve">Once the IRB/HRPP approves your submission, </w:t>
          </w:r>
          <w:r w:rsidR="009B06AB">
            <w:rPr>
              <w:rFonts w:ascii="Times New Roman" w:eastAsia="Times New Roman" w:hAnsi="Times New Roman" w:cs="Times New Roman"/>
              <w:i/>
            </w:rPr>
            <w:t>your</w:t>
          </w:r>
          <w:r w:rsidRPr="00C72AB1">
            <w:rPr>
              <w:rFonts w:ascii="Times New Roman" w:eastAsia="Times New Roman" w:hAnsi="Times New Roman" w:cs="Times New Roman"/>
              <w:i/>
            </w:rPr>
            <w:t xml:space="preserve"> latest approved version of the protocol</w:t>
          </w:r>
          <w:r w:rsidR="009B06AB">
            <w:rPr>
              <w:rFonts w:ascii="Times New Roman" w:eastAsia="Times New Roman" w:hAnsi="Times New Roman" w:cs="Times New Roman"/>
              <w:i/>
            </w:rPr>
            <w:t xml:space="preserve"> will be stored</w:t>
          </w:r>
          <w:r w:rsidRPr="00C72AB1">
            <w:rPr>
              <w:rFonts w:ascii="Times New Roman" w:eastAsia="Times New Roman" w:hAnsi="Times New Roman" w:cs="Times New Roman"/>
              <w:i/>
            </w:rPr>
            <w:t xml:space="preserve"> in </w:t>
          </w:r>
          <w:r w:rsidR="009B06AB">
            <w:rPr>
              <w:rFonts w:ascii="Times New Roman" w:eastAsia="Times New Roman" w:hAnsi="Times New Roman" w:cs="Times New Roman"/>
              <w:i/>
            </w:rPr>
            <w:t xml:space="preserve">the IRB </w:t>
          </w:r>
          <w:r w:rsidRPr="00C72AB1">
            <w:rPr>
              <w:rFonts w:ascii="Times New Roman" w:eastAsia="Times New Roman" w:hAnsi="Times New Roman" w:cs="Times New Roman"/>
              <w:i/>
            </w:rPr>
            <w:t>Protocol Management</w:t>
          </w:r>
          <w:r w:rsidR="009B06AB">
            <w:rPr>
              <w:rFonts w:ascii="Times New Roman" w:eastAsia="Times New Roman" w:hAnsi="Times New Roman" w:cs="Times New Roman"/>
              <w:i/>
            </w:rPr>
            <w:t xml:space="preserve"> online system</w:t>
          </w:r>
          <w:r w:rsidRPr="00C72AB1">
            <w:rPr>
              <w:rFonts w:ascii="Times New Roman" w:eastAsia="Times New Roman" w:hAnsi="Times New Roman" w:cs="Times New Roman"/>
              <w:i/>
            </w:rPr>
            <w:t xml:space="preserve">. </w:t>
          </w:r>
        </w:p>
        <w:p w14:paraId="3BD9C1FB" w14:textId="4EEDBC43" w:rsidR="00826215" w:rsidRDefault="00C72AB1" w:rsidP="00E85F75">
          <w:pPr>
            <w:numPr>
              <w:ilvl w:val="0"/>
              <w:numId w:val="1"/>
            </w:numPr>
            <w:pBdr>
              <w:top w:val="nil"/>
              <w:left w:val="nil"/>
              <w:bottom w:val="nil"/>
              <w:right w:val="nil"/>
              <w:between w:val="nil"/>
            </w:pBdr>
            <w:ind w:left="720"/>
            <w:rPr>
              <w:rFonts w:ascii="Times New Roman" w:eastAsia="Times New Roman" w:hAnsi="Times New Roman" w:cs="Times New Roman"/>
              <w:i/>
            </w:rPr>
          </w:pPr>
          <w:r w:rsidRPr="00C72AB1">
            <w:rPr>
              <w:rFonts w:ascii="Times New Roman" w:eastAsia="Times New Roman" w:hAnsi="Times New Roman" w:cs="Times New Roman"/>
              <w:i/>
            </w:rPr>
            <w:t xml:space="preserve">If </w:t>
          </w:r>
          <w:r w:rsidR="008B16E7">
            <w:rPr>
              <w:rFonts w:ascii="Times New Roman" w:eastAsia="Times New Roman" w:hAnsi="Times New Roman" w:cs="Times New Roman"/>
              <w:i/>
            </w:rPr>
            <w:t xml:space="preserve">your research plan changes and </w:t>
          </w:r>
          <w:r w:rsidRPr="00C72AB1">
            <w:rPr>
              <w:rFonts w:ascii="Times New Roman" w:eastAsia="Times New Roman" w:hAnsi="Times New Roman" w:cs="Times New Roman"/>
              <w:i/>
            </w:rPr>
            <w:t xml:space="preserve">you need to modify the protocol, </w:t>
          </w:r>
          <w:r w:rsidR="008B16E7">
            <w:rPr>
              <w:rFonts w:ascii="Times New Roman" w:eastAsia="Times New Roman" w:hAnsi="Times New Roman" w:cs="Times New Roman"/>
              <w:i/>
            </w:rPr>
            <w:t xml:space="preserve">please </w:t>
          </w:r>
          <w:r w:rsidRPr="00C72AB1">
            <w:rPr>
              <w:rFonts w:ascii="Times New Roman" w:eastAsia="Times New Roman" w:hAnsi="Times New Roman" w:cs="Times New Roman"/>
              <w:i/>
            </w:rPr>
            <w:t xml:space="preserve">submit an amendment to Protocol Management with the requested modifications. Download </w:t>
          </w:r>
          <w:r w:rsidR="008B16E7">
            <w:rPr>
              <w:rFonts w:ascii="Times New Roman" w:eastAsia="Times New Roman" w:hAnsi="Times New Roman" w:cs="Times New Roman"/>
              <w:i/>
            </w:rPr>
            <w:t>your current</w:t>
          </w:r>
          <w:r w:rsidR="008B16E7" w:rsidRPr="00C72AB1">
            <w:rPr>
              <w:rFonts w:ascii="Times New Roman" w:eastAsia="Times New Roman" w:hAnsi="Times New Roman" w:cs="Times New Roman"/>
              <w:i/>
            </w:rPr>
            <w:t xml:space="preserve"> </w:t>
          </w:r>
          <w:r w:rsidRPr="00C72AB1">
            <w:rPr>
              <w:rFonts w:ascii="Times New Roman" w:eastAsia="Times New Roman" w:hAnsi="Times New Roman" w:cs="Times New Roman"/>
              <w:i/>
            </w:rPr>
            <w:t xml:space="preserve">protocol from Protocol Management and </w:t>
          </w:r>
          <w:r w:rsidR="008B16E7">
            <w:rPr>
              <w:rFonts w:ascii="Times New Roman" w:eastAsia="Times New Roman" w:hAnsi="Times New Roman" w:cs="Times New Roman"/>
              <w:i/>
            </w:rPr>
            <w:t>indicate</w:t>
          </w:r>
          <w:r w:rsidR="008B16E7" w:rsidRPr="00C72AB1">
            <w:rPr>
              <w:rFonts w:ascii="Times New Roman" w:eastAsia="Times New Roman" w:hAnsi="Times New Roman" w:cs="Times New Roman"/>
              <w:i/>
            </w:rPr>
            <w:t xml:space="preserve"> </w:t>
          </w:r>
          <w:r w:rsidRPr="00C72AB1">
            <w:rPr>
              <w:rFonts w:ascii="Times New Roman" w:eastAsia="Times New Roman" w:hAnsi="Times New Roman" w:cs="Times New Roman"/>
              <w:i/>
            </w:rPr>
            <w:t>the changes</w:t>
          </w:r>
          <w:r w:rsidR="008B16E7">
            <w:rPr>
              <w:rFonts w:ascii="Times New Roman" w:eastAsia="Times New Roman" w:hAnsi="Times New Roman" w:cs="Times New Roman"/>
              <w:i/>
            </w:rPr>
            <w:t>/revisions</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using</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the t</w:t>
          </w:r>
          <w:r w:rsidRPr="00C72AB1">
            <w:rPr>
              <w:rFonts w:ascii="Times New Roman" w:eastAsia="Times New Roman" w:hAnsi="Times New Roman" w:cs="Times New Roman"/>
              <w:i/>
            </w:rPr>
            <w:t xml:space="preserve">rack </w:t>
          </w:r>
          <w:r w:rsidR="008B16E7">
            <w:rPr>
              <w:rFonts w:ascii="Times New Roman" w:eastAsia="Times New Roman" w:hAnsi="Times New Roman" w:cs="Times New Roman"/>
              <w:i/>
            </w:rPr>
            <w:t>c</w:t>
          </w:r>
          <w:r w:rsidRPr="00C72AB1">
            <w:rPr>
              <w:rFonts w:ascii="Times New Roman" w:eastAsia="Times New Roman" w:hAnsi="Times New Roman" w:cs="Times New Roman"/>
              <w:i/>
            </w:rPr>
            <w:t>hanges</w:t>
          </w:r>
          <w:r w:rsidR="008B16E7">
            <w:rPr>
              <w:rFonts w:ascii="Times New Roman" w:eastAsia="Times New Roman" w:hAnsi="Times New Roman" w:cs="Times New Roman"/>
              <w:i/>
            </w:rPr>
            <w:t xml:space="preserve"> feature in order</w:t>
          </w:r>
          <w:r w:rsidRPr="00C72AB1">
            <w:rPr>
              <w:rFonts w:ascii="Times New Roman" w:eastAsia="Times New Roman" w:hAnsi="Times New Roman" w:cs="Times New Roman"/>
              <w:i/>
            </w:rPr>
            <w:t xml:space="preserve"> to make review of the modifications easier to follow. </w:t>
          </w:r>
          <w:r w:rsidR="008B16E7">
            <w:rPr>
              <w:rFonts w:ascii="Times New Roman" w:eastAsia="Times New Roman" w:hAnsi="Times New Roman" w:cs="Times New Roman"/>
              <w:i/>
            </w:rPr>
            <w:t>If you are unable to use track changes</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 xml:space="preserve">please </w:t>
          </w:r>
          <w:r w:rsidRPr="00C72AB1">
            <w:rPr>
              <w:rFonts w:ascii="Times New Roman" w:eastAsia="Times New Roman" w:hAnsi="Times New Roman" w:cs="Times New Roman"/>
              <w:i/>
            </w:rPr>
            <w:t xml:space="preserve">create a new paragraph </w:t>
          </w:r>
          <w:r w:rsidR="008B16E7">
            <w:rPr>
              <w:rFonts w:ascii="Times New Roman" w:eastAsia="Times New Roman" w:hAnsi="Times New Roman" w:cs="Times New Roman"/>
              <w:i/>
            </w:rPr>
            <w:t>wherever you need to make a change, and</w:t>
          </w:r>
          <w:r w:rsidRPr="00C72AB1">
            <w:rPr>
              <w:rFonts w:ascii="Times New Roman" w:eastAsia="Times New Roman" w:hAnsi="Times New Roman" w:cs="Times New Roman"/>
              <w:i/>
            </w:rPr>
            <w:t xml:space="preserve"> indicate “Amendment: Date” before </w:t>
          </w:r>
          <w:r w:rsidR="008B16E7">
            <w:rPr>
              <w:rFonts w:ascii="Times New Roman" w:eastAsia="Times New Roman" w:hAnsi="Times New Roman" w:cs="Times New Roman"/>
              <w:i/>
            </w:rPr>
            <w:t xml:space="preserve">making </w:t>
          </w:r>
          <w:r w:rsidRPr="00C72AB1">
            <w:rPr>
              <w:rFonts w:ascii="Times New Roman" w:eastAsia="Times New Roman" w:hAnsi="Times New Roman" w:cs="Times New Roman"/>
              <w:i/>
            </w:rPr>
            <w:t xml:space="preserve">a change to any section. </w:t>
          </w:r>
          <w:r w:rsidR="008B16E7">
            <w:rPr>
              <w:rFonts w:ascii="Times New Roman" w:eastAsia="Times New Roman" w:hAnsi="Times New Roman" w:cs="Times New Roman"/>
              <w:i/>
            </w:rPr>
            <w:t>Protocol management will store the</w:t>
          </w:r>
          <w:r w:rsidRPr="00C72AB1">
            <w:rPr>
              <w:rFonts w:ascii="Times New Roman" w:eastAsia="Times New Roman" w:hAnsi="Times New Roman" w:cs="Times New Roman"/>
              <w:i/>
            </w:rPr>
            <w:t xml:space="preserve"> older versions</w:t>
          </w:r>
          <w:r w:rsidR="008B16E7">
            <w:rPr>
              <w:rFonts w:ascii="Times New Roman" w:eastAsia="Times New Roman" w:hAnsi="Times New Roman" w:cs="Times New Roman"/>
              <w:i/>
            </w:rPr>
            <w:t xml:space="preserve"> of your protocol</w:t>
          </w:r>
          <w:r w:rsidRPr="00C72AB1">
            <w:rPr>
              <w:rFonts w:ascii="Times New Roman" w:eastAsia="Times New Roman" w:hAnsi="Times New Roman" w:cs="Times New Roman"/>
              <w:i/>
            </w:rPr>
            <w:t xml:space="preserve"> if the</w:t>
          </w:r>
          <w:r w:rsidR="008B16E7">
            <w:rPr>
              <w:rFonts w:ascii="Times New Roman" w:eastAsia="Times New Roman" w:hAnsi="Times New Roman" w:cs="Times New Roman"/>
              <w:i/>
            </w:rPr>
            <w:t xml:space="preserve"> IRB or HRPP staff</w:t>
          </w:r>
          <w:r w:rsidRPr="00C72AB1">
            <w:rPr>
              <w:rFonts w:ascii="Times New Roman" w:eastAsia="Times New Roman" w:hAnsi="Times New Roman" w:cs="Times New Roman"/>
              <w:i/>
            </w:rPr>
            <w:t xml:space="preserve"> need to compare them during the review.</w:t>
          </w:r>
        </w:p>
      </w:sdtContent>
    </w:sdt>
    <w:p w14:paraId="2BF38410" w14:textId="77777777" w:rsidR="00826215" w:rsidRPr="00C72AB1" w:rsidRDefault="00826215" w:rsidP="00C72AB1">
      <w:pPr>
        <w:pBdr>
          <w:top w:val="nil"/>
          <w:left w:val="nil"/>
          <w:bottom w:val="nil"/>
          <w:right w:val="nil"/>
          <w:between w:val="nil"/>
        </w:pBdr>
        <w:ind w:left="1440" w:right="720"/>
        <w:rPr>
          <w:rFonts w:ascii="Arial" w:eastAsia="Arial" w:hAnsi="Arial" w:cs="Arial"/>
          <w:color w:val="000000"/>
          <w:sz w:val="22"/>
          <w:szCs w:val="22"/>
        </w:rPr>
      </w:pPr>
    </w:p>
    <w:p w14:paraId="381E3766" w14:textId="67575496" w:rsidR="00826215" w:rsidRPr="005C3421" w:rsidRDefault="00705C97" w:rsidP="00215F17">
      <w:pPr>
        <w:spacing w:before="240"/>
        <w:rPr>
          <w:rFonts w:ascii="Times New Roman" w:eastAsia="Times New Roman" w:hAnsi="Times New Roman" w:cs="Times New Roman"/>
          <w:sz w:val="28"/>
          <w:szCs w:val="28"/>
        </w:rPr>
      </w:pPr>
      <w:sdt>
        <w:sdtPr>
          <w:rPr>
            <w:rFonts w:ascii="Times New Roman" w:eastAsia="Times New Roman" w:hAnsi="Times New Roman" w:cs="Times New Roman"/>
            <w:b/>
            <w:sz w:val="28"/>
            <w:szCs w:val="28"/>
          </w:rPr>
          <w:alias w:val="Protocol Title"/>
          <w:tag w:val="Protocol Title"/>
          <w:id w:val="950599723"/>
          <w:lock w:val="sdtContentLocked"/>
          <w:placeholder>
            <w:docPart w:val="DefaultPlaceholder_-1854013440"/>
          </w:placeholder>
        </w:sdtPr>
        <w:sdtEndPr/>
        <w:sdtContent>
          <w:r w:rsidR="00C72AB1">
            <w:rPr>
              <w:rFonts w:ascii="Times New Roman" w:eastAsia="Times New Roman" w:hAnsi="Times New Roman" w:cs="Times New Roman"/>
              <w:b/>
              <w:sz w:val="28"/>
              <w:szCs w:val="28"/>
            </w:rPr>
            <w:t>PROTOCOL TITLE:</w:t>
          </w:r>
        </w:sdtContent>
      </w:sdt>
      <w:r w:rsidR="003C6381">
        <w:rPr>
          <w:rFonts w:ascii="Times New Roman" w:eastAsia="Times New Roman" w:hAnsi="Times New Roman" w:cs="Times New Roman"/>
          <w:b/>
          <w:sz w:val="28"/>
          <w:szCs w:val="28"/>
        </w:rPr>
        <w:t xml:space="preserve"> </w:t>
      </w:r>
    </w:p>
    <w:p w14:paraId="20CD7661" w14:textId="02F3A570" w:rsidR="00F74AEA" w:rsidRDefault="00705C97" w:rsidP="00F74AEA">
      <w:pPr>
        <w:pBdr>
          <w:top w:val="nil"/>
          <w:left w:val="nil"/>
          <w:bottom w:val="nil"/>
          <w:right w:val="nil"/>
          <w:between w:val="nil"/>
        </w:pBdr>
        <w:spacing w:before="120" w:after="120"/>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rotocol Title- Instructions"/>
          <w:tag w:val="Protocol Title- Instructions"/>
          <w:id w:val="-1057542239"/>
          <w:lock w:val="sdtContentLocked"/>
          <w:placeholder>
            <w:docPart w:val="DefaultPlaceholder_-1854013440"/>
          </w:placeholder>
        </w:sdtPr>
        <w:sdtEndPr>
          <w:rPr>
            <w:i w:val="0"/>
          </w:rPr>
        </w:sdtEndPr>
        <w:sdtContent>
          <w:r w:rsidR="00C72AB1">
            <w:rPr>
              <w:rFonts w:ascii="Times New Roman" w:eastAsia="Times New Roman" w:hAnsi="Times New Roman" w:cs="Times New Roman"/>
              <w:i/>
              <w:color w:val="000000"/>
            </w:rPr>
            <w:t>Include the full protocol title</w:t>
          </w:r>
          <w:r w:rsidR="00C72AB1" w:rsidRPr="00764F31">
            <w:rPr>
              <w:rFonts w:ascii="Times New Roman" w:eastAsia="Times New Roman" w:hAnsi="Times New Roman" w:cs="Times New Roman"/>
              <w:color w:val="000000"/>
            </w:rPr>
            <w:t>.</w:t>
          </w:r>
        </w:sdtContent>
      </w:sdt>
      <w:r w:rsidR="005C3421">
        <w:rPr>
          <w:rFonts w:ascii="Times New Roman" w:eastAsia="Times New Roman" w:hAnsi="Times New Roman" w:cs="Times New Roman"/>
          <w:color w:val="000000"/>
        </w:rPr>
        <w:t xml:space="preserve"> </w:t>
      </w:r>
    </w:p>
    <w:p w14:paraId="581E6DD6" w14:textId="79D63941" w:rsidR="00CE4BDD" w:rsidRPr="00F74AEA" w:rsidRDefault="00904DA6" w:rsidP="00904DA6">
      <w:pPr>
        <w:pBdr>
          <w:top w:val="nil"/>
          <w:left w:val="nil"/>
          <w:bottom w:val="nil"/>
          <w:right w:val="nil"/>
          <w:between w:val="nil"/>
        </w:pBdr>
        <w:spacing w:before="120" w:after="120"/>
      </w:pPr>
      <w:r>
        <w:tab/>
      </w:r>
      <w:r w:rsidRPr="00904DA6">
        <w:t>Object Reference in Collaborative Augmented Reality</w:t>
      </w:r>
    </w:p>
    <w:p w14:paraId="58D106BF" w14:textId="0D81F6B4" w:rsidR="003C6381" w:rsidRPr="003C6381" w:rsidRDefault="003C6381">
      <w:pPr>
        <w:pBdr>
          <w:top w:val="nil"/>
          <w:left w:val="nil"/>
          <w:bottom w:val="nil"/>
          <w:right w:val="nil"/>
          <w:between w:val="nil"/>
        </w:pBdr>
        <w:rPr>
          <w:rFonts w:ascii="Times New Roman" w:eastAsia="Times New Roman" w:hAnsi="Times New Roman" w:cs="Times New Roman"/>
          <w:color w:val="000000"/>
          <w:sz w:val="28"/>
          <w:szCs w:val="28"/>
        </w:rPr>
      </w:pPr>
    </w:p>
    <w:p w14:paraId="12AB6014" w14:textId="4A4F9250" w:rsidR="00826215" w:rsidRPr="005C3421" w:rsidRDefault="00705C97">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Protocol Number"/>
          <w:tag w:val="Protocol Number"/>
          <w:id w:val="-749187612"/>
          <w:lock w:val="sdtContentLocked"/>
          <w:placeholder>
            <w:docPart w:val="DefaultPlaceholder_-1854013440"/>
          </w:placeholder>
        </w:sdtPr>
        <w:sdtEndPr/>
        <w:sdtContent>
          <w:r w:rsidR="00C72AB1">
            <w:rPr>
              <w:rFonts w:ascii="Times New Roman" w:eastAsia="Times New Roman" w:hAnsi="Times New Roman" w:cs="Times New Roman"/>
              <w:b/>
              <w:color w:val="000000"/>
              <w:sz w:val="28"/>
              <w:szCs w:val="28"/>
            </w:rPr>
            <w:t>PROTOCOL NUMBER:</w:t>
          </w:r>
        </w:sdtContent>
      </w:sdt>
      <w:r w:rsidR="003C6381">
        <w:rPr>
          <w:rFonts w:ascii="Times New Roman" w:eastAsia="Times New Roman" w:hAnsi="Times New Roman" w:cs="Times New Roman"/>
          <w:b/>
          <w:color w:val="000000"/>
          <w:sz w:val="28"/>
          <w:szCs w:val="28"/>
        </w:rPr>
        <w:t xml:space="preserve"> </w:t>
      </w:r>
      <w:r w:rsidR="00C94C9F">
        <w:rPr>
          <w:rFonts w:ascii="Times New Roman" w:eastAsia="Times New Roman" w:hAnsi="Times New Roman" w:cs="Times New Roman"/>
          <w:b/>
          <w:color w:val="000000"/>
          <w:sz w:val="28"/>
          <w:szCs w:val="28"/>
        </w:rPr>
        <w:t xml:space="preserve"> </w:t>
      </w:r>
    </w:p>
    <w:sdt>
      <w:sdtPr>
        <w:rPr>
          <w:rFonts w:ascii="Times New Roman" w:eastAsia="Times New Roman" w:hAnsi="Times New Roman" w:cs="Times New Roman"/>
          <w:i/>
          <w:color w:val="000000"/>
        </w:rPr>
        <w:alias w:val="Protocol Number- Instructions"/>
        <w:tag w:val="Protocol Number- Instructions"/>
        <w:id w:val="1132989192"/>
        <w:lock w:val="sdtContentLocked"/>
        <w:placeholder>
          <w:docPart w:val="DefaultPlaceholder_-1854013440"/>
        </w:placeholder>
      </w:sdtPr>
      <w:sdtEndPr>
        <w:rPr>
          <w:i w:val="0"/>
        </w:rPr>
      </w:sdtEndPr>
      <w:sdtContent>
        <w:p w14:paraId="4C64BAE0" w14:textId="67FF75C2" w:rsidR="00E07BEB" w:rsidRDefault="00C72AB1" w:rsidP="00F74AEA">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Include the number assigned in </w:t>
          </w:r>
          <w:r w:rsidRPr="00C72AB1">
            <w:rPr>
              <w:rFonts w:ascii="Times New Roman" w:eastAsia="Times New Roman" w:hAnsi="Times New Roman" w:cs="Times New Roman"/>
              <w:i/>
            </w:rPr>
            <w:t>P</w:t>
          </w:r>
          <w:r>
            <w:rPr>
              <w:rFonts w:ascii="Times New Roman" w:eastAsia="Times New Roman" w:hAnsi="Times New Roman" w:cs="Times New Roman"/>
              <w:i/>
              <w:color w:val="000000"/>
            </w:rPr>
            <w:t xml:space="preserve">rotocol </w:t>
          </w:r>
          <w:r w:rsidRPr="00C72AB1">
            <w:rPr>
              <w:rFonts w:ascii="Times New Roman" w:eastAsia="Times New Roman" w:hAnsi="Times New Roman" w:cs="Times New Roman"/>
              <w:i/>
            </w:rPr>
            <w:t>M</w:t>
          </w:r>
          <w:r>
            <w:rPr>
              <w:rFonts w:ascii="Times New Roman" w:eastAsia="Times New Roman" w:hAnsi="Times New Roman" w:cs="Times New Roman"/>
              <w:i/>
              <w:color w:val="000000"/>
            </w:rPr>
            <w:t>anagement</w:t>
          </w:r>
          <w:r>
            <w:rPr>
              <w:rFonts w:ascii="Times New Roman" w:eastAsia="Times New Roman" w:hAnsi="Times New Roman" w:cs="Times New Roman"/>
              <w:i/>
            </w:rPr>
            <w:t xml:space="preserve"> (v</w:t>
          </w:r>
          <w:r w:rsidRPr="00C72AB1">
            <w:rPr>
              <w:rFonts w:ascii="Times New Roman" w:eastAsia="Times New Roman" w:hAnsi="Times New Roman" w:cs="Times New Roman"/>
              <w:i/>
            </w:rPr>
            <w:t>erify this has been added before submitting protocol to HRPP</w:t>
          </w:r>
          <w:r>
            <w:rPr>
              <w:rFonts w:ascii="Times New Roman" w:eastAsia="Times New Roman" w:hAnsi="Times New Roman" w:cs="Times New Roman"/>
              <w:i/>
              <w:color w:val="000000"/>
            </w:rPr>
            <w:t>)</w:t>
          </w:r>
          <w:r w:rsidRPr="00764F31">
            <w:rPr>
              <w:rFonts w:ascii="Times New Roman" w:eastAsia="Times New Roman" w:hAnsi="Times New Roman" w:cs="Times New Roman"/>
              <w:color w:val="000000"/>
            </w:rPr>
            <w:t>.</w:t>
          </w:r>
          <w:r w:rsidR="005C3421">
            <w:rPr>
              <w:rFonts w:ascii="Times New Roman" w:eastAsia="Times New Roman" w:hAnsi="Times New Roman" w:cs="Times New Roman"/>
              <w:color w:val="000000"/>
            </w:rPr>
            <w:t xml:space="preserve"> </w:t>
          </w:r>
        </w:p>
      </w:sdtContent>
    </w:sdt>
    <w:p w14:paraId="4E557482" w14:textId="5C6E433C" w:rsidR="00CE4BDD" w:rsidRDefault="00CE4BDD" w:rsidP="00F74AEA">
      <w:pPr>
        <w:pBdr>
          <w:top w:val="nil"/>
          <w:left w:val="nil"/>
          <w:bottom w:val="nil"/>
          <w:right w:val="nil"/>
          <w:between w:val="nil"/>
        </w:pBdr>
        <w:ind w:left="720"/>
      </w:pPr>
    </w:p>
    <w:p w14:paraId="0D164378" w14:textId="4BD83224" w:rsidR="00CE4BDD" w:rsidRDefault="00904DA6" w:rsidP="00904DA6">
      <w:pPr>
        <w:pBdr>
          <w:top w:val="nil"/>
          <w:left w:val="nil"/>
          <w:bottom w:val="nil"/>
          <w:right w:val="nil"/>
          <w:between w:val="nil"/>
        </w:pBdr>
      </w:pPr>
      <w:r>
        <w:tab/>
      </w:r>
      <w:r w:rsidRPr="00904DA6">
        <w:t>19-519</w:t>
      </w:r>
    </w:p>
    <w:p w14:paraId="2E2E9257" w14:textId="0ED54A63" w:rsidR="003C6381" w:rsidRPr="003C6381" w:rsidRDefault="003C6381">
      <w:pPr>
        <w:pBdr>
          <w:top w:val="nil"/>
          <w:left w:val="nil"/>
          <w:bottom w:val="nil"/>
          <w:right w:val="nil"/>
          <w:between w:val="nil"/>
        </w:pBdr>
        <w:rPr>
          <w:rFonts w:ascii="Times New Roman" w:eastAsia="Times New Roman" w:hAnsi="Times New Roman" w:cs="Times New Roman"/>
          <w:color w:val="000000"/>
          <w:sz w:val="28"/>
          <w:szCs w:val="28"/>
        </w:rPr>
      </w:pPr>
    </w:p>
    <w:p w14:paraId="27DA9B7B" w14:textId="2C6DE009" w:rsidR="00826215" w:rsidRPr="00AA2E2D" w:rsidRDefault="00705C97">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PI"/>
          <w:tag w:val="PI"/>
          <w:id w:val="-1055395572"/>
          <w:lock w:val="sdtContentLocked"/>
          <w:placeholder>
            <w:docPart w:val="DefaultPlaceholder_-1854013440"/>
          </w:placeholder>
        </w:sdtPr>
        <w:sdtEndPr/>
        <w:sdtContent>
          <w:r w:rsidR="00C72AB1">
            <w:rPr>
              <w:rFonts w:ascii="Times New Roman" w:eastAsia="Times New Roman" w:hAnsi="Times New Roman" w:cs="Times New Roman"/>
              <w:b/>
              <w:color w:val="000000"/>
              <w:sz w:val="28"/>
              <w:szCs w:val="28"/>
            </w:rPr>
            <w:t>PRINCIPAL INVESTIGATOR:</w:t>
          </w:r>
        </w:sdtContent>
      </w:sdt>
    </w:p>
    <w:p w14:paraId="088B90A2" w14:textId="5BF68348" w:rsidR="00826215" w:rsidRDefault="00705C97">
      <w:pPr>
        <w:pBdr>
          <w:top w:val="nil"/>
          <w:left w:val="nil"/>
          <w:bottom w:val="nil"/>
          <w:right w:val="nil"/>
          <w:between w:val="nil"/>
        </w:pBdr>
        <w:spacing w:before="120"/>
        <w:ind w:left="720"/>
        <w:rPr>
          <w:rFonts w:ascii="Times New Roman" w:eastAsia="Times New Roman" w:hAnsi="Times New Roman" w:cs="Times New Roman"/>
          <w:i/>
          <w:color w:val="000000"/>
        </w:rPr>
      </w:pPr>
      <w:sdt>
        <w:sdtPr>
          <w:rPr>
            <w:rFonts w:ascii="Times New Roman" w:eastAsia="Times New Roman" w:hAnsi="Times New Roman" w:cs="Times New Roman"/>
            <w:i/>
          </w:rPr>
          <w:alias w:val="PI Name &amp; Degree"/>
          <w:tag w:val="Name &amp; Degree"/>
          <w:id w:val="-1409378539"/>
          <w:lock w:val="sdtContentLocked"/>
          <w:placeholder>
            <w:docPart w:val="DefaultPlaceholder_-1854013440"/>
          </w:placeholder>
        </w:sdtPr>
        <w:sdtEndPr>
          <w:rPr>
            <w:color w:val="000000"/>
          </w:rPr>
        </w:sdtEndPr>
        <w:sdtContent>
          <w:r w:rsidR="008B16E7">
            <w:rPr>
              <w:rFonts w:ascii="Times New Roman" w:eastAsia="Times New Roman" w:hAnsi="Times New Roman" w:cs="Times New Roman"/>
              <w:i/>
            </w:rPr>
            <w:t>Full</w:t>
          </w:r>
          <w:r w:rsidR="00C72AB1" w:rsidRPr="00C72AB1">
            <w:rPr>
              <w:rFonts w:ascii="Times New Roman" w:eastAsia="Times New Roman" w:hAnsi="Times New Roman" w:cs="Times New Roman"/>
              <w:i/>
            </w:rPr>
            <w:t xml:space="preserve"> </w:t>
          </w:r>
          <w:r w:rsidR="00C72AB1">
            <w:rPr>
              <w:rFonts w:ascii="Times New Roman" w:eastAsia="Times New Roman" w:hAnsi="Times New Roman" w:cs="Times New Roman"/>
              <w:i/>
              <w:color w:val="000000"/>
            </w:rPr>
            <w:t>Name</w:t>
          </w:r>
          <w:r w:rsidR="008B16E7">
            <w:rPr>
              <w:rFonts w:ascii="Times New Roman" w:eastAsia="Times New Roman" w:hAnsi="Times New Roman" w:cs="Times New Roman"/>
              <w:i/>
              <w:color w:val="000000"/>
            </w:rPr>
            <w:t xml:space="preserve"> and Degrees</w:t>
          </w:r>
        </w:sdtContent>
      </w:sdt>
      <w:r w:rsidR="000B26C9"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36786475"/>
          <w:placeholder>
            <w:docPart w:val="423ED1CFB3C9474C825E12791D61BD9B"/>
          </w:placeholder>
        </w:sdtPr>
        <w:sdtEndPr/>
        <w:sdtContent>
          <w:r w:rsidR="00DA7CA5">
            <w:t>Sang Won Lee</w:t>
          </w:r>
          <w:r w:rsidR="00122FDB">
            <w:rPr>
              <w:rFonts w:hint="eastAsia"/>
            </w:rPr>
            <w:t>,</w:t>
          </w:r>
          <w:r w:rsidR="00122FDB">
            <w:t xml:space="preserve"> </w:t>
          </w:r>
          <w:r w:rsidR="00122FDB" w:rsidRPr="00122FDB">
            <w:t>Ph.D.</w:t>
          </w:r>
        </w:sdtContent>
      </w:sdt>
    </w:p>
    <w:p w14:paraId="6D384D3F" w14:textId="25A8F1B2" w:rsidR="00826215" w:rsidRPr="002E5319" w:rsidRDefault="00705C97">
      <w:pPr>
        <w:pBdr>
          <w:top w:val="nil"/>
          <w:left w:val="nil"/>
          <w:bottom w:val="nil"/>
          <w:right w:val="nil"/>
          <w:between w:val="nil"/>
        </w:pBdr>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Department"/>
          <w:tag w:val="PI Department"/>
          <w:id w:val="1526752380"/>
          <w:lock w:val="sdtContentLocked"/>
          <w:placeholder>
            <w:docPart w:val="DefaultPlaceholder_-1854013440"/>
          </w:placeholder>
        </w:sdtPr>
        <w:sdtEndPr/>
        <w:sdtContent>
          <w:r w:rsidR="00C72AB1">
            <w:rPr>
              <w:rFonts w:ascii="Times New Roman" w:eastAsia="Times New Roman" w:hAnsi="Times New Roman" w:cs="Times New Roman"/>
              <w:i/>
              <w:color w:val="000000"/>
            </w:rPr>
            <w:t>Department</w:t>
          </w:r>
        </w:sdtContent>
      </w:sdt>
      <w:r w:rsidR="001F423D"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379743924"/>
          <w:placeholder>
            <w:docPart w:val="CA54041FC3E84FF592F31FB0B615CEEF"/>
          </w:placeholder>
        </w:sdtPr>
        <w:sdtEndPr/>
        <w:sdtContent>
          <w:r w:rsidR="00122FDB">
            <w:t>Computer Science</w:t>
          </w:r>
        </w:sdtContent>
      </w:sdt>
    </w:p>
    <w:p w14:paraId="23F86525" w14:textId="6EB98994" w:rsidR="00826215" w:rsidRPr="00770554" w:rsidRDefault="00705C97">
      <w:pPr>
        <w:pBdr>
          <w:top w:val="nil"/>
          <w:left w:val="nil"/>
          <w:bottom w:val="nil"/>
          <w:right w:val="nil"/>
          <w:between w:val="nil"/>
        </w:pBdr>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Phone"/>
          <w:tag w:val="PI Phone"/>
          <w:id w:val="1044410716"/>
          <w:lock w:val="sdtContentLocked"/>
          <w:placeholder>
            <w:docPart w:val="DefaultPlaceholder_-1854013440"/>
          </w:placeholder>
        </w:sdtPr>
        <w:sdtEndPr/>
        <w:sdtContent>
          <w:r w:rsidR="00C72AB1">
            <w:rPr>
              <w:rFonts w:ascii="Times New Roman" w:eastAsia="Times New Roman" w:hAnsi="Times New Roman" w:cs="Times New Roman"/>
              <w:i/>
              <w:color w:val="000000"/>
            </w:rPr>
            <w:t>Telephone Number</w:t>
          </w:r>
        </w:sdtContent>
      </w:sdt>
      <w:r w:rsidR="001F423D" w:rsidRPr="00C94C9F">
        <w:rPr>
          <w:rFonts w:ascii="Times New Roman" w:eastAsia="Times New Roman" w:hAnsi="Times New Roman" w:cs="Times New Roman"/>
          <w:color w:val="000000"/>
        </w:rPr>
        <w:t>:</w:t>
      </w:r>
      <w:r w:rsidR="003D083E">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648194399"/>
          <w:placeholder>
            <w:docPart w:val="2AC63A2802384D8FB6C2CA70F186BCC2"/>
          </w:placeholder>
        </w:sdtPr>
        <w:sdtEndPr/>
        <w:sdtContent>
          <w:r w:rsidR="00DA7CA5" w:rsidRPr="00DA7CA5">
            <w:t>(540) 231-4857</w:t>
          </w:r>
        </w:sdtContent>
      </w:sdt>
    </w:p>
    <w:p w14:paraId="0B4D0EA4" w14:textId="3F377AAC" w:rsidR="00826215" w:rsidRPr="00A90FD1" w:rsidRDefault="00705C97">
      <w:pPr>
        <w:pBdr>
          <w:top w:val="nil"/>
          <w:left w:val="nil"/>
          <w:bottom w:val="nil"/>
          <w:right w:val="nil"/>
          <w:between w:val="nil"/>
        </w:pBdr>
        <w:spacing w:after="120"/>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email"/>
          <w:tag w:val="PI email"/>
          <w:id w:val="-1637323981"/>
          <w:lock w:val="sdtContentLocked"/>
          <w:placeholder>
            <w:docPart w:val="DefaultPlaceholder_-1854013440"/>
          </w:placeholder>
        </w:sdtPr>
        <w:sdtEndPr/>
        <w:sdtContent>
          <w:r w:rsidR="00C72AB1">
            <w:rPr>
              <w:rFonts w:ascii="Times New Roman" w:eastAsia="Times New Roman" w:hAnsi="Times New Roman" w:cs="Times New Roman"/>
              <w:i/>
              <w:color w:val="000000"/>
            </w:rPr>
            <w:t>Email Address</w:t>
          </w:r>
        </w:sdtContent>
      </w:sdt>
      <w:r w:rsidR="001F423D"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791560948"/>
          <w:placeholder>
            <w:docPart w:val="F36DF42D87B8402DBA4D62692D593F4C"/>
          </w:placeholder>
        </w:sdtPr>
        <w:sdtEndPr/>
        <w:sdtContent>
          <w:r w:rsidR="00DA7CA5" w:rsidRPr="00DA7CA5">
            <w:rPr>
              <w:rStyle w:val="Emphasis"/>
            </w:rPr>
            <w:t>sangwonlee@vt.edu</w:t>
          </w:r>
        </w:sdtContent>
      </w:sdt>
    </w:p>
    <w:p w14:paraId="26376705" w14:textId="77777777" w:rsidR="00E6590A" w:rsidRDefault="00E6590A">
      <w:pPr>
        <w:rPr>
          <w:rFonts w:ascii="Times New Roman" w:eastAsia="Times New Roman" w:hAnsi="Times New Roman" w:cs="Times New Roman"/>
          <w:b/>
          <w:color w:val="000000"/>
          <w:sz w:val="28"/>
          <w:szCs w:val="28"/>
        </w:rPr>
      </w:pPr>
    </w:p>
    <w:sdt>
      <w:sdtPr>
        <w:rPr>
          <w:rFonts w:ascii="Times New Roman" w:eastAsia="Times New Roman" w:hAnsi="Times New Roman" w:cs="Times New Roman"/>
          <w:b/>
          <w:color w:val="000000"/>
          <w:sz w:val="28"/>
          <w:szCs w:val="28"/>
        </w:rPr>
        <w:alias w:val="Funding"/>
        <w:tag w:val="Funding"/>
        <w:id w:val="-951629490"/>
        <w:lock w:val="sdtContentLocked"/>
        <w:placeholder>
          <w:docPart w:val="DefaultPlaceholder_-1854013440"/>
        </w:placeholder>
      </w:sdtPr>
      <w:sdtEndPr/>
      <w:sdtContent>
        <w:p w14:paraId="3678028F" w14:textId="711C3ED9" w:rsidR="00585E4B" w:rsidRPr="007E68C3" w:rsidRDefault="00585E4B">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FUNDING:</w:t>
          </w:r>
        </w:p>
      </w:sdtContent>
    </w:sdt>
    <w:p w14:paraId="3506F653" w14:textId="69F7541B" w:rsidR="00585E4B" w:rsidRPr="00E60129" w:rsidRDefault="00585E4B">
      <w:pPr>
        <w:pBdr>
          <w:top w:val="nil"/>
          <w:left w:val="nil"/>
          <w:bottom w:val="nil"/>
          <w:right w:val="nil"/>
          <w:between w:val="nil"/>
        </w:pBdr>
        <w:rPr>
          <w:rFonts w:ascii="Times New Roman" w:eastAsia="Times New Roman" w:hAnsi="Times New Roman" w:cs="Times New Roman"/>
          <w:color w:val="000000"/>
          <w:szCs w:val="28"/>
        </w:rPr>
      </w:pPr>
      <w:r>
        <w:rPr>
          <w:rFonts w:ascii="Times New Roman" w:eastAsia="Times New Roman" w:hAnsi="Times New Roman" w:cs="Times New Roman"/>
          <w:b/>
          <w:color w:val="000000"/>
          <w:sz w:val="28"/>
          <w:szCs w:val="28"/>
        </w:rPr>
        <w:tab/>
      </w:r>
      <w:sdt>
        <w:sdtPr>
          <w:rPr>
            <w:rFonts w:ascii="Times New Roman" w:eastAsia="Times New Roman" w:hAnsi="Times New Roman" w:cs="Times New Roman"/>
            <w:b/>
            <w:color w:val="000000"/>
            <w:sz w:val="28"/>
            <w:szCs w:val="28"/>
          </w:rPr>
          <w:alias w:val="Sponsor(s)"/>
          <w:tag w:val="Sponsor(s)"/>
          <w:id w:val="-1536887876"/>
          <w:lock w:val="sdtContentLocked"/>
          <w:placeholder>
            <w:docPart w:val="DefaultPlaceholder_-1854013440"/>
          </w:placeholder>
        </w:sdtPr>
        <w:sdtEndPr>
          <w:rPr>
            <w:b w:val="0"/>
            <w:i/>
            <w:sz w:val="24"/>
          </w:rPr>
        </w:sdtEndPr>
        <w:sdtContent>
          <w:r>
            <w:rPr>
              <w:rFonts w:ascii="Times New Roman" w:eastAsia="Times New Roman" w:hAnsi="Times New Roman" w:cs="Times New Roman"/>
              <w:i/>
              <w:color w:val="000000"/>
              <w:szCs w:val="28"/>
            </w:rPr>
            <w:t>Sponsor</w:t>
          </w:r>
          <w:r w:rsidR="00BA68F4">
            <w:rPr>
              <w:rFonts w:ascii="Times New Roman" w:eastAsia="Times New Roman" w:hAnsi="Times New Roman" w:cs="Times New Roman"/>
              <w:i/>
              <w:color w:val="000000"/>
              <w:szCs w:val="28"/>
            </w:rPr>
            <w:t>(s)</w:t>
          </w:r>
        </w:sdtContent>
      </w:sdt>
      <w:r w:rsidR="001F423D" w:rsidRPr="00C94C9F">
        <w:rPr>
          <w:rFonts w:ascii="Times New Roman" w:eastAsia="Times New Roman" w:hAnsi="Times New Roman" w:cs="Times New Roman"/>
          <w:color w:val="000000"/>
          <w:szCs w:val="28"/>
        </w:rPr>
        <w:t>:</w:t>
      </w:r>
      <w:r w:rsidR="000E2990">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624777252"/>
          <w:placeholder>
            <w:docPart w:val="661A961C276F43B1824EA88B447C67C6"/>
          </w:placeholder>
        </w:sdtPr>
        <w:sdtEndPr/>
        <w:sdtContent>
          <w:r w:rsidR="004F32D1">
            <w:t>N/A</w:t>
          </w:r>
        </w:sdtContent>
      </w:sdt>
    </w:p>
    <w:p w14:paraId="6724A7D7" w14:textId="2EF1F94F" w:rsidR="00585E4B" w:rsidRPr="00906E27" w:rsidRDefault="00585E4B">
      <w:pPr>
        <w:pBdr>
          <w:top w:val="nil"/>
          <w:left w:val="nil"/>
          <w:bottom w:val="nil"/>
          <w:right w:val="nil"/>
          <w:between w:val="nil"/>
        </w:pBdr>
        <w:rPr>
          <w:rFonts w:ascii="Times New Roman" w:eastAsia="Times New Roman" w:hAnsi="Times New Roman" w:cs="Times New Roman"/>
          <w:color w:val="000000"/>
          <w:szCs w:val="28"/>
        </w:rPr>
      </w:pPr>
      <w:r>
        <w:rPr>
          <w:rFonts w:ascii="Times New Roman" w:eastAsia="Times New Roman" w:hAnsi="Times New Roman" w:cs="Times New Roman"/>
          <w:i/>
          <w:color w:val="000000"/>
          <w:szCs w:val="28"/>
        </w:rPr>
        <w:tab/>
      </w:r>
      <w:sdt>
        <w:sdtPr>
          <w:rPr>
            <w:rFonts w:ascii="Times New Roman" w:eastAsia="Times New Roman" w:hAnsi="Times New Roman" w:cs="Times New Roman"/>
            <w:i/>
            <w:color w:val="000000"/>
            <w:szCs w:val="28"/>
          </w:rPr>
          <w:alias w:val="Funding status"/>
          <w:tag w:val="Funding status"/>
          <w:id w:val="-1479453290"/>
          <w:lock w:val="sdtContentLocked"/>
          <w:placeholder>
            <w:docPart w:val="DefaultPlaceholder_-1854013440"/>
          </w:placeholder>
        </w:sdtPr>
        <w:sdtEndPr/>
        <w:sdtContent>
          <w:r>
            <w:rPr>
              <w:rFonts w:ascii="Times New Roman" w:eastAsia="Times New Roman" w:hAnsi="Times New Roman" w:cs="Times New Roman"/>
              <w:i/>
              <w:color w:val="000000"/>
              <w:szCs w:val="28"/>
            </w:rPr>
            <w:t>Funded already or in the proposal phase?</w:t>
          </w:r>
        </w:sdtContent>
      </w:sdt>
      <w:r w:rsidR="001F423D" w:rsidRPr="00C94C9F">
        <w:rPr>
          <w:rFonts w:ascii="Times New Roman" w:eastAsia="Times New Roman" w:hAnsi="Times New Roman" w:cs="Times New Roman"/>
          <w:color w:val="000000"/>
          <w:szCs w:val="28"/>
        </w:rPr>
        <w:t>:</w:t>
      </w:r>
      <w:r w:rsidR="000E2990">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1091931875"/>
          <w:placeholder>
            <w:docPart w:val="DefaultPlaceholder_-1854013440"/>
          </w:placeholder>
        </w:sdtPr>
        <w:sdtEndPr/>
        <w:sdtContent>
          <w:r w:rsidR="00E84C04">
            <w:rPr>
              <w:rStyle w:val="PlaceholderText"/>
            </w:rPr>
            <w:t>Click here to provide a response.</w:t>
          </w:r>
        </w:sdtContent>
      </w:sdt>
    </w:p>
    <w:p w14:paraId="0447CD35" w14:textId="7E65838B" w:rsidR="00585E4B" w:rsidRPr="0078657D" w:rsidRDefault="00705C97" w:rsidP="00605558">
      <w:pPr>
        <w:pBdr>
          <w:top w:val="nil"/>
          <w:left w:val="nil"/>
          <w:bottom w:val="nil"/>
          <w:right w:val="nil"/>
          <w:between w:val="nil"/>
        </w:pBdr>
        <w:ind w:left="720"/>
        <w:rPr>
          <w:rFonts w:ascii="Times New Roman" w:eastAsia="Times New Roman" w:hAnsi="Times New Roman" w:cs="Times New Roman"/>
          <w:color w:val="000000"/>
          <w:szCs w:val="28"/>
        </w:rPr>
      </w:pPr>
      <w:sdt>
        <w:sdtPr>
          <w:rPr>
            <w:rFonts w:ascii="Times New Roman" w:eastAsia="Times New Roman" w:hAnsi="Times New Roman" w:cs="Times New Roman"/>
            <w:i/>
            <w:color w:val="000000"/>
            <w:szCs w:val="28"/>
          </w:rPr>
          <w:alias w:val="Primary awardee"/>
          <w:tag w:val="Primary awardee"/>
          <w:id w:val="-117453013"/>
          <w:lock w:val="sdtContentLocked"/>
          <w:placeholder>
            <w:docPart w:val="DefaultPlaceholder_-1854013440"/>
          </w:placeholder>
        </w:sdtPr>
        <w:sdtEndPr/>
        <w:sdtContent>
          <w:r w:rsidR="00585E4B">
            <w:rPr>
              <w:rFonts w:ascii="Times New Roman" w:eastAsia="Times New Roman" w:hAnsi="Times New Roman" w:cs="Times New Roman"/>
              <w:i/>
              <w:color w:val="000000"/>
              <w:szCs w:val="28"/>
            </w:rPr>
            <w:t>Is Virginia Tech the primary awardee or the coordinating center of this grant or contract? If not, list the primary institution</w:t>
          </w:r>
        </w:sdtContent>
      </w:sdt>
      <w:r w:rsidR="001F423D" w:rsidRPr="00C94C9F">
        <w:rPr>
          <w:rFonts w:ascii="Times New Roman" w:eastAsia="Times New Roman" w:hAnsi="Times New Roman" w:cs="Times New Roman"/>
          <w:color w:val="000000"/>
          <w:szCs w:val="28"/>
        </w:rPr>
        <w:t>:</w:t>
      </w:r>
      <w:r w:rsidR="00E84C04">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728068496"/>
          <w:placeholder>
            <w:docPart w:val="0AF8D742C79D46C4B7E518CAA20EB4D7"/>
          </w:placeholder>
          <w:showingPlcHdr/>
        </w:sdtPr>
        <w:sdtEndPr/>
        <w:sdtContent>
          <w:r w:rsidR="00E84C04">
            <w:rPr>
              <w:rStyle w:val="PlaceholderText"/>
            </w:rPr>
            <w:t>Click here to provide a response.</w:t>
          </w:r>
        </w:sdtContent>
      </w:sdt>
    </w:p>
    <w:p w14:paraId="51982585" w14:textId="77777777" w:rsidR="00585E4B" w:rsidRDefault="00585E4B">
      <w:pPr>
        <w:pBdr>
          <w:top w:val="nil"/>
          <w:left w:val="nil"/>
          <w:bottom w:val="nil"/>
          <w:right w:val="nil"/>
          <w:between w:val="nil"/>
        </w:pBdr>
        <w:rPr>
          <w:rFonts w:ascii="Times New Roman" w:eastAsia="Times New Roman" w:hAnsi="Times New Roman" w:cs="Times New Roman"/>
          <w:b/>
          <w:color w:val="000000"/>
          <w:sz w:val="28"/>
          <w:szCs w:val="28"/>
        </w:rPr>
      </w:pPr>
    </w:p>
    <w:p w14:paraId="54E45328" w14:textId="77777777" w:rsidR="00585E4B" w:rsidRDefault="00585E4B">
      <w:pPr>
        <w:pBdr>
          <w:top w:val="nil"/>
          <w:left w:val="nil"/>
          <w:bottom w:val="nil"/>
          <w:right w:val="nil"/>
          <w:between w:val="nil"/>
        </w:pBdr>
        <w:rPr>
          <w:rFonts w:ascii="Times New Roman" w:eastAsia="Times New Roman" w:hAnsi="Times New Roman" w:cs="Times New Roman"/>
          <w:b/>
          <w:color w:val="000000"/>
          <w:sz w:val="28"/>
          <w:szCs w:val="28"/>
        </w:rPr>
      </w:pPr>
    </w:p>
    <w:p w14:paraId="5656F853" w14:textId="60345975" w:rsidR="00826215" w:rsidRPr="003D083E" w:rsidRDefault="00705C97">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Version No./Date"/>
          <w:tag w:val="Version No./Date"/>
          <w:id w:val="-1498407069"/>
          <w:lock w:val="sdtContentLocked"/>
          <w:placeholder>
            <w:docPart w:val="DefaultPlaceholder_-1854013440"/>
          </w:placeholder>
        </w:sdtPr>
        <w:sdtEndPr/>
        <w:sdtContent>
          <w:r w:rsidR="00C72AB1">
            <w:rPr>
              <w:rFonts w:ascii="Times New Roman" w:eastAsia="Times New Roman" w:hAnsi="Times New Roman" w:cs="Times New Roman"/>
              <w:b/>
              <w:color w:val="000000"/>
              <w:sz w:val="28"/>
              <w:szCs w:val="28"/>
            </w:rPr>
            <w:t>VERSION NUMBER/DATE:</w:t>
          </w:r>
        </w:sdtContent>
      </w:sdt>
      <w:r w:rsidR="00BF3552">
        <w:rPr>
          <w:rFonts w:ascii="Times New Roman" w:eastAsia="Times New Roman" w:hAnsi="Times New Roman" w:cs="Times New Roman"/>
          <w:b/>
          <w:color w:val="000000"/>
          <w:sz w:val="28"/>
          <w:szCs w:val="28"/>
        </w:rPr>
        <w:t xml:space="preserve"> </w:t>
      </w:r>
    </w:p>
    <w:sdt>
      <w:sdtPr>
        <w:rPr>
          <w:rFonts w:ascii="Times New Roman" w:eastAsia="Times New Roman" w:hAnsi="Times New Roman" w:cs="Times New Roman"/>
          <w:i/>
          <w:color w:val="000000"/>
        </w:rPr>
        <w:alias w:val="Version No./Date- Instructions"/>
        <w:tag w:val="Version No./Date- Instructions"/>
        <w:id w:val="2009166348"/>
        <w:lock w:val="sdtContentLocked"/>
        <w:placeholder>
          <w:docPart w:val="DefaultPlaceholder_-1854013440"/>
        </w:placeholder>
      </w:sdtPr>
      <w:sdtEndPr/>
      <w:sdtContent>
        <w:p w14:paraId="6DAFA65D" w14:textId="6E817709" w:rsidR="00361470" w:rsidRDefault="00C72AB1" w:rsidP="00F74AEA">
          <w:pPr>
            <w:pBdr>
              <w:top w:val="nil"/>
              <w:left w:val="nil"/>
              <w:bottom w:val="nil"/>
              <w:right w:val="nil"/>
              <w:between w:val="nil"/>
            </w:pBdr>
            <w:spacing w:before="120" w:after="120"/>
            <w:ind w:firstLine="720"/>
            <w:rPr>
              <w:rFonts w:ascii="Times New Roman" w:eastAsia="Times New Roman" w:hAnsi="Times New Roman" w:cs="Times New Roman"/>
              <w:i/>
              <w:color w:val="000000"/>
            </w:rPr>
          </w:pPr>
          <w:r>
            <w:rPr>
              <w:rFonts w:ascii="Times New Roman" w:eastAsia="Times New Roman" w:hAnsi="Times New Roman" w:cs="Times New Roman"/>
              <w:i/>
              <w:color w:val="000000"/>
            </w:rPr>
            <w:t>Include the version number and date of this protocol. Versions should start at 1.0.</w:t>
          </w:r>
        </w:p>
      </w:sdtContent>
    </w:sdt>
    <w:p w14:paraId="77C08FE6" w14:textId="65331D8E" w:rsidR="00CE4BDD" w:rsidRDefault="00CE4BDD" w:rsidP="00F74AEA">
      <w:pPr>
        <w:pBdr>
          <w:top w:val="nil"/>
          <w:left w:val="nil"/>
          <w:bottom w:val="nil"/>
          <w:right w:val="nil"/>
          <w:between w:val="nil"/>
        </w:pBdr>
        <w:spacing w:before="120" w:after="120"/>
        <w:ind w:firstLine="720"/>
        <w:rPr>
          <w:rFonts w:ascii="Times New Roman" w:eastAsia="Times New Roman" w:hAnsi="Times New Roman" w:cs="Times New Roman"/>
          <w:i/>
          <w:color w:val="000000"/>
        </w:rPr>
      </w:pPr>
    </w:p>
    <w:sdt>
      <w:sdtPr>
        <w:id w:val="-1124771267"/>
        <w:placeholder>
          <w:docPart w:val="71E15A22D4F94682B7B9E54C5C55268F"/>
        </w:placeholder>
      </w:sdtPr>
      <w:sdtEndPr/>
      <w:sdtContent>
        <w:p w14:paraId="7501AD58" w14:textId="0DACDF9D" w:rsidR="00CE4BDD" w:rsidRDefault="0066226C" w:rsidP="00F74AEA">
          <w:pPr>
            <w:pBdr>
              <w:top w:val="nil"/>
              <w:left w:val="nil"/>
              <w:bottom w:val="nil"/>
              <w:right w:val="nil"/>
              <w:between w:val="nil"/>
            </w:pBdr>
            <w:spacing w:before="120" w:after="120"/>
            <w:ind w:firstLine="720"/>
          </w:pPr>
          <w:r>
            <w:t>Version 1.0 / 5/22/19</w:t>
          </w:r>
        </w:p>
      </w:sdtContent>
    </w:sdt>
    <w:p w14:paraId="50AFE0C7" w14:textId="481FC39A" w:rsidR="00361470" w:rsidRPr="00E26734" w:rsidRDefault="00361470" w:rsidP="008B16E7">
      <w:pPr>
        <w:pBdr>
          <w:top w:val="nil"/>
          <w:left w:val="nil"/>
          <w:bottom w:val="nil"/>
          <w:right w:val="nil"/>
          <w:between w:val="nil"/>
        </w:pBdr>
        <w:spacing w:before="120" w:after="120"/>
        <w:rPr>
          <w:rFonts w:ascii="Times New Roman" w:eastAsia="Times New Roman" w:hAnsi="Times New Roman" w:cs="Times New Roman"/>
          <w:color w:val="000000"/>
          <w:sz w:val="28"/>
          <w:szCs w:val="28"/>
        </w:rPr>
      </w:pPr>
    </w:p>
    <w:sdt>
      <w:sdtPr>
        <w:rPr>
          <w:rFonts w:ascii="Times New Roman" w:eastAsia="Times New Roman" w:hAnsi="Times New Roman" w:cs="Times New Roman"/>
          <w:b/>
          <w:color w:val="000000"/>
          <w:sz w:val="28"/>
          <w:szCs w:val="28"/>
        </w:rPr>
        <w:alias w:val="Revision History"/>
        <w:tag w:val="Revision History"/>
        <w:id w:val="-1937124207"/>
        <w:lock w:val="sdtContentLocked"/>
        <w:placeholder>
          <w:docPart w:val="DefaultPlaceholder_-1854013440"/>
        </w:placeholder>
      </w:sdtPr>
      <w:sdtEndPr>
        <w:rPr>
          <w:b w:val="0"/>
          <w:i/>
          <w:sz w:val="24"/>
          <w:szCs w:val="24"/>
        </w:rPr>
      </w:sdtEndPr>
      <w:sdtContent>
        <w:p w14:paraId="36A9FD65" w14:textId="44C7F66B" w:rsidR="00826215" w:rsidRDefault="00C72AB1" w:rsidP="008B16E7">
          <w:pPr>
            <w:pBdr>
              <w:top w:val="nil"/>
              <w:left w:val="nil"/>
              <w:bottom w:val="nil"/>
              <w:right w:val="nil"/>
              <w:between w:val="nil"/>
            </w:pBdr>
            <w:spacing w:before="12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REVISION HISTORY: </w:t>
          </w:r>
        </w:p>
        <w:p w14:paraId="326AEF92" w14:textId="4F8F3A9A" w:rsidR="00826215" w:rsidRPr="00AF03C7" w:rsidRDefault="00C72AB1" w:rsidP="00B0250F">
          <w:pPr>
            <w:pBdr>
              <w:top w:val="nil"/>
              <w:left w:val="nil"/>
              <w:bottom w:val="nil"/>
              <w:right w:val="nil"/>
              <w:between w:val="nil"/>
            </w:pBdr>
            <w:ind w:firstLine="720"/>
            <w:rPr>
              <w:rFonts w:ascii="Times New Roman" w:eastAsia="Times New Roman" w:hAnsi="Times New Roman" w:cs="Times New Roman"/>
              <w:i/>
              <w:color w:val="000000"/>
            </w:rPr>
          </w:pPr>
          <w:r w:rsidRPr="00AF03C7">
            <w:rPr>
              <w:rFonts w:ascii="Times New Roman" w:eastAsia="Times New Roman" w:hAnsi="Times New Roman" w:cs="Times New Roman"/>
              <w:i/>
              <w:color w:val="000000"/>
            </w:rPr>
            <w:t>Use this table to keep track of changes.</w:t>
          </w:r>
          <w:r w:rsidRPr="00AF03C7">
            <w:rPr>
              <w:rFonts w:ascii="Times New Roman" w:eastAsia="Times New Roman" w:hAnsi="Times New Roman" w:cs="Times New Roman"/>
              <w:b/>
              <w:color w:val="000000"/>
            </w:rPr>
            <w:t xml:space="preserve"> </w:t>
          </w:r>
          <w:r w:rsidRPr="00AF03C7">
            <w:rPr>
              <w:rFonts w:ascii="Times New Roman" w:eastAsia="Times New Roman" w:hAnsi="Times New Roman" w:cs="Times New Roman"/>
              <w:i/>
              <w:color w:val="000000"/>
            </w:rPr>
            <w:t>Add more rows as needed.</w:t>
          </w:r>
        </w:p>
      </w:sdtContent>
    </w:sdt>
    <w:p w14:paraId="4B7592C0" w14:textId="77777777" w:rsidR="00826215" w:rsidRDefault="00826215"/>
    <w:tbl>
      <w:tblPr>
        <w:tblStyle w:val="a"/>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663"/>
        <w:gridCol w:w="4802"/>
        <w:gridCol w:w="1288"/>
      </w:tblGrid>
      <w:tr w:rsidR="00826215" w14:paraId="5BD35B27" w14:textId="77777777">
        <w:tc>
          <w:tcPr>
            <w:tcW w:w="1103" w:type="dxa"/>
          </w:tcPr>
          <w:sdt>
            <w:sdtPr>
              <w:rPr>
                <w:rFonts w:ascii="Times New Roman" w:eastAsia="Times New Roman" w:hAnsi="Times New Roman" w:cs="Times New Roman"/>
                <w:b/>
              </w:rPr>
              <w:alias w:val="Revision No."/>
              <w:tag w:val="Revision No."/>
              <w:id w:val="2016797364"/>
              <w:lock w:val="sdtContentLocked"/>
              <w:placeholder>
                <w:docPart w:val="DefaultPlaceholder_-1854013440"/>
              </w:placeholder>
            </w:sdtPr>
            <w:sdtEndPr/>
            <w:sdtContent>
              <w:p w14:paraId="788B9A00" w14:textId="1CB3E312" w:rsidR="00826215" w:rsidRDefault="00C72AB1" w:rsidP="00C72AB1">
                <w:pPr>
                  <w:ind w:right="-120"/>
                  <w:jc w:val="center"/>
                </w:pPr>
                <w:r>
                  <w:rPr>
                    <w:rFonts w:ascii="Times New Roman" w:eastAsia="Times New Roman" w:hAnsi="Times New Roman" w:cs="Times New Roman"/>
                    <w:b/>
                  </w:rPr>
                  <w:t>Revision #</w:t>
                </w:r>
              </w:p>
            </w:sdtContent>
          </w:sdt>
        </w:tc>
        <w:tc>
          <w:tcPr>
            <w:tcW w:w="1663" w:type="dxa"/>
          </w:tcPr>
          <w:sdt>
            <w:sdtPr>
              <w:rPr>
                <w:rFonts w:ascii="Times New Roman" w:eastAsia="Times New Roman" w:hAnsi="Times New Roman" w:cs="Times New Roman"/>
                <w:b/>
              </w:rPr>
              <w:alias w:val="Version date"/>
              <w:tag w:val="Version date"/>
              <w:id w:val="-726687938"/>
              <w:lock w:val="sdtContentLocked"/>
              <w:placeholder>
                <w:docPart w:val="DefaultPlaceholder_-1854013440"/>
              </w:placeholder>
            </w:sdtPr>
            <w:sdtEndPr/>
            <w:sdtContent>
              <w:p w14:paraId="1E9FF26E" w14:textId="5E7FDD42" w:rsidR="00826215" w:rsidRDefault="00C72AB1" w:rsidP="00C72AB1">
                <w:pPr>
                  <w:ind w:right="-120"/>
                </w:pPr>
                <w:r>
                  <w:rPr>
                    <w:rFonts w:ascii="Times New Roman" w:eastAsia="Times New Roman" w:hAnsi="Times New Roman" w:cs="Times New Roman"/>
                    <w:b/>
                  </w:rPr>
                  <w:t>Version Date</w:t>
                </w:r>
              </w:p>
            </w:sdtContent>
          </w:sdt>
        </w:tc>
        <w:tc>
          <w:tcPr>
            <w:tcW w:w="4802" w:type="dxa"/>
          </w:tcPr>
          <w:sdt>
            <w:sdtPr>
              <w:rPr>
                <w:rFonts w:ascii="Times New Roman" w:eastAsia="Times New Roman" w:hAnsi="Times New Roman" w:cs="Times New Roman"/>
                <w:b/>
              </w:rPr>
              <w:alias w:val="Change summary"/>
              <w:tag w:val="Change summary"/>
              <w:id w:val="-965119819"/>
              <w:lock w:val="sdtContentLocked"/>
              <w:placeholder>
                <w:docPart w:val="DefaultPlaceholder_-1854013440"/>
              </w:placeholder>
            </w:sdtPr>
            <w:sdtEndPr/>
            <w:sdtContent>
              <w:p w14:paraId="79242652" w14:textId="20D9EBF0" w:rsidR="00826215" w:rsidRDefault="00C72AB1">
                <w:r w:rsidRPr="00C72AB1">
                  <w:rPr>
                    <w:rFonts w:ascii="Times New Roman" w:eastAsia="Times New Roman" w:hAnsi="Times New Roman" w:cs="Times New Roman"/>
                    <w:b/>
                  </w:rPr>
                  <w:t xml:space="preserve">Brief </w:t>
                </w:r>
                <w:r>
                  <w:rPr>
                    <w:rFonts w:ascii="Times New Roman" w:eastAsia="Times New Roman" w:hAnsi="Times New Roman" w:cs="Times New Roman"/>
                    <w:b/>
                  </w:rPr>
                  <w:t xml:space="preserve">Summary of Changes </w:t>
                </w:r>
                <w:r>
                  <w:rPr>
                    <w:rFonts w:ascii="Times New Roman" w:eastAsia="Times New Roman" w:hAnsi="Times New Roman" w:cs="Times New Roman"/>
                    <w:b/>
                  </w:rPr>
                  <w:br/>
                  <w:t>(i.e.</w:t>
                </w:r>
                <w:r w:rsidR="00E6590A">
                  <w:rPr>
                    <w:rFonts w:ascii="Times New Roman" w:eastAsia="Times New Roman" w:hAnsi="Times New Roman" w:cs="Times New Roman"/>
                    <w:b/>
                  </w:rPr>
                  <w:t>,</w:t>
                </w:r>
                <w:r>
                  <w:rPr>
                    <w:rFonts w:ascii="Times New Roman" w:eastAsia="Times New Roman" w:hAnsi="Times New Roman" w:cs="Times New Roman"/>
                    <w:b/>
                  </w:rPr>
                  <w:t xml:space="preserve"> the different sections)</w:t>
                </w:r>
              </w:p>
            </w:sdtContent>
          </w:sdt>
        </w:tc>
        <w:tc>
          <w:tcPr>
            <w:tcW w:w="1288" w:type="dxa"/>
          </w:tcPr>
          <w:sdt>
            <w:sdtPr>
              <w:rPr>
                <w:rFonts w:ascii="Times New Roman" w:eastAsia="Times New Roman" w:hAnsi="Times New Roman" w:cs="Times New Roman"/>
                <w:b/>
              </w:rPr>
              <w:alias w:val="Consent change"/>
              <w:tag w:val="Consent change"/>
              <w:id w:val="-1691446520"/>
              <w:lock w:val="sdtContentLocked"/>
              <w:placeholder>
                <w:docPart w:val="DefaultPlaceholder_-1854013440"/>
              </w:placeholder>
            </w:sdtPr>
            <w:sdtEndPr/>
            <w:sdtContent>
              <w:p w14:paraId="7ADF191D" w14:textId="4D2CDFEE" w:rsidR="00826215" w:rsidRDefault="00C72AB1">
                <w:r>
                  <w:rPr>
                    <w:rFonts w:ascii="Times New Roman" w:eastAsia="Times New Roman" w:hAnsi="Times New Roman" w:cs="Times New Roman"/>
                    <w:b/>
                  </w:rPr>
                  <w:t>Consent Change?</w:t>
                </w:r>
              </w:p>
            </w:sdtContent>
          </w:sdt>
        </w:tc>
      </w:tr>
      <w:tr w:rsidR="00826215" w14:paraId="1BB55F8D" w14:textId="77777777">
        <w:tc>
          <w:tcPr>
            <w:tcW w:w="1103" w:type="dxa"/>
          </w:tcPr>
          <w:p w14:paraId="565CDD7B" w14:textId="3F190BC3" w:rsidR="00826215" w:rsidRDefault="00AC5AC6">
            <w:ins w:id="0" w:author="Microsoft Office User" w:date="2019-06-02T11:15:00Z">
              <w:r>
                <w:t>1.0</w:t>
              </w:r>
            </w:ins>
          </w:p>
        </w:tc>
        <w:tc>
          <w:tcPr>
            <w:tcW w:w="1663" w:type="dxa"/>
          </w:tcPr>
          <w:p w14:paraId="43A98A41" w14:textId="7823FDFB" w:rsidR="00826215" w:rsidRDefault="00AC5AC6">
            <w:ins w:id="1" w:author="Microsoft Office User" w:date="2019-06-02T11:15:00Z">
              <w:r>
                <w:t>6/2/2019</w:t>
              </w:r>
            </w:ins>
          </w:p>
        </w:tc>
        <w:tc>
          <w:tcPr>
            <w:tcW w:w="4802" w:type="dxa"/>
          </w:tcPr>
          <w:p w14:paraId="5A29BFE5" w14:textId="572A1EAC" w:rsidR="00826215" w:rsidRDefault="00AC5AC6">
            <w:ins w:id="2" w:author="Microsoft Office User" w:date="2019-06-02T11:15:00Z">
              <w:r>
                <w:t>The initial submission</w:t>
              </w:r>
            </w:ins>
          </w:p>
        </w:tc>
        <w:tc>
          <w:tcPr>
            <w:tcW w:w="1288" w:type="dxa"/>
          </w:tcPr>
          <w:p w14:paraId="0EB39DB2" w14:textId="77777777" w:rsidR="00826215" w:rsidRDefault="00826215"/>
        </w:tc>
      </w:tr>
      <w:tr w:rsidR="00826215" w14:paraId="24DB474F" w14:textId="77777777">
        <w:tc>
          <w:tcPr>
            <w:tcW w:w="1103" w:type="dxa"/>
          </w:tcPr>
          <w:p w14:paraId="181F6C4E" w14:textId="1C89ECD8" w:rsidR="00826215" w:rsidRDefault="00707257">
            <w:ins w:id="3" w:author="Yuan Li" w:date="2019-07-05T19:10:00Z">
              <w:r>
                <w:t>2.0</w:t>
              </w:r>
            </w:ins>
          </w:p>
        </w:tc>
        <w:tc>
          <w:tcPr>
            <w:tcW w:w="1663" w:type="dxa"/>
          </w:tcPr>
          <w:p w14:paraId="088ABC23" w14:textId="7268A5B7" w:rsidR="00826215" w:rsidRDefault="00707257">
            <w:ins w:id="4" w:author="Yuan Li" w:date="2019-07-05T19:10:00Z">
              <w:r>
                <w:t>7/4/2019</w:t>
              </w:r>
            </w:ins>
          </w:p>
        </w:tc>
        <w:tc>
          <w:tcPr>
            <w:tcW w:w="4802" w:type="dxa"/>
          </w:tcPr>
          <w:p w14:paraId="4D604F59" w14:textId="6D752935" w:rsidR="00826215" w:rsidRDefault="00707257">
            <w:ins w:id="5" w:author="Yuan Li" w:date="2019-07-05T19:10:00Z">
              <w:r>
                <w:t>Revision after first submission</w:t>
              </w:r>
            </w:ins>
          </w:p>
        </w:tc>
        <w:tc>
          <w:tcPr>
            <w:tcW w:w="1288" w:type="dxa"/>
          </w:tcPr>
          <w:p w14:paraId="02D0F1DC" w14:textId="77777777" w:rsidR="00826215" w:rsidRDefault="00826215"/>
        </w:tc>
      </w:tr>
      <w:tr w:rsidR="00826215" w14:paraId="71104410" w14:textId="77777777">
        <w:tc>
          <w:tcPr>
            <w:tcW w:w="1103" w:type="dxa"/>
          </w:tcPr>
          <w:p w14:paraId="0B4B78FF" w14:textId="180A1B74" w:rsidR="00826215" w:rsidRDefault="00826215"/>
        </w:tc>
        <w:tc>
          <w:tcPr>
            <w:tcW w:w="1663" w:type="dxa"/>
          </w:tcPr>
          <w:p w14:paraId="696D8A34" w14:textId="77777777" w:rsidR="00826215" w:rsidRDefault="00826215"/>
        </w:tc>
        <w:tc>
          <w:tcPr>
            <w:tcW w:w="4802" w:type="dxa"/>
          </w:tcPr>
          <w:p w14:paraId="2A5BD63E" w14:textId="77777777" w:rsidR="00826215" w:rsidRDefault="00826215"/>
        </w:tc>
        <w:tc>
          <w:tcPr>
            <w:tcW w:w="1288" w:type="dxa"/>
          </w:tcPr>
          <w:p w14:paraId="2036CAD6" w14:textId="77777777" w:rsidR="00826215" w:rsidRDefault="00826215"/>
        </w:tc>
      </w:tr>
      <w:tr w:rsidR="00826215" w14:paraId="2B445308" w14:textId="77777777">
        <w:tc>
          <w:tcPr>
            <w:tcW w:w="1103" w:type="dxa"/>
          </w:tcPr>
          <w:p w14:paraId="18100F3A" w14:textId="77777777" w:rsidR="00826215" w:rsidRDefault="00826215"/>
        </w:tc>
        <w:tc>
          <w:tcPr>
            <w:tcW w:w="1663" w:type="dxa"/>
          </w:tcPr>
          <w:p w14:paraId="3B24EFD3" w14:textId="77777777" w:rsidR="00826215" w:rsidRDefault="00826215"/>
        </w:tc>
        <w:tc>
          <w:tcPr>
            <w:tcW w:w="4802" w:type="dxa"/>
          </w:tcPr>
          <w:p w14:paraId="13113DA2" w14:textId="77777777" w:rsidR="00826215" w:rsidRDefault="00826215"/>
        </w:tc>
        <w:tc>
          <w:tcPr>
            <w:tcW w:w="1288" w:type="dxa"/>
          </w:tcPr>
          <w:p w14:paraId="17762A60" w14:textId="77777777" w:rsidR="00826215" w:rsidRDefault="00826215"/>
        </w:tc>
      </w:tr>
    </w:tbl>
    <w:p w14:paraId="77322F8C" w14:textId="77777777" w:rsidR="00826215" w:rsidRDefault="00826215"/>
    <w:sdt>
      <w:sdtPr>
        <w:id w:val="-1328278524"/>
        <w:placeholder>
          <w:docPart w:val="DefaultPlaceholder_-1854013440"/>
        </w:placeholder>
      </w:sdtPr>
      <w:sdtEndPr>
        <w:rPr>
          <w:rFonts w:ascii="Times New Roman" w:eastAsia="Times New Roman" w:hAnsi="Times New Roman" w:cs="Times New Roman"/>
          <w:b/>
          <w:color w:val="000000"/>
          <w:sz w:val="28"/>
          <w:szCs w:val="28"/>
        </w:rPr>
      </w:sdtEndPr>
      <w:sdtContent>
        <w:p w14:paraId="5B56FF4D" w14:textId="4B716633" w:rsidR="00826215" w:rsidRDefault="00C72AB1">
          <w:pPr>
            <w:rPr>
              <w:rFonts w:ascii="Cambria" w:eastAsia="Cambria" w:hAnsi="Cambria" w:cs="Cambria"/>
              <w:b/>
              <w:i/>
              <w:color w:val="365F91"/>
              <w:sz w:val="32"/>
              <w:szCs w:val="32"/>
            </w:rPr>
          </w:pPr>
          <w:r>
            <w:br w:type="page"/>
          </w:r>
          <w:r>
            <w:rPr>
              <w:rFonts w:ascii="Times New Roman" w:eastAsia="Times New Roman" w:hAnsi="Times New Roman" w:cs="Times New Roman"/>
              <w:b/>
              <w:color w:val="000000"/>
              <w:sz w:val="28"/>
              <w:szCs w:val="28"/>
            </w:rPr>
            <w:lastRenderedPageBreak/>
            <w:t>Table of Contents</w:t>
          </w:r>
        </w:p>
      </w:sdtContent>
    </w:sdt>
    <w:sdt>
      <w:sdtPr>
        <w:id w:val="-1898584122"/>
        <w:docPartObj>
          <w:docPartGallery w:val="Table of Contents"/>
          <w:docPartUnique/>
        </w:docPartObj>
      </w:sdtPr>
      <w:sdtEndPr/>
      <w:sdtContent>
        <w:p w14:paraId="338D071D" w14:textId="32DEDFA2" w:rsidR="00BF40FA" w:rsidRDefault="00C72AB1">
          <w:pPr>
            <w:pStyle w:val="TOC1"/>
            <w:tabs>
              <w:tab w:val="left" w:pos="660"/>
              <w:tab w:val="right" w:pos="863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80549" w:history="1">
            <w:r w:rsidR="00BF40FA" w:rsidRPr="00444EB8">
              <w:rPr>
                <w:rStyle w:val="Hyperlink"/>
                <w:noProof/>
              </w:rPr>
              <w:t>1.0</w:t>
            </w:r>
            <w:r w:rsidR="00BF40FA">
              <w:rPr>
                <w:rFonts w:asciiTheme="minorHAnsi" w:eastAsiaTheme="minorEastAsia" w:hAnsiTheme="minorHAnsi" w:cstheme="minorBidi"/>
                <w:noProof/>
                <w:sz w:val="22"/>
                <w:szCs w:val="22"/>
              </w:rPr>
              <w:tab/>
            </w:r>
            <w:r w:rsidR="00BF40FA" w:rsidRPr="00444EB8">
              <w:rPr>
                <w:rStyle w:val="Hyperlink"/>
                <w:noProof/>
              </w:rPr>
              <w:t>Study Summary</w:t>
            </w:r>
            <w:r w:rsidR="00BF40FA">
              <w:rPr>
                <w:noProof/>
                <w:webHidden/>
              </w:rPr>
              <w:tab/>
            </w:r>
            <w:r w:rsidR="00BF40FA">
              <w:rPr>
                <w:noProof/>
                <w:webHidden/>
              </w:rPr>
              <w:fldChar w:fldCharType="begin"/>
            </w:r>
            <w:r w:rsidR="00BF40FA">
              <w:rPr>
                <w:noProof/>
                <w:webHidden/>
              </w:rPr>
              <w:instrText xml:space="preserve"> PAGEREF _Toc180549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4456AAB8" w14:textId="3E3DE2C8"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50" w:history="1">
            <w:r w:rsidR="00BF40FA" w:rsidRPr="00444EB8">
              <w:rPr>
                <w:rStyle w:val="Hyperlink"/>
                <w:noProof/>
              </w:rPr>
              <w:t>2.0</w:t>
            </w:r>
            <w:r w:rsidR="00BF40FA">
              <w:rPr>
                <w:rFonts w:asciiTheme="minorHAnsi" w:eastAsiaTheme="minorEastAsia" w:hAnsiTheme="minorHAnsi" w:cstheme="minorBidi"/>
                <w:noProof/>
                <w:sz w:val="22"/>
                <w:szCs w:val="22"/>
              </w:rPr>
              <w:tab/>
            </w:r>
            <w:r w:rsidR="00BF40FA" w:rsidRPr="00444EB8">
              <w:rPr>
                <w:rStyle w:val="Hyperlink"/>
                <w:noProof/>
              </w:rPr>
              <w:t>Objectives</w:t>
            </w:r>
            <w:r w:rsidR="00BF40FA">
              <w:rPr>
                <w:noProof/>
                <w:webHidden/>
              </w:rPr>
              <w:tab/>
            </w:r>
            <w:r w:rsidR="00BF40FA">
              <w:rPr>
                <w:noProof/>
                <w:webHidden/>
              </w:rPr>
              <w:fldChar w:fldCharType="begin"/>
            </w:r>
            <w:r w:rsidR="00BF40FA">
              <w:rPr>
                <w:noProof/>
                <w:webHidden/>
              </w:rPr>
              <w:instrText xml:space="preserve"> PAGEREF _Toc180550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4BE01DC0" w14:textId="0C0CD93A"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51" w:history="1">
            <w:r w:rsidR="00BF40FA" w:rsidRPr="00444EB8">
              <w:rPr>
                <w:rStyle w:val="Hyperlink"/>
                <w:noProof/>
              </w:rPr>
              <w:t>3.0</w:t>
            </w:r>
            <w:r w:rsidR="00BF40FA">
              <w:rPr>
                <w:rFonts w:asciiTheme="minorHAnsi" w:eastAsiaTheme="minorEastAsia" w:hAnsiTheme="minorHAnsi" w:cstheme="minorBidi"/>
                <w:noProof/>
                <w:sz w:val="22"/>
                <w:szCs w:val="22"/>
              </w:rPr>
              <w:tab/>
            </w:r>
            <w:r w:rsidR="00BF40FA" w:rsidRPr="00444EB8">
              <w:rPr>
                <w:rStyle w:val="Hyperlink"/>
                <w:noProof/>
              </w:rPr>
              <w:t>Background</w:t>
            </w:r>
            <w:r w:rsidR="00BF40FA">
              <w:rPr>
                <w:noProof/>
                <w:webHidden/>
              </w:rPr>
              <w:tab/>
            </w:r>
            <w:r w:rsidR="00BF40FA">
              <w:rPr>
                <w:noProof/>
                <w:webHidden/>
              </w:rPr>
              <w:fldChar w:fldCharType="begin"/>
            </w:r>
            <w:r w:rsidR="00BF40FA">
              <w:rPr>
                <w:noProof/>
                <w:webHidden/>
              </w:rPr>
              <w:instrText xml:space="preserve"> PAGEREF _Toc180551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6FE21E79" w14:textId="79009EBC"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52" w:history="1">
            <w:r w:rsidR="00BF40FA" w:rsidRPr="00444EB8">
              <w:rPr>
                <w:rStyle w:val="Hyperlink"/>
                <w:noProof/>
              </w:rPr>
              <w:t>4.0</w:t>
            </w:r>
            <w:r w:rsidR="00BF40FA">
              <w:rPr>
                <w:rFonts w:asciiTheme="minorHAnsi" w:eastAsiaTheme="minorEastAsia" w:hAnsiTheme="minorHAnsi" w:cstheme="minorBidi"/>
                <w:noProof/>
                <w:sz w:val="22"/>
                <w:szCs w:val="22"/>
              </w:rPr>
              <w:tab/>
            </w:r>
            <w:r w:rsidR="00BF40FA" w:rsidRPr="00444EB8">
              <w:rPr>
                <w:rStyle w:val="Hyperlink"/>
                <w:noProof/>
              </w:rPr>
              <w:t>Study Endpoints</w:t>
            </w:r>
            <w:r w:rsidR="00BF40FA">
              <w:rPr>
                <w:noProof/>
                <w:webHidden/>
              </w:rPr>
              <w:tab/>
            </w:r>
            <w:r w:rsidR="00BF40FA">
              <w:rPr>
                <w:noProof/>
                <w:webHidden/>
              </w:rPr>
              <w:fldChar w:fldCharType="begin"/>
            </w:r>
            <w:r w:rsidR="00BF40FA">
              <w:rPr>
                <w:noProof/>
                <w:webHidden/>
              </w:rPr>
              <w:instrText xml:space="preserve"> PAGEREF _Toc180552 \h </w:instrText>
            </w:r>
            <w:r w:rsidR="00BF40FA">
              <w:rPr>
                <w:noProof/>
                <w:webHidden/>
              </w:rPr>
            </w:r>
            <w:r w:rsidR="00BF40FA">
              <w:rPr>
                <w:noProof/>
                <w:webHidden/>
              </w:rPr>
              <w:fldChar w:fldCharType="separate"/>
            </w:r>
            <w:r w:rsidR="00530E6E">
              <w:rPr>
                <w:noProof/>
                <w:webHidden/>
              </w:rPr>
              <w:t>5</w:t>
            </w:r>
            <w:r w:rsidR="00BF40FA">
              <w:rPr>
                <w:noProof/>
                <w:webHidden/>
              </w:rPr>
              <w:fldChar w:fldCharType="end"/>
            </w:r>
          </w:hyperlink>
        </w:p>
        <w:p w14:paraId="50B7EBFC" w14:textId="70541AC7"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53" w:history="1">
            <w:r w:rsidR="00BF40FA" w:rsidRPr="00444EB8">
              <w:rPr>
                <w:rStyle w:val="Hyperlink"/>
                <w:noProof/>
              </w:rPr>
              <w:t>5.0</w:t>
            </w:r>
            <w:r w:rsidR="00BF40FA">
              <w:rPr>
                <w:rFonts w:asciiTheme="minorHAnsi" w:eastAsiaTheme="minorEastAsia" w:hAnsiTheme="minorHAnsi" w:cstheme="minorBidi"/>
                <w:noProof/>
                <w:sz w:val="22"/>
                <w:szCs w:val="22"/>
              </w:rPr>
              <w:tab/>
            </w:r>
            <w:r w:rsidR="00BF40FA" w:rsidRPr="00444EB8">
              <w:rPr>
                <w:rStyle w:val="Hyperlink"/>
                <w:noProof/>
              </w:rPr>
              <w:t>Study Design and Statistical Analysis Plan</w:t>
            </w:r>
            <w:r w:rsidR="00BF40FA">
              <w:rPr>
                <w:noProof/>
                <w:webHidden/>
              </w:rPr>
              <w:tab/>
            </w:r>
            <w:r w:rsidR="00BF40FA">
              <w:rPr>
                <w:noProof/>
                <w:webHidden/>
              </w:rPr>
              <w:fldChar w:fldCharType="begin"/>
            </w:r>
            <w:r w:rsidR="00BF40FA">
              <w:rPr>
                <w:noProof/>
                <w:webHidden/>
              </w:rPr>
              <w:instrText xml:space="preserve"> PAGEREF _Toc180553 \h </w:instrText>
            </w:r>
            <w:r w:rsidR="00BF40FA">
              <w:rPr>
                <w:noProof/>
                <w:webHidden/>
              </w:rPr>
            </w:r>
            <w:r w:rsidR="00BF40FA">
              <w:rPr>
                <w:noProof/>
                <w:webHidden/>
              </w:rPr>
              <w:fldChar w:fldCharType="separate"/>
            </w:r>
            <w:r w:rsidR="00530E6E">
              <w:rPr>
                <w:noProof/>
                <w:webHidden/>
              </w:rPr>
              <w:t>5</w:t>
            </w:r>
            <w:r w:rsidR="00BF40FA">
              <w:rPr>
                <w:noProof/>
                <w:webHidden/>
              </w:rPr>
              <w:fldChar w:fldCharType="end"/>
            </w:r>
          </w:hyperlink>
        </w:p>
        <w:p w14:paraId="3AE50F45" w14:textId="29C51815"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54" w:history="1">
            <w:r w:rsidR="00BF40FA" w:rsidRPr="00444EB8">
              <w:rPr>
                <w:rStyle w:val="Hyperlink"/>
                <w:noProof/>
              </w:rPr>
              <w:t>6.0</w:t>
            </w:r>
            <w:r w:rsidR="00BF40FA">
              <w:rPr>
                <w:rFonts w:asciiTheme="minorHAnsi" w:eastAsiaTheme="minorEastAsia" w:hAnsiTheme="minorHAnsi" w:cstheme="minorBidi"/>
                <w:noProof/>
                <w:sz w:val="22"/>
                <w:szCs w:val="22"/>
              </w:rPr>
              <w:tab/>
            </w:r>
            <w:r w:rsidR="00BF40FA" w:rsidRPr="00444EB8">
              <w:rPr>
                <w:rStyle w:val="Hyperlink"/>
                <w:noProof/>
              </w:rPr>
              <w:t>Setting</w:t>
            </w:r>
            <w:r w:rsidR="00BF40FA">
              <w:rPr>
                <w:noProof/>
                <w:webHidden/>
              </w:rPr>
              <w:tab/>
            </w:r>
            <w:r w:rsidR="00BF40FA">
              <w:rPr>
                <w:noProof/>
                <w:webHidden/>
              </w:rPr>
              <w:fldChar w:fldCharType="begin"/>
            </w:r>
            <w:r w:rsidR="00BF40FA">
              <w:rPr>
                <w:noProof/>
                <w:webHidden/>
              </w:rPr>
              <w:instrText xml:space="preserve"> PAGEREF _Toc180554 \h </w:instrText>
            </w:r>
            <w:r w:rsidR="00BF40FA">
              <w:rPr>
                <w:noProof/>
                <w:webHidden/>
              </w:rPr>
            </w:r>
            <w:r w:rsidR="00BF40FA">
              <w:rPr>
                <w:noProof/>
                <w:webHidden/>
              </w:rPr>
              <w:fldChar w:fldCharType="separate"/>
            </w:r>
            <w:r w:rsidR="00530E6E">
              <w:rPr>
                <w:noProof/>
                <w:webHidden/>
              </w:rPr>
              <w:t>6</w:t>
            </w:r>
            <w:r w:rsidR="00BF40FA">
              <w:rPr>
                <w:noProof/>
                <w:webHidden/>
              </w:rPr>
              <w:fldChar w:fldCharType="end"/>
            </w:r>
          </w:hyperlink>
        </w:p>
        <w:p w14:paraId="0087930D" w14:textId="249A3878"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55" w:history="1">
            <w:r w:rsidR="00BF40FA" w:rsidRPr="00444EB8">
              <w:rPr>
                <w:rStyle w:val="Hyperlink"/>
                <w:noProof/>
              </w:rPr>
              <w:t>7.0</w:t>
            </w:r>
            <w:r w:rsidR="00BF40FA">
              <w:rPr>
                <w:rFonts w:asciiTheme="minorHAnsi" w:eastAsiaTheme="minorEastAsia" w:hAnsiTheme="minorHAnsi" w:cstheme="minorBidi"/>
                <w:noProof/>
                <w:sz w:val="22"/>
                <w:szCs w:val="22"/>
              </w:rPr>
              <w:tab/>
            </w:r>
            <w:r w:rsidR="00BF40FA" w:rsidRPr="00444EB8">
              <w:rPr>
                <w:rStyle w:val="Hyperlink"/>
                <w:noProof/>
              </w:rPr>
              <w:t>Study Intervention(s)/Investigational Agent(s)</w:t>
            </w:r>
            <w:r w:rsidR="00BF40FA">
              <w:rPr>
                <w:noProof/>
                <w:webHidden/>
              </w:rPr>
              <w:tab/>
            </w:r>
            <w:r w:rsidR="00BF40FA">
              <w:rPr>
                <w:noProof/>
                <w:webHidden/>
              </w:rPr>
              <w:fldChar w:fldCharType="begin"/>
            </w:r>
            <w:r w:rsidR="00BF40FA">
              <w:rPr>
                <w:noProof/>
                <w:webHidden/>
              </w:rPr>
              <w:instrText xml:space="preserve"> PAGEREF _Toc180555 \h </w:instrText>
            </w:r>
            <w:r w:rsidR="00BF40FA">
              <w:rPr>
                <w:noProof/>
                <w:webHidden/>
              </w:rPr>
            </w:r>
            <w:r w:rsidR="00BF40FA">
              <w:rPr>
                <w:noProof/>
                <w:webHidden/>
              </w:rPr>
              <w:fldChar w:fldCharType="separate"/>
            </w:r>
            <w:r w:rsidR="00530E6E">
              <w:rPr>
                <w:noProof/>
                <w:webHidden/>
              </w:rPr>
              <w:t>6</w:t>
            </w:r>
            <w:r w:rsidR="00BF40FA">
              <w:rPr>
                <w:noProof/>
                <w:webHidden/>
              </w:rPr>
              <w:fldChar w:fldCharType="end"/>
            </w:r>
          </w:hyperlink>
        </w:p>
        <w:p w14:paraId="6C210A0D" w14:textId="63BEBE57"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56" w:history="1">
            <w:r w:rsidR="00BF40FA" w:rsidRPr="00444EB8">
              <w:rPr>
                <w:rStyle w:val="Hyperlink"/>
                <w:noProof/>
              </w:rPr>
              <w:t>8.0</w:t>
            </w:r>
            <w:r w:rsidR="00BF40FA">
              <w:rPr>
                <w:rFonts w:asciiTheme="minorHAnsi" w:eastAsiaTheme="minorEastAsia" w:hAnsiTheme="minorHAnsi" w:cstheme="minorBidi"/>
                <w:noProof/>
                <w:sz w:val="22"/>
                <w:szCs w:val="22"/>
              </w:rPr>
              <w:tab/>
            </w:r>
            <w:r w:rsidR="00BF40FA" w:rsidRPr="00444EB8">
              <w:rPr>
                <w:rStyle w:val="Hyperlink"/>
                <w:noProof/>
              </w:rPr>
              <w:t>Procedures Involved</w:t>
            </w:r>
            <w:r w:rsidR="00BF40FA">
              <w:rPr>
                <w:noProof/>
                <w:webHidden/>
              </w:rPr>
              <w:tab/>
            </w:r>
            <w:r w:rsidR="00BF40FA">
              <w:rPr>
                <w:noProof/>
                <w:webHidden/>
              </w:rPr>
              <w:fldChar w:fldCharType="begin"/>
            </w:r>
            <w:r w:rsidR="00BF40FA">
              <w:rPr>
                <w:noProof/>
                <w:webHidden/>
              </w:rPr>
              <w:instrText xml:space="preserve"> PAGEREF _Toc180556 \h </w:instrText>
            </w:r>
            <w:r w:rsidR="00BF40FA">
              <w:rPr>
                <w:noProof/>
                <w:webHidden/>
              </w:rPr>
            </w:r>
            <w:r w:rsidR="00BF40FA">
              <w:rPr>
                <w:noProof/>
                <w:webHidden/>
              </w:rPr>
              <w:fldChar w:fldCharType="separate"/>
            </w:r>
            <w:r w:rsidR="00530E6E">
              <w:rPr>
                <w:noProof/>
                <w:webHidden/>
              </w:rPr>
              <w:t>8</w:t>
            </w:r>
            <w:r w:rsidR="00BF40FA">
              <w:rPr>
                <w:noProof/>
                <w:webHidden/>
              </w:rPr>
              <w:fldChar w:fldCharType="end"/>
            </w:r>
          </w:hyperlink>
        </w:p>
        <w:p w14:paraId="4A8B74A2" w14:textId="6440A1EB"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57" w:history="1">
            <w:r w:rsidR="00BF40FA" w:rsidRPr="00444EB8">
              <w:rPr>
                <w:rStyle w:val="Hyperlink"/>
                <w:noProof/>
              </w:rPr>
              <w:t>9.0</w:t>
            </w:r>
            <w:r w:rsidR="00BF40FA">
              <w:rPr>
                <w:rFonts w:asciiTheme="minorHAnsi" w:eastAsiaTheme="minorEastAsia" w:hAnsiTheme="minorHAnsi" w:cstheme="minorBidi"/>
                <w:noProof/>
                <w:sz w:val="22"/>
                <w:szCs w:val="22"/>
              </w:rPr>
              <w:tab/>
            </w:r>
            <w:r w:rsidR="00BF40FA" w:rsidRPr="00444EB8">
              <w:rPr>
                <w:rStyle w:val="Hyperlink"/>
                <w:noProof/>
              </w:rPr>
              <w:t>Data and Specimen Long Term Storage and Use</w:t>
            </w:r>
            <w:r w:rsidR="00BF40FA">
              <w:rPr>
                <w:noProof/>
                <w:webHidden/>
              </w:rPr>
              <w:tab/>
            </w:r>
            <w:r w:rsidR="00BF40FA">
              <w:rPr>
                <w:noProof/>
                <w:webHidden/>
              </w:rPr>
              <w:fldChar w:fldCharType="begin"/>
            </w:r>
            <w:r w:rsidR="00BF40FA">
              <w:rPr>
                <w:noProof/>
                <w:webHidden/>
              </w:rPr>
              <w:instrText xml:space="preserve"> PAGEREF _Toc180557 \h </w:instrText>
            </w:r>
            <w:r w:rsidR="00BF40FA">
              <w:rPr>
                <w:noProof/>
                <w:webHidden/>
              </w:rPr>
            </w:r>
            <w:r w:rsidR="00BF40FA">
              <w:rPr>
                <w:noProof/>
                <w:webHidden/>
              </w:rPr>
              <w:fldChar w:fldCharType="separate"/>
            </w:r>
            <w:r w:rsidR="00530E6E">
              <w:rPr>
                <w:noProof/>
                <w:webHidden/>
              </w:rPr>
              <w:t>10</w:t>
            </w:r>
            <w:r w:rsidR="00BF40FA">
              <w:rPr>
                <w:noProof/>
                <w:webHidden/>
              </w:rPr>
              <w:fldChar w:fldCharType="end"/>
            </w:r>
          </w:hyperlink>
        </w:p>
        <w:p w14:paraId="63063D0C" w14:textId="45F250E4"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58" w:history="1">
            <w:r w:rsidR="00BF40FA" w:rsidRPr="00444EB8">
              <w:rPr>
                <w:rStyle w:val="Hyperlink"/>
                <w:noProof/>
              </w:rPr>
              <w:t>10.0</w:t>
            </w:r>
            <w:r w:rsidR="00BF40FA">
              <w:rPr>
                <w:rFonts w:asciiTheme="minorHAnsi" w:eastAsiaTheme="minorEastAsia" w:hAnsiTheme="minorHAnsi" w:cstheme="minorBidi"/>
                <w:noProof/>
                <w:sz w:val="22"/>
                <w:szCs w:val="22"/>
              </w:rPr>
              <w:tab/>
            </w:r>
            <w:r w:rsidR="00BF40FA" w:rsidRPr="00444EB8">
              <w:rPr>
                <w:rStyle w:val="Hyperlink"/>
                <w:noProof/>
              </w:rPr>
              <w:t>Sharing of Results with Subjects</w:t>
            </w:r>
            <w:r w:rsidR="00BF40FA">
              <w:rPr>
                <w:noProof/>
                <w:webHidden/>
              </w:rPr>
              <w:tab/>
            </w:r>
            <w:r w:rsidR="00BF40FA">
              <w:rPr>
                <w:noProof/>
                <w:webHidden/>
              </w:rPr>
              <w:fldChar w:fldCharType="begin"/>
            </w:r>
            <w:r w:rsidR="00BF40FA">
              <w:rPr>
                <w:noProof/>
                <w:webHidden/>
              </w:rPr>
              <w:instrText xml:space="preserve"> PAGEREF _Toc180558 \h </w:instrText>
            </w:r>
            <w:r w:rsidR="00BF40FA">
              <w:rPr>
                <w:noProof/>
                <w:webHidden/>
              </w:rPr>
            </w:r>
            <w:r w:rsidR="00BF40FA">
              <w:rPr>
                <w:noProof/>
                <w:webHidden/>
              </w:rPr>
              <w:fldChar w:fldCharType="separate"/>
            </w:r>
            <w:r w:rsidR="00530E6E">
              <w:rPr>
                <w:noProof/>
                <w:webHidden/>
              </w:rPr>
              <w:t>11</w:t>
            </w:r>
            <w:r w:rsidR="00BF40FA">
              <w:rPr>
                <w:noProof/>
                <w:webHidden/>
              </w:rPr>
              <w:fldChar w:fldCharType="end"/>
            </w:r>
          </w:hyperlink>
        </w:p>
        <w:p w14:paraId="0160D92B" w14:textId="41678D49"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59" w:history="1">
            <w:r w:rsidR="00BF40FA" w:rsidRPr="00444EB8">
              <w:rPr>
                <w:rStyle w:val="Hyperlink"/>
                <w:noProof/>
              </w:rPr>
              <w:t>11.0</w:t>
            </w:r>
            <w:r w:rsidR="00BF40FA">
              <w:rPr>
                <w:rFonts w:asciiTheme="minorHAnsi" w:eastAsiaTheme="minorEastAsia" w:hAnsiTheme="minorHAnsi" w:cstheme="minorBidi"/>
                <w:noProof/>
                <w:sz w:val="22"/>
                <w:szCs w:val="22"/>
              </w:rPr>
              <w:tab/>
            </w:r>
            <w:r w:rsidR="00BF40FA" w:rsidRPr="00444EB8">
              <w:rPr>
                <w:rStyle w:val="Hyperlink"/>
                <w:noProof/>
              </w:rPr>
              <w:t>Study Timelines</w:t>
            </w:r>
            <w:r w:rsidR="00BF40FA">
              <w:rPr>
                <w:noProof/>
                <w:webHidden/>
              </w:rPr>
              <w:tab/>
            </w:r>
            <w:r w:rsidR="00BF40FA">
              <w:rPr>
                <w:noProof/>
                <w:webHidden/>
              </w:rPr>
              <w:fldChar w:fldCharType="begin"/>
            </w:r>
            <w:r w:rsidR="00BF40FA">
              <w:rPr>
                <w:noProof/>
                <w:webHidden/>
              </w:rPr>
              <w:instrText xml:space="preserve"> PAGEREF _Toc180559 \h </w:instrText>
            </w:r>
            <w:r w:rsidR="00BF40FA">
              <w:rPr>
                <w:noProof/>
                <w:webHidden/>
              </w:rPr>
            </w:r>
            <w:r w:rsidR="00BF40FA">
              <w:rPr>
                <w:noProof/>
                <w:webHidden/>
              </w:rPr>
              <w:fldChar w:fldCharType="separate"/>
            </w:r>
            <w:r w:rsidR="00530E6E">
              <w:rPr>
                <w:noProof/>
                <w:webHidden/>
              </w:rPr>
              <w:t>11</w:t>
            </w:r>
            <w:r w:rsidR="00BF40FA">
              <w:rPr>
                <w:noProof/>
                <w:webHidden/>
              </w:rPr>
              <w:fldChar w:fldCharType="end"/>
            </w:r>
          </w:hyperlink>
        </w:p>
        <w:p w14:paraId="7B77F7FF" w14:textId="4782FB99"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60" w:history="1">
            <w:r w:rsidR="00BF40FA" w:rsidRPr="00444EB8">
              <w:rPr>
                <w:rStyle w:val="Hyperlink"/>
                <w:noProof/>
              </w:rPr>
              <w:t>12.0</w:t>
            </w:r>
            <w:r w:rsidR="00BF40FA">
              <w:rPr>
                <w:rFonts w:asciiTheme="minorHAnsi" w:eastAsiaTheme="minorEastAsia" w:hAnsiTheme="minorHAnsi" w:cstheme="minorBidi"/>
                <w:noProof/>
                <w:sz w:val="22"/>
                <w:szCs w:val="22"/>
              </w:rPr>
              <w:tab/>
            </w:r>
            <w:r w:rsidR="00BF40FA" w:rsidRPr="00444EB8">
              <w:rPr>
                <w:rStyle w:val="Hyperlink"/>
                <w:noProof/>
              </w:rPr>
              <w:t>Inclusion and Exclusion Criteria</w:t>
            </w:r>
            <w:r w:rsidR="00BF40FA">
              <w:rPr>
                <w:noProof/>
                <w:webHidden/>
              </w:rPr>
              <w:tab/>
            </w:r>
            <w:r w:rsidR="00BF40FA">
              <w:rPr>
                <w:noProof/>
                <w:webHidden/>
              </w:rPr>
              <w:fldChar w:fldCharType="begin"/>
            </w:r>
            <w:r w:rsidR="00BF40FA">
              <w:rPr>
                <w:noProof/>
                <w:webHidden/>
              </w:rPr>
              <w:instrText xml:space="preserve"> PAGEREF _Toc180560 \h </w:instrText>
            </w:r>
            <w:r w:rsidR="00BF40FA">
              <w:rPr>
                <w:noProof/>
                <w:webHidden/>
              </w:rPr>
            </w:r>
            <w:r w:rsidR="00BF40FA">
              <w:rPr>
                <w:noProof/>
                <w:webHidden/>
              </w:rPr>
              <w:fldChar w:fldCharType="separate"/>
            </w:r>
            <w:r w:rsidR="00530E6E">
              <w:rPr>
                <w:noProof/>
                <w:webHidden/>
              </w:rPr>
              <w:t>12</w:t>
            </w:r>
            <w:r w:rsidR="00BF40FA">
              <w:rPr>
                <w:noProof/>
                <w:webHidden/>
              </w:rPr>
              <w:fldChar w:fldCharType="end"/>
            </w:r>
          </w:hyperlink>
        </w:p>
        <w:p w14:paraId="4471E660" w14:textId="136DC604"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61" w:history="1">
            <w:r w:rsidR="00BF40FA" w:rsidRPr="00444EB8">
              <w:rPr>
                <w:rStyle w:val="Hyperlink"/>
                <w:noProof/>
              </w:rPr>
              <w:t>13.0</w:t>
            </w:r>
            <w:r w:rsidR="00BF40FA">
              <w:rPr>
                <w:rFonts w:asciiTheme="minorHAnsi" w:eastAsiaTheme="minorEastAsia" w:hAnsiTheme="minorHAnsi" w:cstheme="minorBidi"/>
                <w:noProof/>
                <w:sz w:val="22"/>
                <w:szCs w:val="22"/>
              </w:rPr>
              <w:tab/>
            </w:r>
            <w:r w:rsidR="00BF40FA" w:rsidRPr="00444EB8">
              <w:rPr>
                <w:rStyle w:val="Hyperlink"/>
                <w:noProof/>
              </w:rPr>
              <w:t>Vulnerable Populations</w:t>
            </w:r>
            <w:r w:rsidR="00BF40FA">
              <w:rPr>
                <w:noProof/>
                <w:webHidden/>
              </w:rPr>
              <w:tab/>
            </w:r>
            <w:r w:rsidR="00BF40FA">
              <w:rPr>
                <w:noProof/>
                <w:webHidden/>
              </w:rPr>
              <w:fldChar w:fldCharType="begin"/>
            </w:r>
            <w:r w:rsidR="00BF40FA">
              <w:rPr>
                <w:noProof/>
                <w:webHidden/>
              </w:rPr>
              <w:instrText xml:space="preserve"> PAGEREF _Toc180561 \h </w:instrText>
            </w:r>
            <w:r w:rsidR="00BF40FA">
              <w:rPr>
                <w:noProof/>
                <w:webHidden/>
              </w:rPr>
            </w:r>
            <w:r w:rsidR="00BF40FA">
              <w:rPr>
                <w:noProof/>
                <w:webHidden/>
              </w:rPr>
              <w:fldChar w:fldCharType="separate"/>
            </w:r>
            <w:r w:rsidR="00530E6E">
              <w:rPr>
                <w:noProof/>
                <w:webHidden/>
              </w:rPr>
              <w:t>13</w:t>
            </w:r>
            <w:r w:rsidR="00BF40FA">
              <w:rPr>
                <w:noProof/>
                <w:webHidden/>
              </w:rPr>
              <w:fldChar w:fldCharType="end"/>
            </w:r>
          </w:hyperlink>
        </w:p>
        <w:p w14:paraId="609FD61A" w14:textId="22E63E7E"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62" w:history="1">
            <w:r w:rsidR="00BF40FA" w:rsidRPr="00444EB8">
              <w:rPr>
                <w:rStyle w:val="Hyperlink"/>
                <w:noProof/>
              </w:rPr>
              <w:t>14.0</w:t>
            </w:r>
            <w:r w:rsidR="00BF40FA">
              <w:rPr>
                <w:rFonts w:asciiTheme="minorHAnsi" w:eastAsiaTheme="minorEastAsia" w:hAnsiTheme="minorHAnsi" w:cstheme="minorBidi"/>
                <w:noProof/>
                <w:sz w:val="22"/>
                <w:szCs w:val="22"/>
              </w:rPr>
              <w:tab/>
            </w:r>
            <w:r w:rsidR="00BF40FA" w:rsidRPr="00444EB8">
              <w:rPr>
                <w:rStyle w:val="Hyperlink"/>
                <w:noProof/>
              </w:rPr>
              <w:t>Number of Subjects</w:t>
            </w:r>
            <w:r w:rsidR="00BF40FA">
              <w:rPr>
                <w:noProof/>
                <w:webHidden/>
              </w:rPr>
              <w:tab/>
            </w:r>
            <w:r w:rsidR="00BF40FA">
              <w:rPr>
                <w:noProof/>
                <w:webHidden/>
              </w:rPr>
              <w:fldChar w:fldCharType="begin"/>
            </w:r>
            <w:r w:rsidR="00BF40FA">
              <w:rPr>
                <w:noProof/>
                <w:webHidden/>
              </w:rPr>
              <w:instrText xml:space="preserve"> PAGEREF _Toc180562 \h </w:instrText>
            </w:r>
            <w:r w:rsidR="00BF40FA">
              <w:rPr>
                <w:noProof/>
                <w:webHidden/>
              </w:rPr>
            </w:r>
            <w:r w:rsidR="00BF40FA">
              <w:rPr>
                <w:noProof/>
                <w:webHidden/>
              </w:rPr>
              <w:fldChar w:fldCharType="separate"/>
            </w:r>
            <w:r w:rsidR="00530E6E">
              <w:rPr>
                <w:noProof/>
                <w:webHidden/>
              </w:rPr>
              <w:t>13</w:t>
            </w:r>
            <w:r w:rsidR="00BF40FA">
              <w:rPr>
                <w:noProof/>
                <w:webHidden/>
              </w:rPr>
              <w:fldChar w:fldCharType="end"/>
            </w:r>
          </w:hyperlink>
        </w:p>
        <w:p w14:paraId="6EE58C7E" w14:textId="3DDD882A"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63" w:history="1">
            <w:r w:rsidR="00BF40FA" w:rsidRPr="00444EB8">
              <w:rPr>
                <w:rStyle w:val="Hyperlink"/>
                <w:noProof/>
              </w:rPr>
              <w:t>15.0</w:t>
            </w:r>
            <w:r w:rsidR="00BF40FA">
              <w:rPr>
                <w:rFonts w:asciiTheme="minorHAnsi" w:eastAsiaTheme="minorEastAsia" w:hAnsiTheme="minorHAnsi" w:cstheme="minorBidi"/>
                <w:noProof/>
                <w:sz w:val="22"/>
                <w:szCs w:val="22"/>
              </w:rPr>
              <w:tab/>
            </w:r>
            <w:r w:rsidR="00BF40FA" w:rsidRPr="00444EB8">
              <w:rPr>
                <w:rStyle w:val="Hyperlink"/>
                <w:noProof/>
              </w:rPr>
              <w:t>Recruitment Methods</w:t>
            </w:r>
            <w:r w:rsidR="00BF40FA">
              <w:rPr>
                <w:noProof/>
                <w:webHidden/>
              </w:rPr>
              <w:tab/>
            </w:r>
            <w:r w:rsidR="00BF40FA">
              <w:rPr>
                <w:noProof/>
                <w:webHidden/>
              </w:rPr>
              <w:fldChar w:fldCharType="begin"/>
            </w:r>
            <w:r w:rsidR="00BF40FA">
              <w:rPr>
                <w:noProof/>
                <w:webHidden/>
              </w:rPr>
              <w:instrText xml:space="preserve"> PAGEREF _Toc180563 \h </w:instrText>
            </w:r>
            <w:r w:rsidR="00BF40FA">
              <w:rPr>
                <w:noProof/>
                <w:webHidden/>
              </w:rPr>
            </w:r>
            <w:r w:rsidR="00BF40FA">
              <w:rPr>
                <w:noProof/>
                <w:webHidden/>
              </w:rPr>
              <w:fldChar w:fldCharType="separate"/>
            </w:r>
            <w:r w:rsidR="00530E6E">
              <w:rPr>
                <w:noProof/>
                <w:webHidden/>
              </w:rPr>
              <w:t>14</w:t>
            </w:r>
            <w:r w:rsidR="00BF40FA">
              <w:rPr>
                <w:noProof/>
                <w:webHidden/>
              </w:rPr>
              <w:fldChar w:fldCharType="end"/>
            </w:r>
          </w:hyperlink>
        </w:p>
        <w:p w14:paraId="774BB0EF" w14:textId="0B03CBB3"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64" w:history="1">
            <w:r w:rsidR="00BF40FA" w:rsidRPr="00444EB8">
              <w:rPr>
                <w:rStyle w:val="Hyperlink"/>
                <w:noProof/>
              </w:rPr>
              <w:t>16.0</w:t>
            </w:r>
            <w:r w:rsidR="00BF40FA">
              <w:rPr>
                <w:rFonts w:asciiTheme="minorHAnsi" w:eastAsiaTheme="minorEastAsia" w:hAnsiTheme="minorHAnsi" w:cstheme="minorBidi"/>
                <w:noProof/>
                <w:sz w:val="22"/>
                <w:szCs w:val="22"/>
              </w:rPr>
              <w:tab/>
            </w:r>
            <w:r w:rsidR="00BF40FA" w:rsidRPr="00444EB8">
              <w:rPr>
                <w:rStyle w:val="Hyperlink"/>
                <w:noProof/>
              </w:rPr>
              <w:t>Withdrawal of Subjects</w:t>
            </w:r>
            <w:r w:rsidR="00BF40FA">
              <w:rPr>
                <w:noProof/>
                <w:webHidden/>
              </w:rPr>
              <w:tab/>
            </w:r>
            <w:r w:rsidR="00BF40FA">
              <w:rPr>
                <w:noProof/>
                <w:webHidden/>
              </w:rPr>
              <w:fldChar w:fldCharType="begin"/>
            </w:r>
            <w:r w:rsidR="00BF40FA">
              <w:rPr>
                <w:noProof/>
                <w:webHidden/>
              </w:rPr>
              <w:instrText xml:space="preserve"> PAGEREF _Toc180564 \h </w:instrText>
            </w:r>
            <w:r w:rsidR="00BF40FA">
              <w:rPr>
                <w:noProof/>
                <w:webHidden/>
              </w:rPr>
            </w:r>
            <w:r w:rsidR="00BF40FA">
              <w:rPr>
                <w:noProof/>
                <w:webHidden/>
              </w:rPr>
              <w:fldChar w:fldCharType="separate"/>
            </w:r>
            <w:r w:rsidR="00530E6E">
              <w:rPr>
                <w:noProof/>
                <w:webHidden/>
              </w:rPr>
              <w:t>15</w:t>
            </w:r>
            <w:r w:rsidR="00BF40FA">
              <w:rPr>
                <w:noProof/>
                <w:webHidden/>
              </w:rPr>
              <w:fldChar w:fldCharType="end"/>
            </w:r>
          </w:hyperlink>
        </w:p>
        <w:p w14:paraId="2DCFC812" w14:textId="460C2C7B"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65" w:history="1">
            <w:r w:rsidR="00BF40FA" w:rsidRPr="00444EB8">
              <w:rPr>
                <w:rStyle w:val="Hyperlink"/>
                <w:noProof/>
              </w:rPr>
              <w:t>17.0</w:t>
            </w:r>
            <w:r w:rsidR="00BF40FA">
              <w:rPr>
                <w:rFonts w:asciiTheme="minorHAnsi" w:eastAsiaTheme="minorEastAsia" w:hAnsiTheme="minorHAnsi" w:cstheme="minorBidi"/>
                <w:noProof/>
                <w:sz w:val="22"/>
                <w:szCs w:val="22"/>
              </w:rPr>
              <w:tab/>
            </w:r>
            <w:r w:rsidR="00BF40FA" w:rsidRPr="00444EB8">
              <w:rPr>
                <w:rStyle w:val="Hyperlink"/>
                <w:noProof/>
              </w:rPr>
              <w:t>Risks to Subjects</w:t>
            </w:r>
            <w:r w:rsidR="00BF40FA">
              <w:rPr>
                <w:noProof/>
                <w:webHidden/>
              </w:rPr>
              <w:tab/>
            </w:r>
            <w:r w:rsidR="00BF40FA">
              <w:rPr>
                <w:noProof/>
                <w:webHidden/>
              </w:rPr>
              <w:fldChar w:fldCharType="begin"/>
            </w:r>
            <w:r w:rsidR="00BF40FA">
              <w:rPr>
                <w:noProof/>
                <w:webHidden/>
              </w:rPr>
              <w:instrText xml:space="preserve"> PAGEREF _Toc180565 \h </w:instrText>
            </w:r>
            <w:r w:rsidR="00BF40FA">
              <w:rPr>
                <w:noProof/>
                <w:webHidden/>
              </w:rPr>
            </w:r>
            <w:r w:rsidR="00BF40FA">
              <w:rPr>
                <w:noProof/>
                <w:webHidden/>
              </w:rPr>
              <w:fldChar w:fldCharType="separate"/>
            </w:r>
            <w:r w:rsidR="00530E6E">
              <w:rPr>
                <w:noProof/>
                <w:webHidden/>
              </w:rPr>
              <w:t>16</w:t>
            </w:r>
            <w:r w:rsidR="00BF40FA">
              <w:rPr>
                <w:noProof/>
                <w:webHidden/>
              </w:rPr>
              <w:fldChar w:fldCharType="end"/>
            </w:r>
          </w:hyperlink>
        </w:p>
        <w:p w14:paraId="173B2F23" w14:textId="4762CCB0"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66" w:history="1">
            <w:r w:rsidR="00BF40FA" w:rsidRPr="00444EB8">
              <w:rPr>
                <w:rStyle w:val="Hyperlink"/>
                <w:noProof/>
              </w:rPr>
              <w:t>18.0</w:t>
            </w:r>
            <w:r w:rsidR="00BF40FA">
              <w:rPr>
                <w:rFonts w:asciiTheme="minorHAnsi" w:eastAsiaTheme="minorEastAsia" w:hAnsiTheme="minorHAnsi" w:cstheme="minorBidi"/>
                <w:noProof/>
                <w:sz w:val="22"/>
                <w:szCs w:val="22"/>
              </w:rPr>
              <w:tab/>
            </w:r>
            <w:r w:rsidR="00BF40FA" w:rsidRPr="00444EB8">
              <w:rPr>
                <w:rStyle w:val="Hyperlink"/>
                <w:noProof/>
              </w:rPr>
              <w:t>Potential Benefits to Subjects</w:t>
            </w:r>
            <w:r w:rsidR="00BF40FA">
              <w:rPr>
                <w:noProof/>
                <w:webHidden/>
              </w:rPr>
              <w:tab/>
            </w:r>
            <w:r w:rsidR="00BF40FA">
              <w:rPr>
                <w:noProof/>
                <w:webHidden/>
              </w:rPr>
              <w:fldChar w:fldCharType="begin"/>
            </w:r>
            <w:r w:rsidR="00BF40FA">
              <w:rPr>
                <w:noProof/>
                <w:webHidden/>
              </w:rPr>
              <w:instrText xml:space="preserve"> PAGEREF _Toc180566 \h </w:instrText>
            </w:r>
            <w:r w:rsidR="00BF40FA">
              <w:rPr>
                <w:noProof/>
                <w:webHidden/>
              </w:rPr>
            </w:r>
            <w:r w:rsidR="00BF40FA">
              <w:rPr>
                <w:noProof/>
                <w:webHidden/>
              </w:rPr>
              <w:fldChar w:fldCharType="separate"/>
            </w:r>
            <w:r w:rsidR="00530E6E">
              <w:rPr>
                <w:noProof/>
                <w:webHidden/>
              </w:rPr>
              <w:t>17</w:t>
            </w:r>
            <w:r w:rsidR="00BF40FA">
              <w:rPr>
                <w:noProof/>
                <w:webHidden/>
              </w:rPr>
              <w:fldChar w:fldCharType="end"/>
            </w:r>
          </w:hyperlink>
        </w:p>
        <w:p w14:paraId="548C07F6" w14:textId="4E5B24EE"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67" w:history="1">
            <w:r w:rsidR="00BF40FA" w:rsidRPr="00444EB8">
              <w:rPr>
                <w:rStyle w:val="Hyperlink"/>
                <w:noProof/>
              </w:rPr>
              <w:t>19.0</w:t>
            </w:r>
            <w:r w:rsidR="00BF40FA">
              <w:rPr>
                <w:rFonts w:asciiTheme="minorHAnsi" w:eastAsiaTheme="minorEastAsia" w:hAnsiTheme="minorHAnsi" w:cstheme="minorBidi"/>
                <w:noProof/>
                <w:sz w:val="22"/>
                <w:szCs w:val="22"/>
              </w:rPr>
              <w:tab/>
            </w:r>
            <w:r w:rsidR="00BF40FA" w:rsidRPr="00444EB8">
              <w:rPr>
                <w:rStyle w:val="Hyperlink"/>
                <w:noProof/>
              </w:rPr>
              <w:t>Data Management and Confidentiality</w:t>
            </w:r>
            <w:r w:rsidR="00BF40FA">
              <w:rPr>
                <w:noProof/>
                <w:webHidden/>
              </w:rPr>
              <w:tab/>
            </w:r>
            <w:r w:rsidR="00BF40FA">
              <w:rPr>
                <w:noProof/>
                <w:webHidden/>
              </w:rPr>
              <w:fldChar w:fldCharType="begin"/>
            </w:r>
            <w:r w:rsidR="00BF40FA">
              <w:rPr>
                <w:noProof/>
                <w:webHidden/>
              </w:rPr>
              <w:instrText xml:space="preserve"> PAGEREF _Toc180567 \h </w:instrText>
            </w:r>
            <w:r w:rsidR="00BF40FA">
              <w:rPr>
                <w:noProof/>
                <w:webHidden/>
              </w:rPr>
            </w:r>
            <w:r w:rsidR="00BF40FA">
              <w:rPr>
                <w:noProof/>
                <w:webHidden/>
              </w:rPr>
              <w:fldChar w:fldCharType="separate"/>
            </w:r>
            <w:r w:rsidR="00530E6E">
              <w:rPr>
                <w:noProof/>
                <w:webHidden/>
              </w:rPr>
              <w:t>18</w:t>
            </w:r>
            <w:r w:rsidR="00BF40FA">
              <w:rPr>
                <w:noProof/>
                <w:webHidden/>
              </w:rPr>
              <w:fldChar w:fldCharType="end"/>
            </w:r>
          </w:hyperlink>
        </w:p>
        <w:p w14:paraId="1B1A55B1" w14:textId="38E4B23B"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68" w:history="1">
            <w:r w:rsidR="00BF40FA" w:rsidRPr="00444EB8">
              <w:rPr>
                <w:rStyle w:val="Hyperlink"/>
                <w:noProof/>
              </w:rPr>
              <w:t>20.0</w:t>
            </w:r>
            <w:r w:rsidR="00BF40FA">
              <w:rPr>
                <w:rFonts w:asciiTheme="minorHAnsi" w:eastAsiaTheme="minorEastAsia" w:hAnsiTheme="minorHAnsi" w:cstheme="minorBidi"/>
                <w:noProof/>
                <w:sz w:val="22"/>
                <w:szCs w:val="22"/>
              </w:rPr>
              <w:tab/>
            </w:r>
            <w:r w:rsidR="00BF40FA" w:rsidRPr="00444EB8">
              <w:rPr>
                <w:rStyle w:val="Hyperlink"/>
                <w:noProof/>
              </w:rPr>
              <w:t>Provisions to Protect the Privacy Interests of Subjects</w:t>
            </w:r>
            <w:r w:rsidR="00BF40FA">
              <w:rPr>
                <w:noProof/>
                <w:webHidden/>
              </w:rPr>
              <w:tab/>
            </w:r>
            <w:r w:rsidR="00BF40FA">
              <w:rPr>
                <w:noProof/>
                <w:webHidden/>
              </w:rPr>
              <w:fldChar w:fldCharType="begin"/>
            </w:r>
            <w:r w:rsidR="00BF40FA">
              <w:rPr>
                <w:noProof/>
                <w:webHidden/>
              </w:rPr>
              <w:instrText xml:space="preserve"> PAGEREF _Toc180568 \h </w:instrText>
            </w:r>
            <w:r w:rsidR="00BF40FA">
              <w:rPr>
                <w:noProof/>
                <w:webHidden/>
              </w:rPr>
            </w:r>
            <w:r w:rsidR="00BF40FA">
              <w:rPr>
                <w:noProof/>
                <w:webHidden/>
              </w:rPr>
              <w:fldChar w:fldCharType="separate"/>
            </w:r>
            <w:r w:rsidR="00530E6E">
              <w:rPr>
                <w:noProof/>
                <w:webHidden/>
              </w:rPr>
              <w:t>19</w:t>
            </w:r>
            <w:r w:rsidR="00BF40FA">
              <w:rPr>
                <w:noProof/>
                <w:webHidden/>
              </w:rPr>
              <w:fldChar w:fldCharType="end"/>
            </w:r>
          </w:hyperlink>
        </w:p>
        <w:p w14:paraId="5C561B4D" w14:textId="1337EF52"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69" w:history="1">
            <w:r w:rsidR="00BF40FA" w:rsidRPr="00444EB8">
              <w:rPr>
                <w:rStyle w:val="Hyperlink"/>
                <w:noProof/>
              </w:rPr>
              <w:t>21.0</w:t>
            </w:r>
            <w:r w:rsidR="00BF40FA">
              <w:rPr>
                <w:rFonts w:asciiTheme="minorHAnsi" w:eastAsiaTheme="minorEastAsia" w:hAnsiTheme="minorHAnsi" w:cstheme="minorBidi"/>
                <w:noProof/>
                <w:sz w:val="22"/>
                <w:szCs w:val="22"/>
              </w:rPr>
              <w:tab/>
            </w:r>
            <w:r w:rsidR="00BF40FA" w:rsidRPr="00444EB8">
              <w:rPr>
                <w:rStyle w:val="Hyperlink"/>
                <w:noProof/>
              </w:rPr>
              <w:t>Provisions to Monitor the Data to Ensure the Safety of Subjects</w:t>
            </w:r>
            <w:r w:rsidR="00BF40FA">
              <w:rPr>
                <w:noProof/>
                <w:webHidden/>
              </w:rPr>
              <w:tab/>
            </w:r>
            <w:r w:rsidR="00BF40FA">
              <w:rPr>
                <w:noProof/>
                <w:webHidden/>
              </w:rPr>
              <w:fldChar w:fldCharType="begin"/>
            </w:r>
            <w:r w:rsidR="00BF40FA">
              <w:rPr>
                <w:noProof/>
                <w:webHidden/>
              </w:rPr>
              <w:instrText xml:space="preserve"> PAGEREF _Toc180569 \h </w:instrText>
            </w:r>
            <w:r w:rsidR="00BF40FA">
              <w:rPr>
                <w:noProof/>
                <w:webHidden/>
              </w:rPr>
            </w:r>
            <w:r w:rsidR="00BF40FA">
              <w:rPr>
                <w:noProof/>
                <w:webHidden/>
              </w:rPr>
              <w:fldChar w:fldCharType="separate"/>
            </w:r>
            <w:r w:rsidR="00530E6E">
              <w:rPr>
                <w:noProof/>
                <w:webHidden/>
              </w:rPr>
              <w:t>20</w:t>
            </w:r>
            <w:r w:rsidR="00BF40FA">
              <w:rPr>
                <w:noProof/>
                <w:webHidden/>
              </w:rPr>
              <w:fldChar w:fldCharType="end"/>
            </w:r>
          </w:hyperlink>
        </w:p>
        <w:p w14:paraId="6E62350F" w14:textId="62C925A5"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70" w:history="1">
            <w:r w:rsidR="00BF40FA" w:rsidRPr="00444EB8">
              <w:rPr>
                <w:rStyle w:val="Hyperlink"/>
                <w:noProof/>
              </w:rPr>
              <w:t>22.0</w:t>
            </w:r>
            <w:r w:rsidR="00BF40FA">
              <w:rPr>
                <w:rFonts w:asciiTheme="minorHAnsi" w:eastAsiaTheme="minorEastAsia" w:hAnsiTheme="minorHAnsi" w:cstheme="minorBidi"/>
                <w:noProof/>
                <w:sz w:val="22"/>
                <w:szCs w:val="22"/>
              </w:rPr>
              <w:tab/>
            </w:r>
            <w:r w:rsidR="00BF40FA" w:rsidRPr="00444EB8">
              <w:rPr>
                <w:rStyle w:val="Hyperlink"/>
                <w:noProof/>
              </w:rPr>
              <w:t>Compensation for Research Related Injury</w:t>
            </w:r>
            <w:r w:rsidR="00BF40FA">
              <w:rPr>
                <w:noProof/>
                <w:webHidden/>
              </w:rPr>
              <w:tab/>
            </w:r>
            <w:r w:rsidR="00BF40FA">
              <w:rPr>
                <w:noProof/>
                <w:webHidden/>
              </w:rPr>
              <w:fldChar w:fldCharType="begin"/>
            </w:r>
            <w:r w:rsidR="00BF40FA">
              <w:rPr>
                <w:noProof/>
                <w:webHidden/>
              </w:rPr>
              <w:instrText xml:space="preserve"> PAGEREF _Toc180570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489A635B" w14:textId="30126DBD"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71" w:history="1">
            <w:r w:rsidR="00BF40FA" w:rsidRPr="00444EB8">
              <w:rPr>
                <w:rStyle w:val="Hyperlink"/>
                <w:noProof/>
              </w:rPr>
              <w:t>23.0</w:t>
            </w:r>
            <w:r w:rsidR="00BF40FA">
              <w:rPr>
                <w:rFonts w:asciiTheme="minorHAnsi" w:eastAsiaTheme="minorEastAsia" w:hAnsiTheme="minorHAnsi" w:cstheme="minorBidi"/>
                <w:noProof/>
                <w:sz w:val="22"/>
                <w:szCs w:val="22"/>
              </w:rPr>
              <w:tab/>
            </w:r>
            <w:r w:rsidR="00BF40FA" w:rsidRPr="00444EB8">
              <w:rPr>
                <w:rStyle w:val="Hyperlink"/>
                <w:noProof/>
              </w:rPr>
              <w:t>Economic Burden to Subjects</w:t>
            </w:r>
            <w:r w:rsidR="00BF40FA">
              <w:rPr>
                <w:noProof/>
                <w:webHidden/>
              </w:rPr>
              <w:tab/>
            </w:r>
            <w:r w:rsidR="00BF40FA">
              <w:rPr>
                <w:noProof/>
                <w:webHidden/>
              </w:rPr>
              <w:fldChar w:fldCharType="begin"/>
            </w:r>
            <w:r w:rsidR="00BF40FA">
              <w:rPr>
                <w:noProof/>
                <w:webHidden/>
              </w:rPr>
              <w:instrText xml:space="preserve"> PAGEREF _Toc180571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65E26AE7" w14:textId="6B779075"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72" w:history="1">
            <w:r w:rsidR="00BF40FA" w:rsidRPr="00444EB8">
              <w:rPr>
                <w:rStyle w:val="Hyperlink"/>
                <w:noProof/>
              </w:rPr>
              <w:t>24.0</w:t>
            </w:r>
            <w:r w:rsidR="00BF40FA">
              <w:rPr>
                <w:rFonts w:asciiTheme="minorHAnsi" w:eastAsiaTheme="minorEastAsia" w:hAnsiTheme="minorHAnsi" w:cstheme="minorBidi"/>
                <w:noProof/>
                <w:sz w:val="22"/>
                <w:szCs w:val="22"/>
              </w:rPr>
              <w:tab/>
            </w:r>
            <w:r w:rsidR="00BF40FA" w:rsidRPr="00444EB8">
              <w:rPr>
                <w:rStyle w:val="Hyperlink"/>
                <w:noProof/>
              </w:rPr>
              <w:t>Consent Process</w:t>
            </w:r>
            <w:r w:rsidR="00BF40FA">
              <w:rPr>
                <w:noProof/>
                <w:webHidden/>
              </w:rPr>
              <w:tab/>
            </w:r>
            <w:r w:rsidR="00BF40FA">
              <w:rPr>
                <w:noProof/>
                <w:webHidden/>
              </w:rPr>
              <w:fldChar w:fldCharType="begin"/>
            </w:r>
            <w:r w:rsidR="00BF40FA">
              <w:rPr>
                <w:noProof/>
                <w:webHidden/>
              </w:rPr>
              <w:instrText xml:space="preserve"> PAGEREF _Toc180572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3A2C1FBF" w14:textId="28D9C126"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73" w:history="1">
            <w:r w:rsidR="00BF40FA" w:rsidRPr="00444EB8">
              <w:rPr>
                <w:rStyle w:val="Hyperlink"/>
                <w:noProof/>
              </w:rPr>
              <w:t>25.0</w:t>
            </w:r>
            <w:r w:rsidR="00BF40FA">
              <w:rPr>
                <w:rFonts w:asciiTheme="minorHAnsi" w:eastAsiaTheme="minorEastAsia" w:hAnsiTheme="minorHAnsi" w:cstheme="minorBidi"/>
                <w:noProof/>
                <w:sz w:val="22"/>
                <w:szCs w:val="22"/>
              </w:rPr>
              <w:tab/>
            </w:r>
            <w:r w:rsidR="00BF40FA" w:rsidRPr="00444EB8">
              <w:rPr>
                <w:rStyle w:val="Hyperlink"/>
                <w:noProof/>
              </w:rPr>
              <w:t>Process to Document Consent in Writing</w:t>
            </w:r>
            <w:r w:rsidR="00BF40FA">
              <w:rPr>
                <w:noProof/>
                <w:webHidden/>
              </w:rPr>
              <w:tab/>
            </w:r>
            <w:r w:rsidR="00BF40FA">
              <w:rPr>
                <w:noProof/>
                <w:webHidden/>
              </w:rPr>
              <w:fldChar w:fldCharType="begin"/>
            </w:r>
            <w:r w:rsidR="00BF40FA">
              <w:rPr>
                <w:noProof/>
                <w:webHidden/>
              </w:rPr>
              <w:instrText xml:space="preserve"> PAGEREF _Toc180573 \h </w:instrText>
            </w:r>
            <w:r w:rsidR="00BF40FA">
              <w:rPr>
                <w:noProof/>
                <w:webHidden/>
              </w:rPr>
            </w:r>
            <w:r w:rsidR="00BF40FA">
              <w:rPr>
                <w:noProof/>
                <w:webHidden/>
              </w:rPr>
              <w:fldChar w:fldCharType="separate"/>
            </w:r>
            <w:r w:rsidR="00530E6E">
              <w:rPr>
                <w:noProof/>
                <w:webHidden/>
              </w:rPr>
              <w:t>24</w:t>
            </w:r>
            <w:r w:rsidR="00BF40FA">
              <w:rPr>
                <w:noProof/>
                <w:webHidden/>
              </w:rPr>
              <w:fldChar w:fldCharType="end"/>
            </w:r>
          </w:hyperlink>
        </w:p>
        <w:p w14:paraId="49CAB794" w14:textId="65A75580"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74" w:history="1">
            <w:r w:rsidR="00BF40FA" w:rsidRPr="00444EB8">
              <w:rPr>
                <w:rStyle w:val="Hyperlink"/>
                <w:noProof/>
              </w:rPr>
              <w:t>26.0</w:t>
            </w:r>
            <w:r w:rsidR="00BF40FA">
              <w:rPr>
                <w:rFonts w:asciiTheme="minorHAnsi" w:eastAsiaTheme="minorEastAsia" w:hAnsiTheme="minorHAnsi" w:cstheme="minorBidi"/>
                <w:noProof/>
                <w:sz w:val="22"/>
                <w:szCs w:val="22"/>
              </w:rPr>
              <w:tab/>
            </w:r>
            <w:r w:rsidR="00BF40FA" w:rsidRPr="00444EB8">
              <w:rPr>
                <w:rStyle w:val="Hyperlink"/>
                <w:noProof/>
              </w:rPr>
              <w:t>Resources Available</w:t>
            </w:r>
            <w:r w:rsidR="00BF40FA">
              <w:rPr>
                <w:noProof/>
                <w:webHidden/>
              </w:rPr>
              <w:tab/>
            </w:r>
            <w:r w:rsidR="00BF40FA">
              <w:rPr>
                <w:noProof/>
                <w:webHidden/>
              </w:rPr>
              <w:fldChar w:fldCharType="begin"/>
            </w:r>
            <w:r w:rsidR="00BF40FA">
              <w:rPr>
                <w:noProof/>
                <w:webHidden/>
              </w:rPr>
              <w:instrText xml:space="preserve"> PAGEREF _Toc180574 \h </w:instrText>
            </w:r>
            <w:r w:rsidR="00BF40FA">
              <w:rPr>
                <w:noProof/>
                <w:webHidden/>
              </w:rPr>
            </w:r>
            <w:r w:rsidR="00BF40FA">
              <w:rPr>
                <w:noProof/>
                <w:webHidden/>
              </w:rPr>
              <w:fldChar w:fldCharType="separate"/>
            </w:r>
            <w:r w:rsidR="00530E6E">
              <w:rPr>
                <w:noProof/>
                <w:webHidden/>
              </w:rPr>
              <w:t>25</w:t>
            </w:r>
            <w:r w:rsidR="00BF40FA">
              <w:rPr>
                <w:noProof/>
                <w:webHidden/>
              </w:rPr>
              <w:fldChar w:fldCharType="end"/>
            </w:r>
          </w:hyperlink>
        </w:p>
        <w:p w14:paraId="00F196C4" w14:textId="06CD06E9" w:rsidR="00BF40FA" w:rsidRDefault="00705C97">
          <w:pPr>
            <w:pStyle w:val="TOC1"/>
            <w:tabs>
              <w:tab w:val="left" w:pos="660"/>
              <w:tab w:val="right" w:pos="8630"/>
            </w:tabs>
            <w:rPr>
              <w:rFonts w:asciiTheme="minorHAnsi" w:eastAsiaTheme="minorEastAsia" w:hAnsiTheme="minorHAnsi" w:cstheme="minorBidi"/>
              <w:noProof/>
              <w:sz w:val="22"/>
              <w:szCs w:val="22"/>
            </w:rPr>
          </w:pPr>
          <w:hyperlink w:anchor="_Toc180575" w:history="1">
            <w:r w:rsidR="00BF40FA" w:rsidRPr="00444EB8">
              <w:rPr>
                <w:rStyle w:val="Hyperlink"/>
                <w:noProof/>
              </w:rPr>
              <w:t>27.0</w:t>
            </w:r>
            <w:r w:rsidR="00BF40FA">
              <w:rPr>
                <w:rFonts w:asciiTheme="minorHAnsi" w:eastAsiaTheme="minorEastAsia" w:hAnsiTheme="minorHAnsi" w:cstheme="minorBidi"/>
                <w:noProof/>
                <w:sz w:val="22"/>
                <w:szCs w:val="22"/>
              </w:rPr>
              <w:tab/>
            </w:r>
            <w:r w:rsidR="00BF40FA" w:rsidRPr="00444EB8">
              <w:rPr>
                <w:rStyle w:val="Hyperlink"/>
                <w:noProof/>
              </w:rPr>
              <w:t>Multi-Site Research</w:t>
            </w:r>
            <w:r w:rsidR="00BF40FA">
              <w:rPr>
                <w:noProof/>
                <w:webHidden/>
              </w:rPr>
              <w:tab/>
            </w:r>
            <w:r w:rsidR="00BF40FA">
              <w:rPr>
                <w:noProof/>
                <w:webHidden/>
              </w:rPr>
              <w:fldChar w:fldCharType="begin"/>
            </w:r>
            <w:r w:rsidR="00BF40FA">
              <w:rPr>
                <w:noProof/>
                <w:webHidden/>
              </w:rPr>
              <w:instrText xml:space="preserve"> PAGEREF _Toc180575 \h </w:instrText>
            </w:r>
            <w:r w:rsidR="00BF40FA">
              <w:rPr>
                <w:noProof/>
                <w:webHidden/>
              </w:rPr>
            </w:r>
            <w:r w:rsidR="00BF40FA">
              <w:rPr>
                <w:noProof/>
                <w:webHidden/>
              </w:rPr>
              <w:fldChar w:fldCharType="separate"/>
            </w:r>
            <w:r w:rsidR="00530E6E">
              <w:rPr>
                <w:noProof/>
                <w:webHidden/>
              </w:rPr>
              <w:t>25</w:t>
            </w:r>
            <w:r w:rsidR="00BF40FA">
              <w:rPr>
                <w:noProof/>
                <w:webHidden/>
              </w:rPr>
              <w:fldChar w:fldCharType="end"/>
            </w:r>
          </w:hyperlink>
        </w:p>
        <w:p w14:paraId="4F318331" w14:textId="77777777" w:rsidR="00826215" w:rsidRDefault="00C72AB1">
          <w:r>
            <w:fldChar w:fldCharType="end"/>
          </w:r>
        </w:p>
      </w:sdtContent>
    </w:sdt>
    <w:p w14:paraId="3982CC2A" w14:textId="77777777" w:rsidR="00826215" w:rsidRDefault="00C72AB1">
      <w:pPr>
        <w:rPr>
          <w:rFonts w:ascii="Times New Roman" w:eastAsia="Times New Roman" w:hAnsi="Times New Roman" w:cs="Times New Roman"/>
          <w:b/>
          <w:sz w:val="28"/>
          <w:szCs w:val="28"/>
        </w:rPr>
      </w:pPr>
      <w:r>
        <w:br w:type="page"/>
      </w:r>
    </w:p>
    <w:bookmarkStart w:id="6" w:name="_Toc180549" w:displacedByCustomXml="next"/>
    <w:sdt>
      <w:sdtPr>
        <w:alias w:val="Study summary"/>
        <w:tag w:val="Study summary"/>
        <w:id w:val="-1963564655"/>
        <w:lock w:val="sdtContentLocked"/>
        <w:placeholder>
          <w:docPart w:val="DefaultPlaceholder_-1854013440"/>
        </w:placeholder>
      </w:sdtPr>
      <w:sdtEndPr/>
      <w:sdtContent>
        <w:p w14:paraId="69DF32A2" w14:textId="5D8D0551" w:rsidR="00826215" w:rsidRDefault="00C72AB1">
          <w:pPr>
            <w:pStyle w:val="Heading1"/>
            <w:numPr>
              <w:ilvl w:val="0"/>
              <w:numId w:val="4"/>
            </w:numPr>
          </w:pPr>
          <w:r>
            <w:t>Study Summary</w:t>
          </w:r>
        </w:p>
        <w:bookmarkEnd w:id="6" w:displacedByCustomXml="next"/>
      </w:sdtContent>
    </w:sdt>
    <w:p w14:paraId="32A666B7" w14:textId="77777777" w:rsidR="00826215" w:rsidRDefault="00826215"/>
    <w:tbl>
      <w:tblPr>
        <w:tblStyle w:val="a0"/>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115"/>
      </w:tblGrid>
      <w:tr w:rsidR="00826215" w14:paraId="6B2724E4" w14:textId="77777777">
        <w:tc>
          <w:tcPr>
            <w:tcW w:w="2515" w:type="dxa"/>
          </w:tcPr>
          <w:sdt>
            <w:sdtPr>
              <w:rPr>
                <w:rFonts w:ascii="Times New Roman" w:eastAsia="Times New Roman" w:hAnsi="Times New Roman" w:cs="Times New Roman"/>
                <w:b/>
              </w:rPr>
              <w:alias w:val="Study title"/>
              <w:tag w:val="Study title"/>
              <w:id w:val="-845013708"/>
              <w:lock w:val="sdtContentLocked"/>
              <w:placeholder>
                <w:docPart w:val="DefaultPlaceholder_-1854013440"/>
              </w:placeholder>
            </w:sdtPr>
            <w:sdtEndPr/>
            <w:sdtContent>
              <w:p w14:paraId="34BF499B" w14:textId="75A57048" w:rsidR="00826215" w:rsidRDefault="00C72AB1">
                <w:r>
                  <w:rPr>
                    <w:rFonts w:ascii="Times New Roman" w:eastAsia="Times New Roman" w:hAnsi="Times New Roman" w:cs="Times New Roman"/>
                    <w:b/>
                  </w:rPr>
                  <w:t>Study Title</w:t>
                </w:r>
              </w:p>
            </w:sdtContent>
          </w:sdt>
        </w:tc>
        <w:tc>
          <w:tcPr>
            <w:tcW w:w="6115" w:type="dxa"/>
          </w:tcPr>
          <w:p w14:paraId="297791F5" w14:textId="3C6F80B0" w:rsidR="00826215" w:rsidRDefault="0066226C">
            <w:r w:rsidRPr="00904DA6">
              <w:t>Object Reference in Collaborative Augmented Reality</w:t>
            </w:r>
          </w:p>
        </w:tc>
      </w:tr>
      <w:tr w:rsidR="00826215" w14:paraId="6508BD2B" w14:textId="77777777">
        <w:tc>
          <w:tcPr>
            <w:tcW w:w="2515" w:type="dxa"/>
          </w:tcPr>
          <w:sdt>
            <w:sdtPr>
              <w:rPr>
                <w:rFonts w:ascii="Times New Roman" w:eastAsia="Times New Roman" w:hAnsi="Times New Roman" w:cs="Times New Roman"/>
                <w:b/>
              </w:rPr>
              <w:alias w:val="Study design"/>
              <w:tag w:val="Study design"/>
              <w:id w:val="-523630536"/>
              <w:lock w:val="sdtContentLocked"/>
              <w:placeholder>
                <w:docPart w:val="DefaultPlaceholder_-1854013440"/>
              </w:placeholder>
            </w:sdtPr>
            <w:sdtEndPr/>
            <w:sdtContent>
              <w:p w14:paraId="57BF2434" w14:textId="65E72AE6" w:rsidR="00826215" w:rsidRDefault="00C72AB1">
                <w:r>
                  <w:rPr>
                    <w:rFonts w:ascii="Times New Roman" w:eastAsia="Times New Roman" w:hAnsi="Times New Roman" w:cs="Times New Roman"/>
                    <w:b/>
                  </w:rPr>
                  <w:t>Study Design</w:t>
                </w:r>
              </w:p>
            </w:sdtContent>
          </w:sdt>
        </w:tc>
        <w:tc>
          <w:tcPr>
            <w:tcW w:w="6115" w:type="dxa"/>
          </w:tcPr>
          <w:p w14:paraId="5ADCD5F3" w14:textId="35F9A453" w:rsidR="00826215" w:rsidRPr="003D7A1D" w:rsidRDefault="0066226C" w:rsidP="00C21E5A">
            <w:r>
              <w:t xml:space="preserve">The participants will perform multiple </w:t>
            </w:r>
            <w:r w:rsidR="00493315" w:rsidRPr="00493315">
              <w:t xml:space="preserve">collaborative </w:t>
            </w:r>
            <w:r>
              <w:t>interacti</w:t>
            </w:r>
            <w:r w:rsidR="00493315">
              <w:t>on</w:t>
            </w:r>
            <w:r>
              <w:t xml:space="preserve"> tasks comparing hand referencing of objects in real world and Augmented Reality (AR) setup. </w:t>
            </w:r>
            <w:r w:rsidR="000C392F">
              <w:t xml:space="preserve">We will record participants performance in terms of accuracy and task completion time, as well as qualitative feedback. The data will be analyzed with linear regression to determine the effect of predict factors on task performance </w:t>
            </w:r>
          </w:p>
        </w:tc>
      </w:tr>
      <w:tr w:rsidR="00826215" w14:paraId="32C27646" w14:textId="77777777">
        <w:tc>
          <w:tcPr>
            <w:tcW w:w="2515" w:type="dxa"/>
          </w:tcPr>
          <w:sdt>
            <w:sdtPr>
              <w:rPr>
                <w:rFonts w:ascii="Times New Roman" w:eastAsia="Times New Roman" w:hAnsi="Times New Roman" w:cs="Times New Roman"/>
                <w:b/>
              </w:rPr>
              <w:alias w:val="Primary objective"/>
              <w:tag w:val="Primary objective"/>
              <w:id w:val="-1703548732"/>
              <w:lock w:val="sdtContentLocked"/>
              <w:placeholder>
                <w:docPart w:val="DefaultPlaceholder_-1854013440"/>
              </w:placeholder>
            </w:sdtPr>
            <w:sdtEndPr/>
            <w:sdtContent>
              <w:p w14:paraId="1B4DF80F" w14:textId="694D1569" w:rsidR="00826215" w:rsidRDefault="00C72AB1">
                <w:r>
                  <w:rPr>
                    <w:rFonts w:ascii="Times New Roman" w:eastAsia="Times New Roman" w:hAnsi="Times New Roman" w:cs="Times New Roman"/>
                    <w:b/>
                  </w:rPr>
                  <w:t>Primary Objective</w:t>
                </w:r>
              </w:p>
            </w:sdtContent>
          </w:sdt>
        </w:tc>
        <w:tc>
          <w:tcPr>
            <w:tcW w:w="6115" w:type="dxa"/>
          </w:tcPr>
          <w:p w14:paraId="19321E56" w14:textId="35CBFDBE" w:rsidR="00826215" w:rsidRPr="00652692" w:rsidRDefault="000C392F">
            <w:r>
              <w:t xml:space="preserve">We hope to understand more about the characteristics of object referencing in </w:t>
            </w:r>
            <w:r w:rsidR="00493315">
              <w:t xml:space="preserve">collaborative </w:t>
            </w:r>
            <w:r>
              <w:t>AR and reveal factors that affect usability of hand referencing interfaces</w:t>
            </w:r>
            <w:r w:rsidR="00493315">
              <w:t xml:space="preserve"> for collaboration</w:t>
            </w:r>
            <w:r w:rsidR="000D594D">
              <w:t xml:space="preserve"> in AR</w:t>
            </w:r>
            <w:r>
              <w:t xml:space="preserve">. </w:t>
            </w:r>
          </w:p>
        </w:tc>
      </w:tr>
      <w:tr w:rsidR="00826215" w14:paraId="156E79C2" w14:textId="77777777">
        <w:tc>
          <w:tcPr>
            <w:tcW w:w="2515" w:type="dxa"/>
          </w:tcPr>
          <w:sdt>
            <w:sdtPr>
              <w:rPr>
                <w:rFonts w:ascii="Times New Roman" w:eastAsia="Times New Roman" w:hAnsi="Times New Roman" w:cs="Times New Roman"/>
                <w:b/>
              </w:rPr>
              <w:alias w:val="Secondary objective(s)"/>
              <w:tag w:val="Secondary objective(s)"/>
              <w:id w:val="-1841237144"/>
              <w:lock w:val="sdtContentLocked"/>
              <w:placeholder>
                <w:docPart w:val="DefaultPlaceholder_-1854013440"/>
              </w:placeholder>
            </w:sdtPr>
            <w:sdtEndPr/>
            <w:sdtContent>
              <w:p w14:paraId="69403BA3" w14:textId="2A66E9B4" w:rsidR="00826215" w:rsidRDefault="00C72AB1">
                <w:r>
                  <w:rPr>
                    <w:rFonts w:ascii="Times New Roman" w:eastAsia="Times New Roman" w:hAnsi="Times New Roman" w:cs="Times New Roman"/>
                    <w:b/>
                  </w:rPr>
                  <w:t>Secondary Objective(s)</w:t>
                </w:r>
              </w:p>
            </w:sdtContent>
          </w:sdt>
        </w:tc>
        <w:tc>
          <w:tcPr>
            <w:tcW w:w="6115" w:type="dxa"/>
          </w:tcPr>
          <w:p w14:paraId="620B400F" w14:textId="7A3E77BB" w:rsidR="00826215" w:rsidRDefault="000C392F">
            <w:r>
              <w:t>We could potentially observe difference in object referencing</w:t>
            </w:r>
            <w:r w:rsidR="000D594D">
              <w:t xml:space="preserve"> approach</w:t>
            </w:r>
            <w:r>
              <w:t xml:space="preserve"> between real world and AR </w:t>
            </w:r>
            <w:r w:rsidR="00493315">
              <w:t>collaborations</w:t>
            </w:r>
            <w:r>
              <w:t>.</w:t>
            </w:r>
          </w:p>
          <w:p w14:paraId="603CBEBE" w14:textId="35C079CE" w:rsidR="000C392F" w:rsidRPr="00B41B19" w:rsidRDefault="000C392F">
            <w:r>
              <w:t>We could understand the causality of object referencing difference in physical world and AR</w:t>
            </w:r>
          </w:p>
        </w:tc>
      </w:tr>
      <w:tr w:rsidR="00826215" w14:paraId="38C628EF" w14:textId="77777777">
        <w:sdt>
          <w:sdtPr>
            <w:rPr>
              <w:rFonts w:ascii="Times New Roman" w:eastAsia="Times New Roman" w:hAnsi="Times New Roman" w:cs="Times New Roman"/>
              <w:b/>
            </w:rPr>
            <w:alias w:val="Study population"/>
            <w:tag w:val="Study population"/>
            <w:id w:val="977427128"/>
            <w:lock w:val="sdtContentLocked"/>
            <w:placeholder>
              <w:docPart w:val="DefaultPlaceholder_-1854013440"/>
            </w:placeholder>
          </w:sdtPr>
          <w:sdtEndPr/>
          <w:sdtContent>
            <w:tc>
              <w:tcPr>
                <w:tcW w:w="2515" w:type="dxa"/>
              </w:tcPr>
              <w:p w14:paraId="4A41CF2F" w14:textId="49F6D3A1"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Study Population</w:t>
                </w:r>
              </w:p>
            </w:tc>
          </w:sdtContent>
        </w:sdt>
        <w:tc>
          <w:tcPr>
            <w:tcW w:w="6115" w:type="dxa"/>
          </w:tcPr>
          <w:p w14:paraId="59B61165" w14:textId="46E0C1B4" w:rsidR="00826215" w:rsidRPr="00BC4C31" w:rsidRDefault="000C392F">
            <w:r>
              <w:t>AR Users in general</w:t>
            </w:r>
          </w:p>
        </w:tc>
      </w:tr>
      <w:tr w:rsidR="00826215" w14:paraId="4333C9A2" w14:textId="77777777">
        <w:tc>
          <w:tcPr>
            <w:tcW w:w="2515" w:type="dxa"/>
          </w:tcPr>
          <w:sdt>
            <w:sdtPr>
              <w:rPr>
                <w:rFonts w:ascii="Times New Roman" w:eastAsia="Times New Roman" w:hAnsi="Times New Roman" w:cs="Times New Roman"/>
                <w:b/>
              </w:rPr>
              <w:alias w:val="Sample size"/>
              <w:tag w:val="Sample size"/>
              <w:id w:val="-1332667596"/>
              <w:lock w:val="sdtContentLocked"/>
              <w:placeholder>
                <w:docPart w:val="DefaultPlaceholder_-1854013440"/>
              </w:placeholder>
            </w:sdtPr>
            <w:sdtEndPr/>
            <w:sdtContent>
              <w:p w14:paraId="251D191D" w14:textId="6BDB5498"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Sample Size</w:t>
                </w:r>
              </w:p>
            </w:sdtContent>
          </w:sdt>
        </w:tc>
        <w:tc>
          <w:tcPr>
            <w:tcW w:w="6115" w:type="dxa"/>
          </w:tcPr>
          <w:p w14:paraId="68594187" w14:textId="23CBBC7D" w:rsidR="00826215" w:rsidRPr="00A66919" w:rsidRDefault="000C392F">
            <w:r>
              <w:t>60</w:t>
            </w:r>
          </w:p>
        </w:tc>
      </w:tr>
      <w:tr w:rsidR="00826215" w14:paraId="53ED954A" w14:textId="77777777">
        <w:tc>
          <w:tcPr>
            <w:tcW w:w="2515" w:type="dxa"/>
          </w:tcPr>
          <w:sdt>
            <w:sdtPr>
              <w:rPr>
                <w:rFonts w:ascii="Times New Roman" w:eastAsia="Times New Roman" w:hAnsi="Times New Roman" w:cs="Times New Roman"/>
                <w:b/>
              </w:rPr>
              <w:alias w:val="Research interventions"/>
              <w:tag w:val="Research interventions"/>
              <w:id w:val="-288048585"/>
              <w:lock w:val="sdtContentLocked"/>
              <w:placeholder>
                <w:docPart w:val="DefaultPlaceholder_-1854013440"/>
              </w:placeholder>
            </w:sdtPr>
            <w:sdtEndPr/>
            <w:sdtContent>
              <w:p w14:paraId="34CB33C7" w14:textId="642EEDF0" w:rsidR="00826215" w:rsidRDefault="00C72AB1">
                <w:r>
                  <w:rPr>
                    <w:rFonts w:ascii="Times New Roman" w:eastAsia="Times New Roman" w:hAnsi="Times New Roman" w:cs="Times New Roman"/>
                    <w:b/>
                  </w:rPr>
                  <w:t xml:space="preserve">Research Intervention(s)/ Investigational Agent(s) </w:t>
                </w:r>
              </w:p>
            </w:sdtContent>
          </w:sdt>
        </w:tc>
        <w:tc>
          <w:tcPr>
            <w:tcW w:w="6115" w:type="dxa"/>
          </w:tcPr>
          <w:p w14:paraId="728E30A8" w14:textId="661745F8" w:rsidR="00826215" w:rsidRPr="0091482D" w:rsidRDefault="007D1FAF" w:rsidP="00C21E5A">
            <w:r w:rsidRPr="007D1FAF">
              <w:t>surveys, interviews, observations</w:t>
            </w:r>
            <w:r>
              <w:t>, collecting performance data</w:t>
            </w:r>
          </w:p>
        </w:tc>
      </w:tr>
      <w:tr w:rsidR="00826215" w14:paraId="15C9622C" w14:textId="77777777">
        <w:tc>
          <w:tcPr>
            <w:tcW w:w="2515" w:type="dxa"/>
          </w:tcPr>
          <w:sdt>
            <w:sdtPr>
              <w:rPr>
                <w:rFonts w:ascii="Times New Roman" w:eastAsia="Times New Roman" w:hAnsi="Times New Roman" w:cs="Times New Roman"/>
                <w:b/>
              </w:rPr>
              <w:alias w:val="Study duration"/>
              <w:tag w:val="Study duration"/>
              <w:id w:val="803198248"/>
              <w:lock w:val="sdtContentLocked"/>
              <w:placeholder>
                <w:docPart w:val="DefaultPlaceholder_-1854013440"/>
              </w:placeholder>
            </w:sdtPr>
            <w:sdtEndPr/>
            <w:sdtContent>
              <w:p w14:paraId="5C852640" w14:textId="0EE590C7"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Study Duration for Individual Participants</w:t>
                </w:r>
              </w:p>
            </w:sdtContent>
          </w:sdt>
        </w:tc>
        <w:tc>
          <w:tcPr>
            <w:tcW w:w="6115" w:type="dxa"/>
          </w:tcPr>
          <w:p w14:paraId="7B195471" w14:textId="76B3DAB2" w:rsidR="00826215" w:rsidRPr="002B59FF" w:rsidRDefault="007D1FAF">
            <w:r>
              <w:t>60 minutes</w:t>
            </w:r>
          </w:p>
        </w:tc>
      </w:tr>
      <w:tr w:rsidR="00826215" w14:paraId="2E093F88" w14:textId="77777777">
        <w:tc>
          <w:tcPr>
            <w:tcW w:w="2515" w:type="dxa"/>
          </w:tcPr>
          <w:sdt>
            <w:sdtPr>
              <w:rPr>
                <w:rFonts w:ascii="Times New Roman" w:eastAsia="Times New Roman" w:hAnsi="Times New Roman" w:cs="Times New Roman"/>
                <w:b/>
              </w:rPr>
              <w:alias w:val="Acronyms and definitions"/>
              <w:tag w:val="Acronyms and definitions"/>
              <w:id w:val="1543553690"/>
              <w:lock w:val="sdtContentLocked"/>
              <w:placeholder>
                <w:docPart w:val="DefaultPlaceholder_-1854013440"/>
              </w:placeholder>
            </w:sdtPr>
            <w:sdtEndPr/>
            <w:sdtContent>
              <w:p w14:paraId="69C7F3D8" w14:textId="263A84AB" w:rsidR="00826215" w:rsidRDefault="00C72AB1" w:rsidP="00B4741F">
                <w:pPr>
                  <w:rPr>
                    <w:rFonts w:ascii="Times New Roman" w:eastAsia="Times New Roman" w:hAnsi="Times New Roman" w:cs="Times New Roman"/>
                    <w:b/>
                  </w:rPr>
                </w:pPr>
                <w:r>
                  <w:rPr>
                    <w:rFonts w:ascii="Times New Roman" w:eastAsia="Times New Roman" w:hAnsi="Times New Roman" w:cs="Times New Roman"/>
                    <w:b/>
                  </w:rPr>
                  <w:t xml:space="preserve">Acronyms </w:t>
                </w:r>
                <w:r w:rsidR="00B4741F">
                  <w:rPr>
                    <w:rFonts w:ascii="Times New Roman" w:eastAsia="Times New Roman" w:hAnsi="Times New Roman" w:cs="Times New Roman"/>
                    <w:b/>
                  </w:rPr>
                  <w:t>and</w:t>
                </w:r>
                <w:r>
                  <w:rPr>
                    <w:rFonts w:ascii="Times New Roman" w:eastAsia="Times New Roman" w:hAnsi="Times New Roman" w:cs="Times New Roman"/>
                    <w:b/>
                  </w:rPr>
                  <w:t xml:space="preserve"> Definitions </w:t>
                </w:r>
              </w:p>
            </w:sdtContent>
          </w:sdt>
        </w:tc>
        <w:tc>
          <w:tcPr>
            <w:tcW w:w="6115" w:type="dxa"/>
          </w:tcPr>
          <w:p w14:paraId="46995F47" w14:textId="77777777" w:rsidR="00D9708A" w:rsidRDefault="007D1FAF" w:rsidP="00AF03C7">
            <w:pPr>
              <w:rPr>
                <w:highlight w:val="yellow"/>
              </w:rPr>
            </w:pPr>
            <w:r>
              <w:rPr>
                <w:highlight w:val="yellow"/>
              </w:rPr>
              <w:t>AR: Augmented Reality</w:t>
            </w:r>
          </w:p>
          <w:p w14:paraId="36E298B6" w14:textId="5478927A" w:rsidR="00721484" w:rsidRPr="00D9708A" w:rsidRDefault="00721484" w:rsidP="00AF03C7">
            <w:pPr>
              <w:rPr>
                <w:highlight w:val="yellow"/>
              </w:rPr>
            </w:pPr>
            <w:r>
              <w:rPr>
                <w:highlight w:val="yellow"/>
              </w:rPr>
              <w:t>UI: User Interface</w:t>
            </w:r>
          </w:p>
        </w:tc>
      </w:tr>
    </w:tbl>
    <w:p w14:paraId="33D70DD6" w14:textId="77777777" w:rsidR="00826215" w:rsidRDefault="00826215"/>
    <w:p w14:paraId="5C3AA4E1" w14:textId="77777777" w:rsidR="00BF7B6E" w:rsidRDefault="00BF7B6E"/>
    <w:bookmarkStart w:id="7" w:name="_Toc180550" w:displacedByCustomXml="next"/>
    <w:sdt>
      <w:sdtPr>
        <w:alias w:val="Objectives"/>
        <w:tag w:val="Objectives"/>
        <w:id w:val="317693933"/>
        <w:lock w:val="sdtContentLocked"/>
        <w:placeholder>
          <w:docPart w:val="DefaultPlaceholder_-1854013440"/>
        </w:placeholder>
      </w:sdtPr>
      <w:sdtEndPr/>
      <w:sdtContent>
        <w:p w14:paraId="50D43948" w14:textId="709CE89F" w:rsidR="00826215" w:rsidRDefault="00C72AB1">
          <w:pPr>
            <w:pStyle w:val="Heading1"/>
            <w:numPr>
              <w:ilvl w:val="0"/>
              <w:numId w:val="4"/>
            </w:numPr>
            <w:ind w:left="0" w:firstLine="0"/>
          </w:pPr>
          <w:r>
            <w:t>Objectives</w:t>
          </w:r>
        </w:p>
        <w:bookmarkEnd w:id="7" w:displacedByCustomXml="next"/>
      </w:sdtContent>
    </w:sdt>
    <w:p w14:paraId="78A66E6C" w14:textId="7B40954E" w:rsidR="00826215" w:rsidRDefault="00705C97" w:rsidP="000231D9">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1"/>
          <w:tag w:val="2.1"/>
          <w:id w:val="1870639112"/>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purpose, specific aims, or objectives</w:t>
          </w:r>
          <w:r w:rsidR="00C21E5A">
            <w:rPr>
              <w:rFonts w:ascii="Times New Roman" w:eastAsia="Times New Roman" w:hAnsi="Times New Roman" w:cs="Times New Roman"/>
              <w:i/>
              <w:color w:val="000000"/>
            </w:rPr>
            <w:t xml:space="preserve"> of this study</w:t>
          </w:r>
        </w:sdtContent>
      </w:sdt>
      <w:r w:rsidR="000231D9" w:rsidRPr="00C94C9F">
        <w:rPr>
          <w:rFonts w:ascii="Times New Roman" w:eastAsia="Times New Roman" w:hAnsi="Times New Roman" w:cs="Times New Roman"/>
          <w:color w:val="000000"/>
        </w:rPr>
        <w:t>:</w:t>
      </w:r>
    </w:p>
    <w:p w14:paraId="77ACC1BA" w14:textId="77777777" w:rsidR="002F21AA" w:rsidRPr="00361470" w:rsidRDefault="002F21AA" w:rsidP="002F21AA">
      <w:pPr>
        <w:pBdr>
          <w:top w:val="nil"/>
          <w:left w:val="nil"/>
          <w:bottom w:val="nil"/>
          <w:right w:val="nil"/>
          <w:between w:val="nil"/>
        </w:pBdr>
        <w:spacing w:before="120" w:after="120"/>
        <w:ind w:left="1260" w:right="180"/>
      </w:pPr>
    </w:p>
    <w:sdt>
      <w:sdtPr>
        <w:id w:val="176083950"/>
        <w:placeholder>
          <w:docPart w:val="97BE5054EECC4A628166DE78561BB523"/>
        </w:placeholder>
      </w:sdtPr>
      <w:sdtEndPr/>
      <w:sdtContent>
        <w:p w14:paraId="4512C527" w14:textId="22C334DE" w:rsidR="00361470" w:rsidRDefault="008A3920" w:rsidP="00361470">
          <w:pPr>
            <w:pBdr>
              <w:top w:val="nil"/>
              <w:left w:val="nil"/>
              <w:bottom w:val="nil"/>
              <w:right w:val="nil"/>
              <w:between w:val="nil"/>
            </w:pBdr>
            <w:spacing w:before="120" w:after="120"/>
            <w:ind w:left="1260" w:right="180"/>
          </w:pPr>
          <w:r w:rsidRPr="008A3920">
            <w:t xml:space="preserve">When completing a collaborative task, either in </w:t>
          </w:r>
          <w:ins w:id="8" w:author="Microsoft Office User" w:date="2019-06-02T11:25:00Z">
            <w:r w:rsidR="00041DB5">
              <w:t xml:space="preserve">the </w:t>
            </w:r>
          </w:ins>
          <w:r w:rsidRPr="008A3920">
            <w:t xml:space="preserve">real world or in </w:t>
          </w:r>
          <w:ins w:id="9" w:author="Microsoft Office User" w:date="2019-06-02T11:25:00Z">
            <w:r w:rsidR="00041DB5">
              <w:t xml:space="preserve">a </w:t>
            </w:r>
          </w:ins>
          <w:r w:rsidRPr="008A3920">
            <w:t xml:space="preserve">virtual environment, it is often needed for </w:t>
          </w:r>
          <w:del w:id="10" w:author="Microsoft Office User" w:date="2019-06-02T11:21:00Z">
            <w:r w:rsidRPr="008A3920" w:rsidDel="00AC5AC6">
              <w:delText xml:space="preserve">the </w:delText>
            </w:r>
          </w:del>
          <w:ins w:id="11" w:author="Microsoft Office User" w:date="2019-06-02T11:21:00Z">
            <w:r w:rsidR="00AC5AC6">
              <w:t>a</w:t>
            </w:r>
            <w:r w:rsidR="00AC5AC6" w:rsidRPr="008A3920">
              <w:t xml:space="preserve"> </w:t>
            </w:r>
          </w:ins>
          <w:r w:rsidRPr="008A3920">
            <w:t xml:space="preserve">user to draw the attention of </w:t>
          </w:r>
          <w:commentRangeStart w:id="12"/>
          <w:del w:id="13" w:author="Microsoft Office User" w:date="2019-06-02T11:21:00Z">
            <w:r w:rsidRPr="008A3920" w:rsidDel="00AC5AC6">
              <w:delText xml:space="preserve">her </w:delText>
            </w:r>
          </w:del>
          <w:ins w:id="14" w:author="Microsoft Office User" w:date="2019-06-02T11:21:00Z">
            <w:r w:rsidR="00AC5AC6">
              <w:t>their</w:t>
            </w:r>
            <w:r w:rsidR="00AC5AC6" w:rsidRPr="008A3920">
              <w:t xml:space="preserve"> </w:t>
            </w:r>
            <w:commentRangeEnd w:id="12"/>
            <w:r w:rsidR="00AC5AC6">
              <w:rPr>
                <w:rStyle w:val="CommentReference"/>
              </w:rPr>
              <w:commentReference w:id="12"/>
            </w:r>
          </w:ins>
          <w:r w:rsidRPr="008A3920">
            <w:t xml:space="preserve">collaborator to a specific object or position. A common approach is to point at the target with </w:t>
          </w:r>
          <w:ins w:id="15" w:author="Microsoft Office User" w:date="2019-06-02T11:25:00Z">
            <w:r w:rsidR="00041DB5">
              <w:t xml:space="preserve">a </w:t>
            </w:r>
          </w:ins>
          <w:r w:rsidRPr="008A3920">
            <w:t xml:space="preserve">finger or </w:t>
          </w:r>
          <w:ins w:id="16" w:author="Microsoft Office User" w:date="2019-06-02T11:22:00Z">
            <w:r w:rsidR="00AC5AC6">
              <w:t xml:space="preserve">a </w:t>
            </w:r>
          </w:ins>
          <w:r w:rsidRPr="008A3920">
            <w:t xml:space="preserve">hand. However, it is unclear </w:t>
          </w:r>
          <w:del w:id="17" w:author="Microsoft Office User" w:date="2019-06-02T11:26:00Z">
            <w:r w:rsidRPr="008A3920" w:rsidDel="00041DB5">
              <w:delText xml:space="preserve">that </w:delText>
            </w:r>
          </w:del>
          <w:r w:rsidRPr="008A3920">
            <w:t xml:space="preserve">how the difference between AR and </w:t>
          </w:r>
          <w:ins w:id="18" w:author="Microsoft Office User" w:date="2019-06-02T11:26:00Z">
            <w:r w:rsidR="00041DB5">
              <w:t xml:space="preserve">the </w:t>
            </w:r>
          </w:ins>
          <w:r w:rsidRPr="008A3920">
            <w:t>real world affect</w:t>
          </w:r>
          <w:ins w:id="19" w:author="Microsoft Office User" w:date="2019-06-02T11:22:00Z">
            <w:r w:rsidR="00AC5AC6">
              <w:t>s</w:t>
            </w:r>
          </w:ins>
          <w:r w:rsidRPr="008A3920">
            <w:t xml:space="preserve"> the object referencing performance and how to design AR UI for </w:t>
          </w:r>
          <w:ins w:id="20" w:author="Microsoft Office User" w:date="2019-06-02T11:26:00Z">
            <w:r w:rsidR="00041DB5">
              <w:t xml:space="preserve">the </w:t>
            </w:r>
          </w:ins>
          <w:r w:rsidRPr="008A3920">
            <w:t>best effective result.</w:t>
          </w:r>
          <w:r w:rsidR="007D1FAF" w:rsidRPr="007D1FAF">
            <w:t xml:space="preserve"> In this study, we will evaluate user performance with various interaction techniques </w:t>
          </w:r>
          <w:r w:rsidR="00493315">
            <w:t>of</w:t>
          </w:r>
          <w:r w:rsidR="007D1FAF" w:rsidRPr="007D1FAF">
            <w:t xml:space="preserve"> </w:t>
          </w:r>
          <w:r w:rsidR="00493315">
            <w:t xml:space="preserve">object referencing for collaboration </w:t>
          </w:r>
          <w:r>
            <w:t xml:space="preserve">in </w:t>
          </w:r>
          <w:ins w:id="21" w:author="Microsoft Office User" w:date="2019-06-02T11:26:00Z">
            <w:r w:rsidR="00041DB5">
              <w:t xml:space="preserve">an </w:t>
            </w:r>
          </w:ins>
          <w:r w:rsidR="007D1FAF" w:rsidRPr="007D1FAF">
            <w:t>AR system</w:t>
          </w:r>
          <w:r>
            <w:t xml:space="preserve"> </w:t>
          </w:r>
          <w:del w:id="22" w:author="Microsoft Office User" w:date="2019-06-02T11:27:00Z">
            <w:r w:rsidDel="00041DB5">
              <w:delText xml:space="preserve">and </w:delText>
            </w:r>
          </w:del>
          <w:ins w:id="23" w:author="Microsoft Office User" w:date="2019-06-02T11:27:00Z">
            <w:r w:rsidR="00041DB5">
              <w:t>in a physical environment</w:t>
            </w:r>
          </w:ins>
          <w:del w:id="24" w:author="Microsoft Office User" w:date="2019-06-02T11:26:00Z">
            <w:r w:rsidDel="00041DB5">
              <w:delText xml:space="preserve">real </w:delText>
            </w:r>
          </w:del>
          <w:del w:id="25" w:author="Microsoft Office User" w:date="2019-06-02T11:27:00Z">
            <w:r w:rsidDel="00041DB5">
              <w:delText>world</w:delText>
            </w:r>
          </w:del>
          <w:r w:rsidR="007D1FAF" w:rsidRPr="007D1FAF">
            <w:t xml:space="preserve">. </w:t>
          </w:r>
        </w:p>
      </w:sdtContent>
    </w:sdt>
    <w:p w14:paraId="17B2E74B" w14:textId="77777777" w:rsidR="002F21AA" w:rsidRDefault="002F21AA" w:rsidP="00361470">
      <w:pPr>
        <w:pBdr>
          <w:top w:val="nil"/>
          <w:left w:val="nil"/>
          <w:bottom w:val="nil"/>
          <w:right w:val="nil"/>
          <w:between w:val="nil"/>
        </w:pBdr>
        <w:spacing w:before="120" w:after="120"/>
        <w:ind w:left="1260" w:right="180"/>
      </w:pPr>
    </w:p>
    <w:p w14:paraId="23E71B53" w14:textId="4FE88690" w:rsidR="00826215"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
          <w:tag w:val="2.2"/>
          <w:id w:val="-196549607"/>
          <w:lock w:val="sdtContentLocked"/>
          <w:placeholder>
            <w:docPart w:val="DefaultPlaceholder_-1854013440"/>
          </w:placeholder>
        </w:sdtPr>
        <w:sdtEndPr/>
        <w:sdtContent>
          <w:r w:rsidR="00C72AB1">
            <w:rPr>
              <w:rFonts w:ascii="Times New Roman" w:eastAsia="Times New Roman" w:hAnsi="Times New Roman" w:cs="Times New Roman"/>
              <w:i/>
              <w:color w:val="000000"/>
            </w:rPr>
            <w:t>State the hypotheses to be tested</w:t>
          </w:r>
        </w:sdtContent>
      </w:sdt>
      <w:r w:rsidR="000231D9" w:rsidRPr="00C94C9F">
        <w:rPr>
          <w:rFonts w:ascii="Times New Roman" w:eastAsia="Times New Roman" w:hAnsi="Times New Roman" w:cs="Times New Roman"/>
          <w:color w:val="000000"/>
        </w:rPr>
        <w:t>:</w:t>
      </w:r>
      <w:r w:rsidR="00C94C9F">
        <w:rPr>
          <w:rFonts w:ascii="Times New Roman" w:eastAsia="Times New Roman" w:hAnsi="Times New Roman" w:cs="Times New Roman"/>
          <w:color w:val="000000"/>
        </w:rPr>
        <w:t xml:space="preserve"> </w:t>
      </w:r>
    </w:p>
    <w:p w14:paraId="267F1D64" w14:textId="77777777" w:rsidR="002F21AA" w:rsidRPr="0072319D" w:rsidRDefault="002F21AA" w:rsidP="002F21AA">
      <w:pPr>
        <w:pBdr>
          <w:top w:val="nil"/>
          <w:left w:val="nil"/>
          <w:bottom w:val="nil"/>
          <w:right w:val="nil"/>
          <w:between w:val="nil"/>
        </w:pBdr>
        <w:spacing w:before="120" w:after="120"/>
        <w:ind w:left="1260" w:right="180"/>
      </w:pPr>
    </w:p>
    <w:sdt>
      <w:sdtPr>
        <w:id w:val="1345674460"/>
        <w:placeholder>
          <w:docPart w:val="60B85A9460D6413C9E3D5DA90E253155"/>
        </w:placeholder>
      </w:sdtPr>
      <w:sdtEndPr/>
      <w:sdtContent>
        <w:p w14:paraId="1D68251E" w14:textId="2D8EC1E8" w:rsidR="00D9708A" w:rsidRDefault="00CE65D7" w:rsidP="0072319D">
          <w:pPr>
            <w:pBdr>
              <w:top w:val="nil"/>
              <w:left w:val="nil"/>
              <w:bottom w:val="nil"/>
              <w:right w:val="nil"/>
              <w:between w:val="nil"/>
            </w:pBdr>
            <w:spacing w:before="120" w:after="120"/>
            <w:ind w:left="1260" w:right="180"/>
          </w:pPr>
          <w:r>
            <w:t xml:space="preserve">We </w:t>
          </w:r>
          <w:r w:rsidR="00D9708A">
            <w:t xml:space="preserve">hypothesize that users will have different performance in object </w:t>
          </w:r>
          <w:r w:rsidR="00D8696B">
            <w:t xml:space="preserve">hand </w:t>
          </w:r>
          <w:r w:rsidR="00D9708A">
            <w:t xml:space="preserve">reference for collaboration </w:t>
          </w:r>
          <w:del w:id="26" w:author="Microsoft Office User" w:date="2019-06-02T11:28:00Z">
            <w:r w:rsidR="00D9708A" w:rsidDel="00041DB5">
              <w:delText>in real-world and</w:delText>
            </w:r>
          </w:del>
          <w:ins w:id="27" w:author="Microsoft Office User" w:date="2019-06-02T11:28:00Z">
            <w:r w:rsidR="00041DB5">
              <w:t>in</w:t>
            </w:r>
          </w:ins>
          <w:r w:rsidR="00D9708A">
            <w:t xml:space="preserve"> AR</w:t>
          </w:r>
          <w:ins w:id="28" w:author="Microsoft Office User" w:date="2019-06-02T11:28:00Z">
            <w:r w:rsidR="00041DB5">
              <w:t xml:space="preserve"> from the real world.</w:t>
            </w:r>
          </w:ins>
          <w:del w:id="29" w:author="Microsoft Office User" w:date="2019-06-02T11:28:00Z">
            <w:r w:rsidR="00D9708A" w:rsidDel="00041DB5">
              <w:delText>.</w:delText>
            </w:r>
          </w:del>
        </w:p>
        <w:p w14:paraId="44DCDF62" w14:textId="49292679" w:rsidR="0072319D" w:rsidRDefault="00D9708A" w:rsidP="0072319D">
          <w:pPr>
            <w:pBdr>
              <w:top w:val="nil"/>
              <w:left w:val="nil"/>
              <w:bottom w:val="nil"/>
              <w:right w:val="nil"/>
              <w:between w:val="nil"/>
            </w:pBdr>
            <w:spacing w:before="120" w:after="120"/>
            <w:ind w:left="1260" w:right="180"/>
          </w:pPr>
          <w:r>
            <w:t>We hypothesize that different spatial relations between collaborators will affect</w:t>
          </w:r>
          <w:r w:rsidR="000D594D">
            <w:t xml:space="preserve"> </w:t>
          </w:r>
          <w:del w:id="30" w:author="Microsoft Office User" w:date="2019-06-02T11:27:00Z">
            <w:r w:rsidR="000D594D" w:rsidDel="00041DB5">
              <w:delText xml:space="preserve">the </w:delText>
            </w:r>
          </w:del>
          <w:r w:rsidR="000D594D">
            <w:t>collaborative performance.</w:t>
          </w:r>
        </w:p>
      </w:sdtContent>
    </w:sdt>
    <w:p w14:paraId="596385C2" w14:textId="77777777" w:rsidR="002F21AA" w:rsidRDefault="002F21AA" w:rsidP="0072319D">
      <w:pPr>
        <w:pBdr>
          <w:top w:val="nil"/>
          <w:left w:val="nil"/>
          <w:bottom w:val="nil"/>
          <w:right w:val="nil"/>
          <w:between w:val="nil"/>
        </w:pBdr>
        <w:spacing w:before="120" w:after="120"/>
        <w:ind w:left="1260" w:right="180"/>
      </w:pPr>
    </w:p>
    <w:bookmarkStart w:id="31" w:name="_Toc180551" w:displacedByCustomXml="next"/>
    <w:sdt>
      <w:sdtPr>
        <w:alias w:val="Background"/>
        <w:tag w:val="Background"/>
        <w:id w:val="2128270138"/>
        <w:lock w:val="sdtContentLocked"/>
        <w:placeholder>
          <w:docPart w:val="DefaultPlaceholder_-1854013440"/>
        </w:placeholder>
      </w:sdtPr>
      <w:sdtEndPr/>
      <w:sdtContent>
        <w:p w14:paraId="740FFCD1" w14:textId="1A272F8A" w:rsidR="00826215" w:rsidRDefault="00C72AB1" w:rsidP="00BF7B6E">
          <w:pPr>
            <w:pStyle w:val="Heading1"/>
            <w:numPr>
              <w:ilvl w:val="0"/>
              <w:numId w:val="4"/>
            </w:numPr>
            <w:spacing w:before="240"/>
            <w:ind w:right="180"/>
          </w:pPr>
          <w:r>
            <w:t>Background</w:t>
          </w:r>
        </w:p>
        <w:bookmarkEnd w:id="31" w:displacedByCustomXml="next"/>
      </w:sdtContent>
    </w:sdt>
    <w:p w14:paraId="2462CA93" w14:textId="78FE421E" w:rsidR="00826215" w:rsidRDefault="00705C97" w:rsidP="000231D9">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1"/>
          <w:tag w:val="3.1"/>
          <w:id w:val="-1107347206"/>
          <w:lock w:val="sdtContentLocked"/>
          <w:placeholder>
            <w:docPart w:val="DefaultPlaceholder_-1854013440"/>
          </w:placeholder>
        </w:sdtPr>
        <w:sdtEndPr/>
        <w:sdtContent>
          <w:r w:rsidR="00C21E5A">
            <w:rPr>
              <w:rFonts w:ascii="Times New Roman" w:eastAsia="Times New Roman" w:hAnsi="Times New Roman" w:cs="Times New Roman"/>
              <w:i/>
              <w:color w:val="000000"/>
            </w:rPr>
            <w:t xml:space="preserve">Summarize </w:t>
          </w:r>
          <w:r w:rsidR="00C72AB1">
            <w:rPr>
              <w:rFonts w:ascii="Times New Roman" w:eastAsia="Times New Roman" w:hAnsi="Times New Roman" w:cs="Times New Roman"/>
              <w:i/>
              <w:color w:val="000000"/>
            </w:rPr>
            <w:t xml:space="preserve">the relevant prior </w:t>
          </w:r>
          <w:r w:rsidR="00C72AB1">
            <w:rPr>
              <w:rFonts w:ascii="Times New Roman" w:eastAsia="Times New Roman" w:hAnsi="Times New Roman" w:cs="Times New Roman"/>
              <w:i/>
            </w:rPr>
            <w:t>research on</w:t>
          </w:r>
          <w:r w:rsidR="00C72AB1">
            <w:rPr>
              <w:rFonts w:ascii="Times New Roman" w:eastAsia="Times New Roman" w:hAnsi="Times New Roman" w:cs="Times New Roman"/>
              <w:i/>
              <w:color w:val="000000"/>
            </w:rPr>
            <w:t xml:space="preserve"> this topic and gaps in current knowledge within the field of study</w:t>
          </w:r>
        </w:sdtContent>
      </w:sdt>
      <w:r w:rsidR="000231D9" w:rsidRPr="00C94C9F">
        <w:rPr>
          <w:rFonts w:ascii="Times New Roman" w:eastAsia="Times New Roman" w:hAnsi="Times New Roman" w:cs="Times New Roman"/>
          <w:color w:val="000000"/>
        </w:rPr>
        <w:t>:</w:t>
      </w:r>
    </w:p>
    <w:p w14:paraId="4D3B75E1" w14:textId="77777777" w:rsidR="002F21AA" w:rsidRPr="00361470" w:rsidRDefault="002F21AA" w:rsidP="002F21AA">
      <w:pPr>
        <w:pBdr>
          <w:top w:val="nil"/>
          <w:left w:val="nil"/>
          <w:bottom w:val="nil"/>
          <w:right w:val="nil"/>
          <w:between w:val="nil"/>
        </w:pBdr>
        <w:spacing w:before="120" w:after="120"/>
        <w:ind w:left="1260" w:right="180"/>
      </w:pPr>
    </w:p>
    <w:bookmarkStart w:id="32" w:name="_Hlk9948933" w:displacedByCustomXml="next"/>
    <w:sdt>
      <w:sdtPr>
        <w:id w:val="1662663707"/>
        <w:placeholder>
          <w:docPart w:val="A8919E64ECF144298B3A9189ECC187E5"/>
        </w:placeholder>
      </w:sdtPr>
      <w:sdtEndPr/>
      <w:sdtContent>
        <w:p w14:paraId="7A7FE61B" w14:textId="234BBA6A" w:rsidR="00361470" w:rsidRDefault="008A3920" w:rsidP="00361470">
          <w:pPr>
            <w:pBdr>
              <w:top w:val="nil"/>
              <w:left w:val="nil"/>
              <w:bottom w:val="nil"/>
              <w:right w:val="nil"/>
              <w:between w:val="nil"/>
            </w:pBdr>
            <w:spacing w:before="120" w:after="120"/>
            <w:ind w:left="1260" w:right="180"/>
          </w:pPr>
          <w:r>
            <w:t xml:space="preserve">Object reference is a sequential </w:t>
          </w:r>
          <w:r w:rsidR="0037011A">
            <w:t>process of selection, representation</w:t>
          </w:r>
          <w:ins w:id="33" w:author="Microsoft Office User" w:date="2019-06-02T11:28:00Z">
            <w:r w:rsidR="00041DB5">
              <w:t>,</w:t>
            </w:r>
          </w:ins>
          <w:r w:rsidR="0037011A">
            <w:t xml:space="preserve"> and acknowledgement</w:t>
          </w:r>
          <w:r w:rsidR="006D7048">
            <w:t xml:space="preserve"> [1].</w:t>
          </w:r>
          <w:r w:rsidR="000858A1">
            <w:t xml:space="preserve"> </w:t>
          </w:r>
          <w:r w:rsidR="000858A1" w:rsidRPr="000858A1">
            <w:t>Although there has been extensive research conducted on different approaches for selection, representation, and acknowledg</w:t>
          </w:r>
          <w:del w:id="34" w:author="Microsoft Office User" w:date="2019-06-02T11:29:00Z">
            <w:r w:rsidR="000858A1" w:rsidRPr="000858A1" w:rsidDel="00041DB5">
              <w:delText>e</w:delText>
            </w:r>
          </w:del>
          <w:r w:rsidR="000858A1" w:rsidRPr="000858A1">
            <w:t>ment</w:t>
          </w:r>
          <w:r w:rsidR="00493C94">
            <w:t xml:space="preserve"> [2-5]</w:t>
          </w:r>
          <w:r w:rsidR="000858A1" w:rsidRPr="000858A1">
            <w:t>,</w:t>
          </w:r>
          <w:r w:rsidR="000858A1">
            <w:t xml:space="preserve"> </w:t>
          </w:r>
          <w:r w:rsidR="000858A1" w:rsidRPr="000858A1">
            <w:t>there appears to be relatively little research focused on understanding</w:t>
          </w:r>
          <w:r w:rsidR="000858A1">
            <w:t xml:space="preserve"> characteristics of object</w:t>
          </w:r>
          <w:r w:rsidR="00D8696B">
            <w:t xml:space="preserve"> hand</w:t>
          </w:r>
          <w:r w:rsidR="000858A1">
            <w:t xml:space="preserve"> referencing </w:t>
          </w:r>
          <w:r w:rsidR="00493C94">
            <w:t>in AR</w:t>
          </w:r>
          <w:r w:rsidR="00D8696B">
            <w:t xml:space="preserve"> and how these characteristics affect design guideline for AR specific UI. </w:t>
          </w:r>
        </w:p>
      </w:sdtContent>
    </w:sdt>
    <w:bookmarkEnd w:id="32"/>
    <w:p w14:paraId="3800B481" w14:textId="2CCBADF4" w:rsidR="002F21AA" w:rsidRDefault="00493C94" w:rsidP="00361470">
      <w:pPr>
        <w:pBdr>
          <w:top w:val="nil"/>
          <w:left w:val="nil"/>
          <w:bottom w:val="nil"/>
          <w:right w:val="nil"/>
          <w:between w:val="nil"/>
        </w:pBdr>
        <w:spacing w:before="120" w:after="120"/>
        <w:ind w:left="1260" w:right="180"/>
      </w:pPr>
      <w:r w:rsidRPr="00493C94">
        <w:t>[1]</w:t>
      </w:r>
      <w:r>
        <w:tab/>
      </w:r>
      <w:r w:rsidRPr="00493C94">
        <w:t>J. Chastine, Y. Zhu and J. Preston, "A Framework for Inter-referential Awareness in Collaborative Environments", 2006 International Conference on Collaborative Computing: Networking, Applications and Worksharing, 2006. Available: 10.1109/colcom.2006.361859</w:t>
      </w:r>
    </w:p>
    <w:p w14:paraId="7BE4C06E" w14:textId="0C2EBDAC" w:rsidR="00493C94" w:rsidRDefault="00493C94" w:rsidP="00361470">
      <w:pPr>
        <w:pBdr>
          <w:top w:val="nil"/>
          <w:left w:val="nil"/>
          <w:bottom w:val="nil"/>
          <w:right w:val="nil"/>
          <w:between w:val="nil"/>
        </w:pBdr>
        <w:spacing w:before="120" w:after="120"/>
        <w:ind w:left="1260" w:right="180"/>
      </w:pPr>
      <w:r w:rsidRPr="00493C94">
        <w:t>[2]</w:t>
      </w:r>
      <w:r>
        <w:tab/>
      </w:r>
      <w:r w:rsidRPr="00493C94">
        <w:t>R. Kopper, F. Bacim and D. Bowman, "Rapid and accurate 3D selection by progressive refinement", 2011 IEEE Symposium on 3D User Interfaces (3DUI), 2011. Available: 10.1109/3dui.2011.5759219</w:t>
      </w:r>
    </w:p>
    <w:p w14:paraId="268D79EF" w14:textId="7057320E" w:rsidR="00493C94" w:rsidRDefault="00493C94" w:rsidP="00493C94">
      <w:pPr>
        <w:pBdr>
          <w:top w:val="nil"/>
          <w:left w:val="nil"/>
          <w:bottom w:val="nil"/>
          <w:right w:val="nil"/>
          <w:between w:val="nil"/>
        </w:pBdr>
        <w:spacing w:before="120" w:after="120"/>
        <w:ind w:left="1260" w:right="180"/>
      </w:pPr>
      <w:r w:rsidRPr="00493C94">
        <w:t>[3]</w:t>
      </w:r>
      <w:r>
        <w:tab/>
      </w:r>
      <w:r w:rsidRPr="00493C94">
        <w:t>R. Bolt, "“Put-that-there”", Proceedings of the 7th annual conference on Computer graphics and interactive techniques - SIGGRAPH '80, 1980. Available: 10.1145/800250.807503</w:t>
      </w:r>
    </w:p>
    <w:p w14:paraId="5C282B16" w14:textId="6649EA02" w:rsidR="00493C94" w:rsidRPr="00493C94" w:rsidRDefault="00493C94" w:rsidP="00493C94">
      <w:pPr>
        <w:pBdr>
          <w:top w:val="nil"/>
          <w:left w:val="nil"/>
          <w:bottom w:val="nil"/>
          <w:right w:val="nil"/>
          <w:between w:val="nil"/>
        </w:pBdr>
        <w:spacing w:before="120" w:after="120"/>
        <w:ind w:left="1260" w:right="180"/>
      </w:pPr>
      <w:r w:rsidRPr="00493C94">
        <w:t>[4]</w:t>
      </w:r>
      <w:r>
        <w:tab/>
      </w:r>
      <w:r w:rsidRPr="00493C94">
        <w:t>T. Grossman and R. Balakrishnan, "The design and evaluation of selection techniques for 3D volumetric displays", Proceedings of the 19th annual ACM symposium on User interface software and technology - UIST '06, 2006. Available: 10.1145/1166253.1166257</w:t>
      </w:r>
    </w:p>
    <w:p w14:paraId="310BB0E7" w14:textId="44B2A533" w:rsidR="00493C94" w:rsidRDefault="00493C94" w:rsidP="00493C94">
      <w:pPr>
        <w:pBdr>
          <w:top w:val="nil"/>
          <w:left w:val="nil"/>
          <w:bottom w:val="nil"/>
          <w:right w:val="nil"/>
          <w:between w:val="nil"/>
        </w:pBdr>
        <w:spacing w:before="120" w:after="120"/>
        <w:ind w:left="1260" w:right="180"/>
      </w:pPr>
      <w:r w:rsidRPr="00493C94">
        <w:t>[5]</w:t>
      </w:r>
      <w:r>
        <w:tab/>
      </w:r>
      <w:r w:rsidRPr="00493C94">
        <w:t>I. Poupyrev, M. Billinghurst, S. Weghorst and T. Ichikawa, "The go-go interaction technique", Proceedings of the 9th annual ACM symposium on User interface software and technology - UIST '96, 1996. Available: 10.1145/237091.237102</w:t>
      </w:r>
    </w:p>
    <w:p w14:paraId="6AFD6CE0" w14:textId="77777777" w:rsidR="00493C94" w:rsidRDefault="00493C94" w:rsidP="00361470">
      <w:pPr>
        <w:pBdr>
          <w:top w:val="nil"/>
          <w:left w:val="nil"/>
          <w:bottom w:val="nil"/>
          <w:right w:val="nil"/>
          <w:between w:val="nil"/>
        </w:pBdr>
        <w:spacing w:before="120" w:after="120"/>
        <w:ind w:left="1260" w:right="180"/>
      </w:pPr>
    </w:p>
    <w:p w14:paraId="7D022B90" w14:textId="72CF917E" w:rsidR="00826215"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2"/>
          <w:tag w:val="3.2"/>
          <w:id w:val="-1295595479"/>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any relevant preliminary data</w:t>
          </w:r>
        </w:sdtContent>
      </w:sdt>
      <w:r w:rsidR="000231D9" w:rsidRPr="00C94C9F">
        <w:rPr>
          <w:rFonts w:ascii="Times New Roman" w:eastAsia="Times New Roman" w:hAnsi="Times New Roman" w:cs="Times New Roman"/>
          <w:color w:val="000000"/>
        </w:rPr>
        <w:t>:</w:t>
      </w:r>
    </w:p>
    <w:p w14:paraId="200D816A" w14:textId="77777777" w:rsidR="002F21AA" w:rsidRPr="00361470" w:rsidRDefault="002F21AA" w:rsidP="002F21AA">
      <w:pPr>
        <w:pBdr>
          <w:top w:val="nil"/>
          <w:left w:val="nil"/>
          <w:bottom w:val="nil"/>
          <w:right w:val="nil"/>
          <w:between w:val="nil"/>
        </w:pBdr>
        <w:spacing w:before="120" w:after="120"/>
        <w:ind w:left="1260" w:right="180"/>
      </w:pPr>
    </w:p>
    <w:sdt>
      <w:sdtPr>
        <w:id w:val="-604807467"/>
        <w:placeholder>
          <w:docPart w:val="9AFEEB9E003241B58A3A525424EBAA71"/>
        </w:placeholder>
      </w:sdtPr>
      <w:sdtEndPr/>
      <w:sdtContent>
        <w:p w14:paraId="7ED76F58" w14:textId="34A52B59" w:rsidR="00361470" w:rsidRDefault="00E43847" w:rsidP="00361470">
          <w:pPr>
            <w:pBdr>
              <w:top w:val="nil"/>
              <w:left w:val="nil"/>
              <w:bottom w:val="nil"/>
              <w:right w:val="nil"/>
              <w:between w:val="nil"/>
            </w:pBdr>
            <w:spacing w:before="120" w:after="120"/>
            <w:ind w:left="1260" w:right="180"/>
          </w:pPr>
          <w:r>
            <w:t xml:space="preserve">A preliminary study is conducted to </w:t>
          </w:r>
          <w:r w:rsidR="000753D8">
            <w:t>test</w:t>
          </w:r>
          <w:r>
            <w:t xml:space="preserve"> whether different spatial relation between</w:t>
          </w:r>
          <w:r w:rsidR="000753D8">
            <w:t xml:space="preserve"> </w:t>
          </w:r>
          <w:del w:id="35" w:author="Microsoft Office User" w:date="2019-06-02T11:29:00Z">
            <w:r w:rsidR="000753D8" w:rsidDel="00041DB5">
              <w:delText xml:space="preserve">the </w:delText>
            </w:r>
          </w:del>
          <w:r w:rsidR="000753D8">
            <w:t xml:space="preserve">collaborators could influence the performance of object hand reference. 3 pairs of pilots were </w:t>
          </w:r>
          <w:r w:rsidR="00E92683">
            <w:t>recruited,</w:t>
          </w:r>
          <w:r w:rsidR="000753D8">
            <w:t xml:space="preserve"> and we </w:t>
          </w:r>
          <w:ins w:id="36" w:author="Microsoft Office User" w:date="2019-06-02T11:44:00Z">
            <w:r w:rsidR="00176B71">
              <w:t>measure</w:t>
            </w:r>
          </w:ins>
          <w:commentRangeStart w:id="37"/>
          <w:del w:id="38" w:author="Microsoft Office User" w:date="2019-06-02T11:44:00Z">
            <w:r w:rsidR="000753D8" w:rsidDel="00176B71">
              <w:delText>recorde</w:delText>
            </w:r>
          </w:del>
          <w:r w:rsidR="000753D8">
            <w:t xml:space="preserve">d </w:t>
          </w:r>
          <w:commentRangeEnd w:id="37"/>
          <w:r w:rsidR="00176B71">
            <w:rPr>
              <w:rStyle w:val="CommentReference"/>
            </w:rPr>
            <w:commentReference w:id="37"/>
          </w:r>
          <w:r w:rsidR="000753D8">
            <w:t xml:space="preserve">object referencing time and accuracy. We </w:t>
          </w:r>
          <w:r w:rsidR="00E92683">
            <w:t>observed trending influence but failed to reveal any significant result.</w:t>
          </w:r>
        </w:p>
      </w:sdtContent>
    </w:sdt>
    <w:p w14:paraId="20A68A27" w14:textId="77777777" w:rsidR="002F21AA" w:rsidRDefault="002F21AA" w:rsidP="00361470">
      <w:pPr>
        <w:pBdr>
          <w:top w:val="nil"/>
          <w:left w:val="nil"/>
          <w:bottom w:val="nil"/>
          <w:right w:val="nil"/>
          <w:between w:val="nil"/>
        </w:pBdr>
        <w:spacing w:before="120" w:after="120"/>
        <w:ind w:left="1260" w:right="180"/>
      </w:pPr>
    </w:p>
    <w:p w14:paraId="574E1C10" w14:textId="03EA1173" w:rsidR="00826215"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3"/>
          <w:tag w:val="3.3"/>
          <w:id w:val="-2101395199"/>
          <w:lock w:val="sdtContentLocked"/>
          <w:placeholder>
            <w:docPart w:val="DefaultPlaceholder_-1854013440"/>
          </w:placeholder>
        </w:sdtPr>
        <w:sdtEndPr/>
        <w:sdtContent>
          <w:r w:rsidR="00C21E5A">
            <w:rPr>
              <w:rFonts w:ascii="Times New Roman" w:eastAsia="Times New Roman" w:hAnsi="Times New Roman" w:cs="Times New Roman"/>
              <w:i/>
              <w:color w:val="000000"/>
            </w:rPr>
            <w:t>Based on the existing literature, p</w:t>
          </w:r>
          <w:r w:rsidR="00C72AB1">
            <w:rPr>
              <w:rFonts w:ascii="Times New Roman" w:eastAsia="Times New Roman" w:hAnsi="Times New Roman" w:cs="Times New Roman"/>
              <w:i/>
              <w:color w:val="000000"/>
            </w:rPr>
            <w:t xml:space="preserve">rovide the scientific or scholarly rationale for and significance of </w:t>
          </w:r>
          <w:r w:rsidR="00C21E5A">
            <w:rPr>
              <w:rFonts w:ascii="Times New Roman" w:eastAsia="Times New Roman" w:hAnsi="Times New Roman" w:cs="Times New Roman"/>
              <w:i/>
              <w:color w:val="000000"/>
            </w:rPr>
            <w:t xml:space="preserve">your </w:t>
          </w:r>
          <w:r w:rsidR="00C72AB1">
            <w:rPr>
              <w:rFonts w:ascii="Times New Roman" w:eastAsia="Times New Roman" w:hAnsi="Times New Roman" w:cs="Times New Roman"/>
              <w:i/>
              <w:color w:val="000000"/>
            </w:rPr>
            <w:t>research and how will it add to existing knowledge</w:t>
          </w:r>
        </w:sdtContent>
      </w:sdt>
      <w:r w:rsidR="000231D9" w:rsidRPr="00C94C9F">
        <w:rPr>
          <w:rFonts w:ascii="Times New Roman" w:eastAsia="Times New Roman" w:hAnsi="Times New Roman" w:cs="Times New Roman"/>
          <w:color w:val="000000"/>
        </w:rPr>
        <w:t>:</w:t>
      </w:r>
    </w:p>
    <w:p w14:paraId="45AC21A6" w14:textId="77777777" w:rsidR="002F21AA" w:rsidRPr="00361470" w:rsidRDefault="002F21AA" w:rsidP="002F21AA">
      <w:pPr>
        <w:pBdr>
          <w:top w:val="nil"/>
          <w:left w:val="nil"/>
          <w:bottom w:val="nil"/>
          <w:right w:val="nil"/>
          <w:between w:val="nil"/>
        </w:pBdr>
        <w:spacing w:before="120" w:after="120"/>
        <w:ind w:left="1260" w:right="180"/>
      </w:pPr>
    </w:p>
    <w:sdt>
      <w:sdtPr>
        <w:id w:val="368885171"/>
        <w:placeholder>
          <w:docPart w:val="9B729DA068E640B096CE88B1E151F9F4"/>
        </w:placeholder>
      </w:sdtPr>
      <w:sdtEndPr/>
      <w:sdtContent>
        <w:p w14:paraId="702EFA30" w14:textId="54641E16" w:rsidR="00361470" w:rsidRPr="0072319D" w:rsidRDefault="00E92683" w:rsidP="00361470">
          <w:pPr>
            <w:pBdr>
              <w:top w:val="nil"/>
              <w:left w:val="nil"/>
              <w:bottom w:val="nil"/>
              <w:right w:val="nil"/>
              <w:between w:val="nil"/>
            </w:pBdr>
            <w:spacing w:before="120" w:after="120"/>
            <w:ind w:left="1260" w:right="180"/>
          </w:pPr>
          <w:r>
            <w:t xml:space="preserve">With the development of AR technology, referencing virtual content for collaboration will become more and more common in daily life. Meanwhile, </w:t>
          </w:r>
          <w:ins w:id="39" w:author="Microsoft Office User" w:date="2019-06-02T11:30:00Z">
            <w:r w:rsidR="00041DB5">
              <w:t xml:space="preserve">using a finger or a </w:t>
            </w:r>
          </w:ins>
          <w:r>
            <w:t xml:space="preserve">hand is </w:t>
          </w:r>
          <w:del w:id="40" w:author="Microsoft Office User" w:date="2019-06-02T11:30:00Z">
            <w:r w:rsidDel="00041DB5">
              <w:delText>the most powerful</w:delText>
            </w:r>
          </w:del>
          <w:ins w:id="41" w:author="Microsoft Office User" w:date="2019-06-02T11:30:00Z">
            <w:r w:rsidR="00041DB5">
              <w:t>a natural method for</w:t>
            </w:r>
          </w:ins>
          <w:del w:id="42" w:author="Microsoft Office User" w:date="2019-06-02T11:30:00Z">
            <w:r w:rsidDel="00041DB5">
              <w:delText xml:space="preserve"> tool of </w:delText>
            </w:r>
          </w:del>
          <w:ins w:id="43" w:author="Microsoft Office User" w:date="2019-06-02T11:30:00Z">
            <w:r w:rsidR="00041DB5">
              <w:t xml:space="preserve"> </w:t>
            </w:r>
          </w:ins>
          <w:del w:id="44" w:author="Microsoft Office User" w:date="2019-06-02T11:30:00Z">
            <w:r w:rsidDel="00041DB5">
              <w:delText xml:space="preserve">human </w:delText>
            </w:r>
          </w:del>
          <w:ins w:id="45" w:author="Microsoft Office User" w:date="2019-06-02T11:30:00Z">
            <w:r w:rsidR="00041DB5">
              <w:t xml:space="preserve">users </w:t>
            </w:r>
          </w:ins>
          <w:del w:id="46" w:author="Microsoft Office User" w:date="2019-06-02T11:31:00Z">
            <w:r w:rsidDel="00041DB5">
              <w:delText>and is therefore a natural way of conducting</w:delText>
            </w:r>
          </w:del>
          <w:ins w:id="47" w:author="Microsoft Office User" w:date="2019-06-02T11:31:00Z">
            <w:r w:rsidR="00041DB5">
              <w:t>to conduct</w:t>
            </w:r>
          </w:ins>
          <w:r>
            <w:t xml:space="preserve"> such activity. The proposed research aims to develop and provide guideline</w:t>
          </w:r>
          <w:ins w:id="48" w:author="Microsoft Office User" w:date="2019-06-02T11:31:00Z">
            <w:r w:rsidR="00041DB5">
              <w:t>s</w:t>
            </w:r>
          </w:ins>
          <w:r>
            <w:t xml:space="preserve"> for efficient UI design for object hand referencing. The result should be applicable to AR users in general.</w:t>
          </w:r>
        </w:p>
      </w:sdtContent>
    </w:sdt>
    <w:p w14:paraId="62104DD9" w14:textId="78F3D29D" w:rsidR="00F74AEA" w:rsidRDefault="00F74AEA" w:rsidP="00F74AEA">
      <w:pPr>
        <w:pBdr>
          <w:top w:val="nil"/>
          <w:left w:val="nil"/>
          <w:bottom w:val="nil"/>
          <w:right w:val="nil"/>
          <w:between w:val="nil"/>
        </w:pBdr>
        <w:spacing w:before="120" w:after="120"/>
        <w:ind w:right="180"/>
      </w:pPr>
    </w:p>
    <w:bookmarkStart w:id="49" w:name="_Toc180552" w:displacedByCustomXml="next"/>
    <w:sdt>
      <w:sdtPr>
        <w:alias w:val="Study endpoints"/>
        <w:tag w:val="Study endpoints"/>
        <w:id w:val="1266811396"/>
        <w:lock w:val="sdtContentLocked"/>
        <w:placeholder>
          <w:docPart w:val="DefaultPlaceholder_-1854013440"/>
        </w:placeholder>
      </w:sdtPr>
      <w:sdtEndPr/>
      <w:sdtContent>
        <w:p w14:paraId="6A976940" w14:textId="5F888C61" w:rsidR="00826215" w:rsidRDefault="00C72AB1" w:rsidP="00BF7B6E">
          <w:pPr>
            <w:pStyle w:val="Heading1"/>
            <w:numPr>
              <w:ilvl w:val="0"/>
              <w:numId w:val="4"/>
            </w:numPr>
            <w:spacing w:before="240"/>
          </w:pPr>
          <w:r>
            <w:t>Study Endpoints</w:t>
          </w:r>
        </w:p>
        <w:bookmarkEnd w:id="49" w:displacedByCustomXml="next"/>
      </w:sdtContent>
    </w:sdt>
    <w:sdt>
      <w:sdtPr>
        <w:rPr>
          <w:rFonts w:ascii="Times New Roman" w:eastAsia="Times New Roman" w:hAnsi="Times New Roman" w:cs="Times New Roman"/>
          <w:i/>
          <w:color w:val="000000"/>
        </w:rPr>
        <w:alias w:val="4.1"/>
        <w:tag w:val="4.1"/>
        <w:id w:val="-764605121"/>
        <w:lock w:val="sdtContentLocked"/>
        <w:placeholder>
          <w:docPart w:val="DefaultPlaceholder_-1854013440"/>
        </w:placeholder>
      </w:sdtPr>
      <w:sdtEndPr>
        <w:rPr>
          <w:color w:val="auto"/>
        </w:rPr>
      </w:sdtEndPr>
      <w:sdtContent>
        <w:p w14:paraId="4DADBB7A" w14:textId="51C40D18" w:rsidR="00826215"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Describe the primary and secondary </w:t>
          </w:r>
          <w:r w:rsidRPr="00215F17">
            <w:rPr>
              <w:rFonts w:ascii="Times New Roman" w:eastAsia="Times New Roman" w:hAnsi="Times New Roman" w:cs="Times New Roman"/>
              <w:b/>
              <w:i/>
              <w:color w:val="000000"/>
            </w:rPr>
            <w:t>study</w:t>
          </w:r>
          <w:r>
            <w:rPr>
              <w:rFonts w:ascii="Times New Roman" w:eastAsia="Times New Roman" w:hAnsi="Times New Roman" w:cs="Times New Roman"/>
              <w:i/>
              <w:color w:val="000000"/>
            </w:rPr>
            <w:t xml:space="preserve"> endpoints. See links below for discussion of study endpoints and how they may differ from study objectives. These are most common in clinical trials but are sometimes applicable to other </w:t>
          </w:r>
          <w:r w:rsidR="00C21E5A">
            <w:rPr>
              <w:rFonts w:ascii="Times New Roman" w:eastAsia="Times New Roman" w:hAnsi="Times New Roman" w:cs="Times New Roman"/>
              <w:i/>
              <w:color w:val="000000"/>
            </w:rPr>
            <w:t xml:space="preserve">types of </w:t>
          </w:r>
          <w:r>
            <w:rPr>
              <w:rFonts w:ascii="Times New Roman" w:eastAsia="Times New Roman" w:hAnsi="Times New Roman" w:cs="Times New Roman"/>
              <w:i/>
              <w:color w:val="000000"/>
            </w:rPr>
            <w:t>biomedical</w:t>
          </w:r>
          <w:r w:rsidR="00950F73">
            <w:rPr>
              <w:rFonts w:ascii="Times New Roman" w:eastAsia="Times New Roman" w:hAnsi="Times New Roman" w:cs="Times New Roman"/>
              <w:i/>
              <w:color w:val="000000"/>
            </w:rPr>
            <w:t xml:space="preserve"> research</w:t>
          </w:r>
          <w:r w:rsidR="00C21E5A">
            <w:rPr>
              <w:rFonts w:ascii="Times New Roman" w:eastAsia="Times New Roman" w:hAnsi="Times New Roman" w:cs="Times New Roman"/>
              <w:i/>
              <w:color w:val="000000"/>
            </w:rPr>
            <w:t xml:space="preserve">, </w:t>
          </w:r>
          <w:r w:rsidR="00950F73">
            <w:rPr>
              <w:rFonts w:ascii="Times New Roman" w:eastAsia="Times New Roman" w:hAnsi="Times New Roman" w:cs="Times New Roman"/>
              <w:i/>
              <w:color w:val="000000"/>
            </w:rPr>
            <w:t xml:space="preserve">as well as </w:t>
          </w:r>
          <w:r>
            <w:rPr>
              <w:rFonts w:ascii="Times New Roman" w:eastAsia="Times New Roman" w:hAnsi="Times New Roman" w:cs="Times New Roman"/>
              <w:i/>
              <w:color w:val="000000"/>
            </w:rPr>
            <w:t>social, behavioral, or educational research.</w:t>
          </w:r>
          <w:r w:rsidR="00B4741F">
            <w:rPr>
              <w:rFonts w:ascii="Times New Roman" w:eastAsia="Times New Roman" w:hAnsi="Times New Roman" w:cs="Times New Roman"/>
              <w:i/>
              <w:color w:val="000000"/>
            </w:rPr>
            <w:t xml:space="preserve"> See link below for a discussion.</w:t>
          </w:r>
        </w:p>
        <w:p w14:paraId="1CFE217F" w14:textId="3226334E" w:rsidR="00826215" w:rsidRDefault="00705C97" w:rsidP="00C72AB1">
          <w:pPr>
            <w:pBdr>
              <w:top w:val="nil"/>
              <w:left w:val="nil"/>
              <w:bottom w:val="nil"/>
              <w:right w:val="nil"/>
              <w:between w:val="nil"/>
            </w:pBdr>
            <w:spacing w:before="120" w:after="120"/>
            <w:ind w:left="1260" w:right="720"/>
            <w:rPr>
              <w:rFonts w:ascii="Times New Roman" w:eastAsia="Times New Roman" w:hAnsi="Times New Roman" w:cs="Times New Roman"/>
              <w:i/>
            </w:rPr>
          </w:pPr>
          <w:hyperlink r:id="rId11">
            <w:r w:rsidR="00C72AB1">
              <w:rPr>
                <w:rFonts w:ascii="Times New Roman" w:eastAsia="Times New Roman" w:hAnsi="Times New Roman" w:cs="Times New Roman"/>
                <w:i/>
                <w:color w:val="1155CC"/>
                <w:u w:val="single"/>
              </w:rPr>
              <w:t>https://docs.google.com/document/d/1Wocz7K7a0hCQJPPO_khh5l1SQQjhGDDGHzcOPRHR5Tw/edit?usp=sharing</w:t>
            </w:r>
          </w:hyperlink>
          <w:r w:rsidR="00C72AB1">
            <w:rPr>
              <w:rFonts w:ascii="Times New Roman" w:eastAsia="Times New Roman" w:hAnsi="Times New Roman" w:cs="Times New Roman"/>
              <w:i/>
            </w:rPr>
            <w:t xml:space="preserve"> </w:t>
          </w:r>
        </w:p>
      </w:sdtContent>
    </w:sdt>
    <w:p w14:paraId="7E8B0149" w14:textId="00D29F05" w:rsidR="00F74AEA" w:rsidRDefault="00F74AEA" w:rsidP="00C72AB1">
      <w:pPr>
        <w:pBdr>
          <w:top w:val="nil"/>
          <w:left w:val="nil"/>
          <w:bottom w:val="nil"/>
          <w:right w:val="nil"/>
          <w:between w:val="nil"/>
        </w:pBdr>
        <w:spacing w:before="120" w:after="120"/>
        <w:ind w:left="1260" w:right="720"/>
        <w:rPr>
          <w:rFonts w:ascii="Times New Roman" w:eastAsia="Times New Roman" w:hAnsi="Times New Roman" w:cs="Times New Roman"/>
          <w:i/>
        </w:rPr>
      </w:pPr>
    </w:p>
    <w:sdt>
      <w:sdtPr>
        <w:rPr>
          <w:rFonts w:ascii="Times New Roman" w:eastAsia="Times New Roman" w:hAnsi="Times New Roman" w:cs="Times New Roman"/>
          <w:i/>
        </w:rPr>
        <w:id w:val="-710652999"/>
        <w:placeholder>
          <w:docPart w:val="98C875DB5481456E883AF5D8CE999686"/>
        </w:placeholder>
      </w:sdtPr>
      <w:sdtEndPr/>
      <w:sdtContent>
        <w:p w14:paraId="72BAB167" w14:textId="098BD14B" w:rsidR="00130538" w:rsidRPr="00F74AEA" w:rsidRDefault="0075561B" w:rsidP="00F74AEA">
          <w:pPr>
            <w:pBdr>
              <w:top w:val="nil"/>
              <w:left w:val="nil"/>
              <w:bottom w:val="nil"/>
              <w:right w:val="nil"/>
              <w:between w:val="nil"/>
            </w:pBdr>
            <w:spacing w:before="120" w:after="120"/>
            <w:ind w:left="1260" w:right="720"/>
            <w:rPr>
              <w:rFonts w:ascii="Times New Roman" w:eastAsia="Times New Roman" w:hAnsi="Times New Roman" w:cs="Times New Roman"/>
              <w:i/>
            </w:rPr>
          </w:pPr>
          <w:ins w:id="50" w:author="Microsoft Office User" w:date="2019-06-02T11:33:00Z">
            <w:r w:rsidRPr="0075561B">
              <w:t xml:space="preserve">We will finish the study until we have enough number of participants to validate the system. As of now we plan to recruit up to </w:t>
            </w:r>
            <w:r>
              <w:t>6</w:t>
            </w:r>
            <w:r w:rsidRPr="0075561B">
              <w:t xml:space="preserve">0 people. Not applicable. </w:t>
            </w:r>
          </w:ins>
          <w:del w:id="51" w:author="Microsoft Office User" w:date="2019-06-02T11:33:00Z">
            <w:r w:rsidR="00E92683" w:rsidDel="0075561B">
              <w:delText>N/A</w:delText>
            </w:r>
          </w:del>
          <w:ins w:id="52" w:author="Microsoft Office User" w:date="2019-06-02T11:33:00Z">
            <w:r>
              <w:tab/>
            </w:r>
          </w:ins>
        </w:p>
      </w:sdtContent>
    </w:sdt>
    <w:p w14:paraId="7917CB9E" w14:textId="239B6FA5" w:rsidR="00130538" w:rsidRDefault="00130538" w:rsidP="00C72AB1">
      <w:pPr>
        <w:pBdr>
          <w:top w:val="nil"/>
          <w:left w:val="nil"/>
          <w:bottom w:val="nil"/>
          <w:right w:val="nil"/>
          <w:between w:val="nil"/>
        </w:pBdr>
        <w:spacing w:before="120" w:after="120"/>
        <w:ind w:left="1260" w:right="720"/>
      </w:pPr>
    </w:p>
    <w:p w14:paraId="5C57C75F" w14:textId="3E8272F3" w:rsidR="00826215" w:rsidRPr="0072319D" w:rsidRDefault="00705C97" w:rsidP="000F7B98">
      <w:pPr>
        <w:numPr>
          <w:ilvl w:val="1"/>
          <w:numId w:val="4"/>
        </w:numPr>
        <w:pBdr>
          <w:top w:val="nil"/>
          <w:left w:val="nil"/>
          <w:bottom w:val="nil"/>
          <w:right w:val="nil"/>
          <w:between w:val="nil"/>
        </w:pBdr>
        <w:spacing w:before="120" w:after="120"/>
        <w:ind w:right="180" w:hanging="540"/>
        <w:rPr>
          <w:i/>
        </w:rPr>
      </w:pPr>
      <w:sdt>
        <w:sdtPr>
          <w:rPr>
            <w:rFonts w:ascii="Times New Roman" w:eastAsia="Times New Roman" w:hAnsi="Times New Roman" w:cs="Times New Roman"/>
            <w:i/>
            <w:color w:val="000000"/>
          </w:rPr>
          <w:alias w:val="4.2"/>
          <w:tag w:val="4.2"/>
          <w:id w:val="2034841218"/>
          <w:lock w:val="sdtContentLocked"/>
          <w:placeholder>
            <w:docPart w:val="DefaultPlaceholder_-1854013440"/>
          </w:placeholder>
        </w:sdtPr>
        <w:sdtEndPr>
          <w:rPr>
            <w:rFonts w:ascii="Times" w:eastAsia="宋体" w:hAnsi="Times" w:cs="Times"/>
            <w:color w:val="auto"/>
          </w:rPr>
        </w:sdtEndPr>
        <w:sdtContent>
          <w:r w:rsidR="00C72AB1" w:rsidRPr="00B4741F">
            <w:rPr>
              <w:rFonts w:ascii="Times New Roman" w:eastAsia="Times New Roman" w:hAnsi="Times New Roman" w:cs="Times New Roman"/>
              <w:i/>
              <w:color w:val="000000"/>
            </w:rPr>
            <w:t xml:space="preserve">Describe any primary or secondary </w:t>
          </w:r>
          <w:r w:rsidR="00C72AB1" w:rsidRPr="00215F17">
            <w:rPr>
              <w:rFonts w:ascii="Times New Roman" w:eastAsia="Times New Roman" w:hAnsi="Times New Roman" w:cs="Times New Roman"/>
              <w:b/>
              <w:i/>
              <w:color w:val="000000"/>
            </w:rPr>
            <w:t>safety</w:t>
          </w:r>
          <w:r w:rsidR="00C72AB1" w:rsidRPr="00B4741F">
            <w:rPr>
              <w:rFonts w:ascii="Times New Roman" w:eastAsia="Times New Roman" w:hAnsi="Times New Roman" w:cs="Times New Roman"/>
              <w:i/>
              <w:color w:val="000000"/>
            </w:rPr>
            <w:t xml:space="preserve"> endpoints. These should be included for </w:t>
          </w:r>
          <w:r w:rsidR="00C21E5A" w:rsidRPr="00B4741F">
            <w:rPr>
              <w:rFonts w:ascii="Times New Roman" w:eastAsia="Times New Roman" w:hAnsi="Times New Roman" w:cs="Times New Roman"/>
              <w:i/>
              <w:color w:val="000000"/>
            </w:rPr>
            <w:t>all studies that are greater</w:t>
          </w:r>
          <w:r w:rsidR="00C72AB1" w:rsidRPr="00B4741F">
            <w:rPr>
              <w:rFonts w:ascii="Times New Roman" w:eastAsia="Times New Roman" w:hAnsi="Times New Roman" w:cs="Times New Roman"/>
              <w:i/>
              <w:color w:val="000000"/>
            </w:rPr>
            <w:t xml:space="preserve"> than minimal risk</w:t>
          </w:r>
          <w:r w:rsidR="00AF03C7" w:rsidRPr="00B4741F">
            <w:rPr>
              <w:rFonts w:ascii="Times New Roman" w:eastAsia="Times New Roman" w:hAnsi="Times New Roman" w:cs="Times New Roman"/>
              <w:i/>
              <w:color w:val="000000"/>
            </w:rPr>
            <w:t xml:space="preserve">. (Minimal risk: </w:t>
          </w:r>
          <w:r w:rsidR="00AF03C7" w:rsidRPr="00B4741F">
            <w:rPr>
              <w:i/>
            </w:rPr>
            <w:t>The probability and magnitude of harm or discomfort anticipated in the research that are not greater in and of themselves than those ordinarily encountered in daily life or during the performance of routine physical or psychological examinations or tests.)</w:t>
          </w:r>
        </w:sdtContent>
      </w:sdt>
      <w:r w:rsidR="000231D9" w:rsidRPr="00C94C9F">
        <w:t>:</w:t>
      </w:r>
    </w:p>
    <w:p w14:paraId="2D80B60F" w14:textId="07ED1B94" w:rsidR="0072319D" w:rsidRDefault="0072319D" w:rsidP="0072319D">
      <w:pPr>
        <w:pBdr>
          <w:top w:val="nil"/>
          <w:left w:val="nil"/>
          <w:bottom w:val="nil"/>
          <w:right w:val="nil"/>
          <w:between w:val="nil"/>
        </w:pBdr>
        <w:spacing w:before="120" w:after="120"/>
        <w:ind w:left="1260" w:right="180"/>
      </w:pPr>
    </w:p>
    <w:sdt>
      <w:sdtPr>
        <w:id w:val="182716690"/>
        <w:placeholder>
          <w:docPart w:val="ED54EFF8CCE54A1FA6846FBA599BA39F"/>
        </w:placeholder>
      </w:sdtPr>
      <w:sdtEndPr/>
      <w:sdtContent>
        <w:p w14:paraId="2E47B1D1" w14:textId="0F4CE594" w:rsidR="00361470" w:rsidRDefault="00E92683" w:rsidP="0072319D">
          <w:pPr>
            <w:pBdr>
              <w:top w:val="nil"/>
              <w:left w:val="nil"/>
              <w:bottom w:val="nil"/>
              <w:right w:val="nil"/>
              <w:between w:val="nil"/>
            </w:pBdr>
            <w:spacing w:before="120" w:after="120"/>
            <w:ind w:left="1260" w:right="180"/>
          </w:pPr>
          <w:del w:id="53" w:author="Microsoft Office User" w:date="2019-06-02T11:33:00Z">
            <w:r w:rsidDel="0075561B">
              <w:delText>N/</w:delText>
            </w:r>
          </w:del>
          <w:ins w:id="54" w:author="Microsoft Office User" w:date="2019-06-02T11:33:00Z">
            <w:r w:rsidR="0075561B" w:rsidDel="0075561B">
              <w:t xml:space="preserve"> </w:t>
            </w:r>
          </w:ins>
          <w:del w:id="55" w:author="Microsoft Office User" w:date="2019-06-02T11:33:00Z">
            <w:r w:rsidDel="0075561B">
              <w:delText>A</w:delText>
            </w:r>
          </w:del>
          <w:ins w:id="56" w:author="Microsoft Office User" w:date="2019-06-02T11:35:00Z">
            <w:r w:rsidR="0075561B" w:rsidRPr="0075561B">
              <w:t>We will finish the study if we find any safety issue in the environment in which we conduct the study. In addition, if we find any safety vulnerable points in the task, which is referencing a virtual or physical object, we will end the study.</w:t>
            </w:r>
          </w:ins>
        </w:p>
      </w:sdtContent>
    </w:sdt>
    <w:p w14:paraId="6D1BE12F" w14:textId="77777777" w:rsidR="00361470" w:rsidRPr="003C05F3" w:rsidRDefault="00361470" w:rsidP="0072319D">
      <w:pPr>
        <w:pBdr>
          <w:top w:val="nil"/>
          <w:left w:val="nil"/>
          <w:bottom w:val="nil"/>
          <w:right w:val="nil"/>
          <w:between w:val="nil"/>
        </w:pBdr>
        <w:spacing w:before="120" w:after="120"/>
        <w:ind w:left="1260" w:right="180"/>
      </w:pPr>
    </w:p>
    <w:bookmarkStart w:id="57" w:name="_Toc180553" w:displacedByCustomXml="next"/>
    <w:sdt>
      <w:sdtPr>
        <w:alias w:val="Study design and stat. analysis"/>
        <w:tag w:val="Study design and stat. analysis"/>
        <w:id w:val="993302692"/>
        <w:lock w:val="sdtContentLocked"/>
        <w:placeholder>
          <w:docPart w:val="DefaultPlaceholder_-1854013440"/>
        </w:placeholder>
      </w:sdtPr>
      <w:sdtEndPr/>
      <w:sdtContent>
        <w:p w14:paraId="2E88773B" w14:textId="63937F90" w:rsidR="00911E32" w:rsidRDefault="00911E32" w:rsidP="00215F17">
          <w:pPr>
            <w:pStyle w:val="Heading1"/>
            <w:numPr>
              <w:ilvl w:val="0"/>
              <w:numId w:val="4"/>
            </w:numPr>
            <w:spacing w:before="240"/>
          </w:pPr>
          <w:r>
            <w:t>Study Design and Statistical Analysis Plan</w:t>
          </w:r>
        </w:p>
        <w:bookmarkEnd w:id="57" w:displacedByCustomXml="next"/>
      </w:sdtContent>
    </w:sdt>
    <w:p w14:paraId="4452E59B" w14:textId="618A783C" w:rsidR="00AA5812" w:rsidRPr="00361470" w:rsidRDefault="00705C97" w:rsidP="008A3C75">
      <w:pPr>
        <w:pStyle w:val="ListParagraph"/>
        <w:numPr>
          <w:ilvl w:val="1"/>
          <w:numId w:val="4"/>
        </w:numPr>
        <w:ind w:hanging="540"/>
        <w:rPr>
          <w:i/>
        </w:rPr>
      </w:pPr>
      <w:sdt>
        <w:sdtPr>
          <w:rPr>
            <w:i/>
          </w:rPr>
          <w:alias w:val="5.1"/>
          <w:tag w:val="5.1"/>
          <w:id w:val="-958948350"/>
          <w:lock w:val="sdtContentLocked"/>
          <w:placeholder>
            <w:docPart w:val="DefaultPlaceholder_-1854013440"/>
          </w:placeholder>
        </w:sdtPr>
        <w:sdtEndPr/>
        <w:sdtContent>
          <w:r w:rsidR="00911E32" w:rsidRPr="008A3C75">
            <w:rPr>
              <w:i/>
            </w:rPr>
            <w:t>Describe the basic study design/approach (e.g., qualitative study using five focus groups of first year students to describe assimilatio</w:t>
          </w:r>
          <w:r w:rsidR="00215F17">
            <w:rPr>
              <w:i/>
            </w:rPr>
            <w:t>n into the university community;</w:t>
          </w:r>
          <w:r w:rsidR="00911E32" w:rsidRPr="008A3C75">
            <w:rPr>
              <w:i/>
            </w:rPr>
            <w:t xml:space="preserve"> randomized controlled trial of a behavioral change intervention to increase</w:t>
          </w:r>
          <w:r w:rsidR="00AA5812" w:rsidRPr="008A3C75">
            <w:rPr>
              <w:i/>
            </w:rPr>
            <w:t xml:space="preserve"> dietary</w:t>
          </w:r>
          <w:r w:rsidR="00911E32" w:rsidRPr="008A3C75">
            <w:rPr>
              <w:i/>
            </w:rPr>
            <w:t xml:space="preserve"> intake of whole grains</w:t>
          </w:r>
          <w:r w:rsidR="00215F17">
            <w:rPr>
              <w:i/>
            </w:rPr>
            <w:t>;</w:t>
          </w:r>
          <w:r w:rsidR="00AA5812" w:rsidRPr="008A3C75">
            <w:rPr>
              <w:i/>
            </w:rPr>
            <w:t xml:space="preserve"> pre- post-test evaluation of new pedagogical techniques to improve adult literacy)</w:t>
          </w:r>
        </w:sdtContent>
      </w:sdt>
      <w:r w:rsidR="00C025F4" w:rsidRPr="00C94C9F">
        <w:t>:</w:t>
      </w:r>
    </w:p>
    <w:p w14:paraId="183376FB" w14:textId="6EB27686" w:rsidR="00361470" w:rsidRDefault="00361470" w:rsidP="00361470">
      <w:pPr>
        <w:pStyle w:val="ListParagraph"/>
        <w:ind w:left="1260"/>
        <w:rPr>
          <w:i/>
        </w:rPr>
      </w:pPr>
    </w:p>
    <w:sdt>
      <w:sdtPr>
        <w:rPr>
          <w:i/>
        </w:rPr>
        <w:id w:val="2126033062"/>
        <w:placeholder>
          <w:docPart w:val="BCD058A508AB48CF908A5C6223C2D036"/>
        </w:placeholder>
      </w:sdtPr>
      <w:sdtEndPr/>
      <w:sdtContent>
        <w:p w14:paraId="4F79EFA9" w14:textId="4CD9E9C8" w:rsidR="00361470" w:rsidRDefault="0032709C" w:rsidP="00361470">
          <w:pPr>
            <w:pStyle w:val="ListParagraph"/>
            <w:ind w:left="1260"/>
            <w:rPr>
              <w:i/>
            </w:rPr>
          </w:pPr>
          <w:r>
            <w:t xml:space="preserve">The participants will perform </w:t>
          </w:r>
          <w:del w:id="58" w:author="Microsoft Office User" w:date="2019-06-02T11:36:00Z">
            <w:r w:rsidDel="00176B71">
              <w:delText xml:space="preserve">multiple </w:delText>
            </w:r>
          </w:del>
          <w:ins w:id="59" w:author="Microsoft Office User" w:date="2019-06-02T11:36:00Z">
            <w:r w:rsidR="00176B71">
              <w:t xml:space="preserve">a </w:t>
            </w:r>
          </w:ins>
          <w:r w:rsidRPr="0032709C">
            <w:t>collaborative interaction task</w:t>
          </w:r>
          <w:del w:id="60" w:author="Microsoft Office User" w:date="2019-06-02T11:36:00Z">
            <w:r w:rsidRPr="0032709C" w:rsidDel="00176B71">
              <w:delText>s</w:delText>
            </w:r>
          </w:del>
          <w:r w:rsidRPr="0032709C">
            <w:t xml:space="preserve"> comparing hand referencing of objects in </w:t>
          </w:r>
          <w:ins w:id="61" w:author="Microsoft Office User" w:date="2019-06-02T11:49:00Z">
            <w:r w:rsidR="00527219">
              <w:t xml:space="preserve">the </w:t>
            </w:r>
          </w:ins>
          <w:r w:rsidRPr="0032709C">
            <w:t xml:space="preserve">real world and Augmented Reality (AR) setup. </w:t>
          </w:r>
          <w:ins w:id="62" w:author="Microsoft Office User" w:date="2019-06-02T11:36:00Z">
            <w:r w:rsidR="00176B71">
              <w:t xml:space="preserve">The task primarily </w:t>
            </w:r>
          </w:ins>
          <w:ins w:id="63" w:author="Microsoft Office User" w:date="2019-06-02T11:48:00Z">
            <w:r w:rsidR="00527219">
              <w:t>includes</w:t>
            </w:r>
          </w:ins>
          <w:ins w:id="64" w:author="Microsoft Office User" w:date="2019-06-02T11:36:00Z">
            <w:r w:rsidR="00176B71">
              <w:t xml:space="preserve"> two users at the same time; one person </w:t>
            </w:r>
          </w:ins>
          <w:ins w:id="65" w:author="Microsoft Office User" w:date="2019-06-02T11:49:00Z">
            <w:r w:rsidR="00527219">
              <w:t>referencing</w:t>
            </w:r>
          </w:ins>
          <w:ins w:id="66" w:author="Microsoft Office User" w:date="2019-06-02T11:36:00Z">
            <w:r w:rsidR="00176B71">
              <w:t xml:space="preserve"> an object among many and the other person who recognize which object</w:t>
            </w:r>
          </w:ins>
          <w:ins w:id="67" w:author="Microsoft Office User" w:date="2019-06-02T11:37:00Z">
            <w:r w:rsidR="00176B71">
              <w:t xml:space="preserve"> the pointer is pointing at. </w:t>
            </w:r>
          </w:ins>
          <w:r w:rsidRPr="0032709C">
            <w:t xml:space="preserve">We will </w:t>
          </w:r>
          <w:del w:id="68" w:author="Microsoft Office User" w:date="2019-06-02T11:44:00Z">
            <w:r w:rsidRPr="0032709C" w:rsidDel="00176B71">
              <w:delText xml:space="preserve">record </w:delText>
            </w:r>
          </w:del>
          <w:ins w:id="69" w:author="Microsoft Office User" w:date="2019-06-02T11:44:00Z">
            <w:r w:rsidR="00176B71">
              <w:t>measure</w:t>
            </w:r>
            <w:r w:rsidR="00176B71" w:rsidRPr="0032709C">
              <w:t xml:space="preserve"> </w:t>
            </w:r>
          </w:ins>
          <w:r w:rsidRPr="0032709C">
            <w:t>participants performance in terms of accuracy and task completion time, as well as qualitative feedback</w:t>
          </w:r>
          <w:ins w:id="70" w:author="Yuan Li" w:date="2019-07-08T15:10:00Z">
            <w:r w:rsidR="0030062E">
              <w:t xml:space="preserve"> such as confidence level and user experience</w:t>
            </w:r>
          </w:ins>
          <w:r w:rsidRPr="0032709C">
            <w:t xml:space="preserve">. </w:t>
          </w:r>
          <w:ins w:id="71" w:author="Yuan Li" w:date="2019-07-08T14:29:00Z">
            <w:r w:rsidR="00F65164">
              <w:t xml:space="preserve">We will also take video at participants' hand gestures. </w:t>
            </w:r>
          </w:ins>
          <w:ins w:id="72" w:author="Yuan Li" w:date="2019-07-08T14:30:00Z">
            <w:r w:rsidR="00F65164">
              <w:t xml:space="preserve">Audio recording of the entire experiment session will also be included. </w:t>
            </w:r>
          </w:ins>
          <w:ins w:id="73" w:author="Microsoft Office User" w:date="2019-06-02T11:45:00Z">
            <w:del w:id="74" w:author="Yuan Li" w:date="2019-07-08T14:38:00Z">
              <w:r w:rsidR="00176B71" w:rsidDel="00F65164">
                <w:delText xml:space="preserve">We plan to observe </w:delText>
              </w:r>
            </w:del>
          </w:ins>
          <w:ins w:id="75" w:author="Microsoft Office User" w:date="2019-06-02T11:48:00Z">
            <w:del w:id="76" w:author="Yuan Li" w:date="2019-07-08T14:38:00Z">
              <w:r w:rsidR="00527219" w:rsidDel="00F65164">
                <w:delText xml:space="preserve">their hand gestures </w:delText>
              </w:r>
            </w:del>
          </w:ins>
          <w:ins w:id="77" w:author="Microsoft Office User" w:date="2019-06-02T11:45:00Z">
            <w:del w:id="78" w:author="Yuan Li" w:date="2019-07-08T14:38:00Z">
              <w:r w:rsidR="00176B71" w:rsidDel="00F65164">
                <w:delText xml:space="preserve">or </w:delText>
              </w:r>
            </w:del>
          </w:ins>
          <w:ins w:id="79" w:author="Microsoft Office User" w:date="2019-06-02T11:47:00Z">
            <w:del w:id="80" w:author="Yuan Li" w:date="2019-07-08T14:38:00Z">
              <w:r w:rsidR="00176B71" w:rsidDel="00F65164">
                <w:delText>track</w:delText>
              </w:r>
            </w:del>
          </w:ins>
          <w:ins w:id="81" w:author="Microsoft Office User" w:date="2019-06-02T11:45:00Z">
            <w:del w:id="82" w:author="Yuan Li" w:date="2019-07-08T14:38:00Z">
              <w:r w:rsidR="00176B71" w:rsidDel="00F65164">
                <w:delText xml:space="preserve"> </w:delText>
              </w:r>
            </w:del>
          </w:ins>
          <w:ins w:id="83" w:author="Microsoft Office User" w:date="2019-06-02T11:48:00Z">
            <w:del w:id="84" w:author="Yuan Li" w:date="2019-07-08T14:38:00Z">
              <w:r w:rsidR="00527219" w:rsidDel="00F65164">
                <w:delText xml:space="preserve">them </w:delText>
              </w:r>
            </w:del>
          </w:ins>
          <w:ins w:id="85" w:author="Microsoft Office User" w:date="2019-06-02T11:45:00Z">
            <w:del w:id="86" w:author="Yuan Li" w:date="2019-07-08T14:38:00Z">
              <w:r w:rsidR="00176B71" w:rsidDel="00F65164">
                <w:delText>as well</w:delText>
              </w:r>
            </w:del>
          </w:ins>
          <w:ins w:id="87" w:author="Microsoft Office User" w:date="2019-06-02T11:47:00Z">
            <w:del w:id="88" w:author="Yuan Li" w:date="2019-07-08T14:38:00Z">
              <w:r w:rsidR="00527219" w:rsidDel="00F65164">
                <w:delText xml:space="preserve"> using </w:delText>
              </w:r>
            </w:del>
          </w:ins>
          <w:ins w:id="89" w:author="Microsoft Office User" w:date="2019-06-02T11:48:00Z">
            <w:del w:id="90" w:author="Yuan Li" w:date="2019-07-08T14:38:00Z">
              <w:r w:rsidR="00527219" w:rsidDel="00F65164">
                <w:delText>additional tools</w:delText>
              </w:r>
            </w:del>
          </w:ins>
          <w:ins w:id="91" w:author="Microsoft Office User" w:date="2019-06-02T11:47:00Z">
            <w:del w:id="92" w:author="Yuan Li" w:date="2019-07-08T14:38:00Z">
              <w:r w:rsidR="00527219" w:rsidDel="00F65164">
                <w:delText xml:space="preserve"> </w:delText>
              </w:r>
            </w:del>
          </w:ins>
          <w:ins w:id="93" w:author="Microsoft Office User" w:date="2019-06-02T11:48:00Z">
            <w:del w:id="94" w:author="Yuan Li" w:date="2019-07-08T14:38:00Z">
              <w:r w:rsidR="00527219" w:rsidDel="00F65164">
                <w:delText xml:space="preserve">such as depth sensors. </w:delText>
              </w:r>
            </w:del>
          </w:ins>
        </w:p>
      </w:sdtContent>
    </w:sdt>
    <w:p w14:paraId="17816EF2" w14:textId="390293E5" w:rsidR="00361470" w:rsidRDefault="00361470" w:rsidP="00361470">
      <w:pPr>
        <w:pStyle w:val="ListParagraph"/>
        <w:ind w:left="1260"/>
        <w:rPr>
          <w:i/>
        </w:rPr>
      </w:pPr>
    </w:p>
    <w:p w14:paraId="32F09BEC" w14:textId="63B6F165" w:rsidR="001715A7" w:rsidRDefault="001715A7" w:rsidP="00361470">
      <w:pPr>
        <w:pStyle w:val="ListParagraph"/>
        <w:ind w:left="1260"/>
        <w:rPr>
          <w:i/>
        </w:rPr>
      </w:pPr>
    </w:p>
    <w:p w14:paraId="7C5799A3" w14:textId="77777777" w:rsidR="001715A7" w:rsidRPr="008A3C75" w:rsidRDefault="001715A7" w:rsidP="00361470">
      <w:pPr>
        <w:pStyle w:val="ListParagraph"/>
        <w:ind w:left="1260"/>
        <w:rPr>
          <w:i/>
        </w:rPr>
      </w:pPr>
    </w:p>
    <w:p w14:paraId="3B3F369D" w14:textId="2121BEB8" w:rsidR="00E85F75" w:rsidRPr="00361470" w:rsidRDefault="00705C97" w:rsidP="00BB0502">
      <w:pPr>
        <w:pStyle w:val="ListParagraph"/>
        <w:numPr>
          <w:ilvl w:val="1"/>
          <w:numId w:val="4"/>
        </w:numPr>
        <w:ind w:hanging="540"/>
        <w:rPr>
          <w:rFonts w:ascii="Times New Roman" w:eastAsia="Times New Roman" w:hAnsi="Times New Roman" w:cs="Times New Roman"/>
          <w:b/>
          <w:sz w:val="28"/>
          <w:szCs w:val="28"/>
        </w:rPr>
      </w:pPr>
      <w:sdt>
        <w:sdtPr>
          <w:rPr>
            <w:i/>
          </w:rPr>
          <w:alias w:val="5.2"/>
          <w:tag w:val="5.2"/>
          <w:id w:val="1518264483"/>
          <w:lock w:val="sdtContentLocked"/>
          <w:placeholder>
            <w:docPart w:val="DefaultPlaceholder_-1854013440"/>
          </w:placeholder>
        </w:sdtPr>
        <w:sdtEndPr/>
        <w:sdtContent>
          <w:r w:rsidR="00AA5812" w:rsidRPr="00B4741F">
            <w:rPr>
              <w:i/>
            </w:rPr>
            <w:t>Describe corresponding data analysis plan/approach (e.g., content analysis of focus group transcripts</w:t>
          </w:r>
          <w:r w:rsidR="00215F17">
            <w:rPr>
              <w:i/>
            </w:rPr>
            <w:t>;</w:t>
          </w:r>
          <w:r w:rsidR="00AA5812" w:rsidRPr="00B4741F">
            <w:rPr>
              <w:i/>
            </w:rPr>
            <w:t xml:space="preserve"> descriptive analysis followed by linear regression modeling</w:t>
          </w:r>
          <w:r w:rsidR="00215F17">
            <w:rPr>
              <w:i/>
            </w:rPr>
            <w:t>;</w:t>
          </w:r>
          <w:r w:rsidR="00AA5812" w:rsidRPr="00B4741F">
            <w:rPr>
              <w:i/>
            </w:rPr>
            <w:t xml:space="preserve"> nonparametric analysis of pre- and post-test measures)</w:t>
          </w:r>
          <w:bookmarkStart w:id="95" w:name="_Toc180554"/>
        </w:sdtContent>
      </w:sdt>
      <w:r w:rsidR="00C025F4" w:rsidRPr="00C94C9F">
        <w:t>:</w:t>
      </w:r>
    </w:p>
    <w:p w14:paraId="269E619A" w14:textId="54987AF1" w:rsidR="00361470" w:rsidRDefault="00361470" w:rsidP="00361470">
      <w:pPr>
        <w:pStyle w:val="ListParagraph"/>
        <w:ind w:left="1260"/>
        <w:rPr>
          <w:i/>
        </w:rPr>
      </w:pPr>
    </w:p>
    <w:sdt>
      <w:sdtPr>
        <w:rPr>
          <w:rFonts w:ascii="Times New Roman" w:eastAsia="Times New Roman" w:hAnsi="Times New Roman" w:cs="Times New Roman"/>
          <w:b/>
          <w:sz w:val="28"/>
          <w:szCs w:val="28"/>
        </w:rPr>
        <w:id w:val="-687908132"/>
        <w:placeholder>
          <w:docPart w:val="5B9FD9B0D19A424496F339EE686E9956"/>
        </w:placeholder>
      </w:sdtPr>
      <w:sdtEndPr/>
      <w:sdtContent>
        <w:p w14:paraId="78B1658F" w14:textId="3CACF934" w:rsidR="00361470" w:rsidRPr="00B4741F" w:rsidRDefault="0032709C" w:rsidP="00361470">
          <w:pPr>
            <w:pStyle w:val="ListParagraph"/>
            <w:ind w:left="1260"/>
            <w:rPr>
              <w:rFonts w:ascii="Times New Roman" w:eastAsia="Times New Roman" w:hAnsi="Times New Roman" w:cs="Times New Roman"/>
              <w:b/>
              <w:sz w:val="28"/>
              <w:szCs w:val="28"/>
            </w:rPr>
          </w:pPr>
          <w:r w:rsidRPr="0032709C">
            <w:t>The data will be analyzed with</w:t>
          </w:r>
          <w:ins w:id="96" w:author="Microsoft Office User" w:date="2019-06-02T11:49:00Z">
            <w:r w:rsidR="00527219">
              <w:t xml:space="preserve"> various statistical tests such as</w:t>
            </w:r>
          </w:ins>
          <w:r w:rsidRPr="0032709C">
            <w:t xml:space="preserve"> linear regression to determine the effect of predict factors on task performance</w:t>
          </w:r>
          <w:r>
            <w:t>.</w:t>
          </w:r>
        </w:p>
      </w:sdtContent>
    </w:sdt>
    <w:p w14:paraId="031EED92" w14:textId="5D5E5A51" w:rsidR="00B4741F" w:rsidRPr="00B4741F" w:rsidRDefault="00B4741F" w:rsidP="00B4741F">
      <w:pPr>
        <w:rPr>
          <w:rFonts w:ascii="Times New Roman" w:eastAsia="Times New Roman" w:hAnsi="Times New Roman" w:cs="Times New Roman"/>
          <w:b/>
          <w:sz w:val="28"/>
          <w:szCs w:val="28"/>
        </w:rPr>
      </w:pPr>
    </w:p>
    <w:sdt>
      <w:sdtPr>
        <w:alias w:val="Setting"/>
        <w:tag w:val="Setting"/>
        <w:id w:val="-306092239"/>
        <w:lock w:val="sdtContentLocked"/>
        <w:placeholder>
          <w:docPart w:val="DefaultPlaceholder_-1854013440"/>
        </w:placeholder>
      </w:sdtPr>
      <w:sdtEndPr/>
      <w:sdtContent>
        <w:p w14:paraId="548CA6EC" w14:textId="09D7FB99" w:rsidR="005375F6" w:rsidRDefault="005375F6" w:rsidP="005375F6">
          <w:pPr>
            <w:pStyle w:val="Heading1"/>
            <w:numPr>
              <w:ilvl w:val="0"/>
              <w:numId w:val="4"/>
            </w:numPr>
          </w:pPr>
          <w:r>
            <w:t>Setting</w:t>
          </w:r>
        </w:p>
        <w:bookmarkEnd w:id="95" w:displacedByCustomXml="next"/>
      </w:sdtContent>
    </w:sdt>
    <w:sdt>
      <w:sdtPr>
        <w:rPr>
          <w:rFonts w:ascii="Times New Roman" w:eastAsia="Times New Roman" w:hAnsi="Times New Roman" w:cs="Times New Roman"/>
          <w:i/>
          <w:color w:val="000000"/>
        </w:rPr>
        <w:alias w:val="6.1"/>
        <w:tag w:val="6.1"/>
        <w:id w:val="613480057"/>
        <w:lock w:val="sdtContentLocked"/>
        <w:placeholder>
          <w:docPart w:val="DefaultPlaceholder_-1854013440"/>
        </w:placeholder>
      </w:sdtPr>
      <w:sdtEndPr/>
      <w:sdtContent>
        <w:p w14:paraId="32EC7E02" w14:textId="1FEA60B2" w:rsidR="005375F6" w:rsidRDefault="005375F6"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sites or locations where your research</w:t>
          </w:r>
          <w:r w:rsidR="009036A6">
            <w:rPr>
              <w:rFonts w:ascii="Times New Roman" w:eastAsia="Times New Roman" w:hAnsi="Times New Roman" w:cs="Times New Roman"/>
              <w:i/>
              <w:color w:val="000000"/>
            </w:rPr>
            <w:t xml:space="preserve"> team will conduct the research.  Consider each of the items listed below:</w:t>
          </w:r>
        </w:p>
        <w:p w14:paraId="35AAEE24"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Identify where your research team will identify and recruit potential subjects.</w:t>
          </w:r>
        </w:p>
        <w:p w14:paraId="797EA5A1"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Identify where </w:t>
          </w:r>
          <w:r w:rsidR="00012CDB">
            <w:rPr>
              <w:rFonts w:ascii="Times New Roman" w:eastAsia="Times New Roman" w:hAnsi="Times New Roman" w:cs="Times New Roman"/>
              <w:i/>
              <w:color w:val="000000"/>
            </w:rPr>
            <w:t xml:space="preserve">the team will perform the </w:t>
          </w:r>
          <w:r>
            <w:rPr>
              <w:rFonts w:ascii="Times New Roman" w:eastAsia="Times New Roman" w:hAnsi="Times New Roman" w:cs="Times New Roman"/>
              <w:i/>
              <w:color w:val="000000"/>
            </w:rPr>
            <w:t>research procedures.</w:t>
          </w:r>
        </w:p>
        <w:p w14:paraId="0AA5076E"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composition and involvement of any community advisory board</w:t>
          </w:r>
          <w:r w:rsidR="00012CDB">
            <w:rPr>
              <w:rFonts w:ascii="Times New Roman" w:eastAsia="Times New Roman" w:hAnsi="Times New Roman" w:cs="Times New Roman"/>
              <w:i/>
              <w:color w:val="000000"/>
            </w:rPr>
            <w:t>(s)</w:t>
          </w:r>
          <w:r>
            <w:rPr>
              <w:rFonts w:ascii="Times New Roman" w:eastAsia="Times New Roman" w:hAnsi="Times New Roman" w:cs="Times New Roman"/>
              <w:i/>
              <w:color w:val="000000"/>
            </w:rPr>
            <w:t>.</w:t>
          </w:r>
        </w:p>
        <w:p w14:paraId="781AB6D6"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For research conducted in other locations, describe:</w:t>
          </w:r>
        </w:p>
        <w:p w14:paraId="33E53291" w14:textId="77777777" w:rsidR="005375F6" w:rsidRDefault="005375F6"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Site-specific regulations or customs affecting the research at those locations.</w:t>
          </w:r>
        </w:p>
        <w:p w14:paraId="7AD1C435" w14:textId="77777777" w:rsidR="005375F6" w:rsidRDefault="005375F6" w:rsidP="00E85F75">
          <w:pPr>
            <w:numPr>
              <w:ilvl w:val="3"/>
              <w:numId w:val="4"/>
            </w:numPr>
            <w:pBdr>
              <w:top w:val="nil"/>
              <w:left w:val="nil"/>
              <w:bottom w:val="nil"/>
              <w:right w:val="nil"/>
              <w:between w:val="nil"/>
            </w:pBdr>
            <w:tabs>
              <w:tab w:val="left" w:pos="2340"/>
            </w:tabs>
            <w:ind w:left="2347" w:right="180" w:hanging="546"/>
            <w:rPr>
              <w:i/>
            </w:rPr>
          </w:pPr>
          <w:r>
            <w:rPr>
              <w:rFonts w:ascii="Times New Roman" w:eastAsia="Times New Roman" w:hAnsi="Times New Roman" w:cs="Times New Roman"/>
              <w:i/>
              <w:color w:val="000000"/>
            </w:rPr>
            <w:t xml:space="preserve">Local scientific and ethical review structure at those locations. </w:t>
          </w:r>
        </w:p>
        <w:p w14:paraId="5C6115CB" w14:textId="18120446" w:rsidR="005375F6" w:rsidRDefault="005375F6" w:rsidP="00215F17">
          <w:pPr>
            <w:pBdr>
              <w:top w:val="nil"/>
              <w:left w:val="nil"/>
              <w:bottom w:val="nil"/>
              <w:right w:val="nil"/>
              <w:between w:val="nil"/>
            </w:pBdr>
            <w:tabs>
              <w:tab w:val="left" w:pos="2340"/>
            </w:tabs>
            <w:ind w:left="2347" w:right="180"/>
          </w:pPr>
          <w:r>
            <w:rPr>
              <w:rFonts w:ascii="Times New Roman" w:eastAsia="Times New Roman" w:hAnsi="Times New Roman" w:cs="Times New Roman"/>
              <w:i/>
              <w:color w:val="000000"/>
            </w:rPr>
            <w:lastRenderedPageBreak/>
            <w:t>Examples include work in other cultures or ethnic groups (within or outside of the U.S.)</w:t>
          </w:r>
          <w:r w:rsidR="00012CDB">
            <w:rPr>
              <w:rFonts w:ascii="Times New Roman" w:eastAsia="Times New Roman" w:hAnsi="Times New Roman" w:cs="Times New Roman"/>
              <w:i/>
              <w:color w:val="000000"/>
            </w:rPr>
            <w:t xml:space="preserve"> and</w:t>
          </w:r>
          <w:r>
            <w:rPr>
              <w:rFonts w:ascii="Times New Roman" w:eastAsia="Times New Roman" w:hAnsi="Times New Roman" w:cs="Times New Roman"/>
              <w:i/>
              <w:color w:val="000000"/>
            </w:rPr>
            <w:t xml:space="preserve"> work with churches. The HRPP will provide additional guidance for international research.</w:t>
          </w:r>
        </w:p>
      </w:sdtContent>
    </w:sdt>
    <w:p w14:paraId="138E065C" w14:textId="28FB2C53" w:rsidR="005375F6" w:rsidRDefault="005375F6" w:rsidP="008A3C75">
      <w:pPr>
        <w:pStyle w:val="Heading1"/>
        <w:ind w:firstLine="0"/>
      </w:pPr>
    </w:p>
    <w:p w14:paraId="46E03522" w14:textId="77777777" w:rsidR="00F74AEA" w:rsidRPr="00F74AEA" w:rsidRDefault="00F74AEA" w:rsidP="00F74AEA"/>
    <w:p w14:paraId="6636B72D" w14:textId="44A2D6E1" w:rsidR="00DF6A25" w:rsidRDefault="00705C97" w:rsidP="008B70FE">
      <w:pPr>
        <w:ind w:left="720"/>
      </w:pPr>
      <w:sdt>
        <w:sdtPr>
          <w:id w:val="1393700210"/>
          <w:placeholder>
            <w:docPart w:val="48807A3C847F4A599E730F356A556B21"/>
          </w:placeholder>
        </w:sdtPr>
        <w:sdtEndPr/>
        <w:sdtContent>
          <w:r w:rsidR="0032709C">
            <w:t xml:space="preserve">The study will be conducted at the </w:t>
          </w:r>
          <w:del w:id="97" w:author="Yuan Li" w:date="2019-07-08T14:58:00Z">
            <w:r w:rsidR="0032709C" w:rsidDel="00CE592C">
              <w:delText>Sandbox Studio (Moss Art Center 160)</w:delText>
            </w:r>
          </w:del>
          <w:ins w:id="98" w:author="Yuan Li" w:date="2019-07-08T14:45:00Z">
            <w:r w:rsidR="00F65164" w:rsidRPr="00F65164">
              <w:t>Usability Lab 133 (D, E, F)</w:t>
            </w:r>
          </w:ins>
          <w:ins w:id="99" w:author="Yuan Li" w:date="2019-07-08T14:58:00Z">
            <w:r w:rsidR="00CE592C">
              <w:t xml:space="preserve"> </w:t>
            </w:r>
          </w:ins>
          <w:ins w:id="100" w:author="Yuan Li" w:date="2019-07-08T14:59:00Z">
            <w:r w:rsidR="00CE592C">
              <w:t>(</w:t>
            </w:r>
            <w:r w:rsidR="00CE592C" w:rsidRPr="00CE592C">
              <w:t>102 McBryde Hall</w:t>
            </w:r>
          </w:ins>
        </w:sdtContent>
      </w:sdt>
      <w:ins w:id="101" w:author="Yuan Li" w:date="2019-07-08T14:59:00Z">
        <w:r w:rsidR="00CE592C">
          <w:t>)</w:t>
        </w:r>
      </w:ins>
      <w:ins w:id="102" w:author="Yuan Li" w:date="2019-07-08T14:45:00Z">
        <w:r w:rsidR="00F65164">
          <w:t>.</w:t>
        </w:r>
      </w:ins>
    </w:p>
    <w:p w14:paraId="78798FDD" w14:textId="1D901F5E" w:rsidR="00DF6A25" w:rsidRDefault="00DF6A25" w:rsidP="00F74AEA"/>
    <w:p w14:paraId="03DAB1EA" w14:textId="42BAED14" w:rsidR="00DF6A25" w:rsidRPr="00DF6A25" w:rsidRDefault="00DF6A25" w:rsidP="0008006D"/>
    <w:bookmarkStart w:id="103" w:name="_Toc180555" w:displacedByCustomXml="next"/>
    <w:sdt>
      <w:sdtPr>
        <w:alias w:val="Study intervention(s)/inves.agent(s)"/>
        <w:tag w:val="Study intervention(s)/inves.agent(s)"/>
        <w:id w:val="2119646628"/>
        <w:lock w:val="sdtContentLocked"/>
        <w:placeholder>
          <w:docPart w:val="DefaultPlaceholder_-1854013440"/>
        </w:placeholder>
      </w:sdtPr>
      <w:sdtEndPr/>
      <w:sdtContent>
        <w:p w14:paraId="4A96A354" w14:textId="79D88CC2" w:rsidR="00826215" w:rsidRDefault="00C72AB1">
          <w:pPr>
            <w:pStyle w:val="Heading1"/>
            <w:numPr>
              <w:ilvl w:val="0"/>
              <w:numId w:val="4"/>
            </w:numPr>
          </w:pPr>
          <w:r>
            <w:t>Study Intervention(s)/Investigational Agent(s)</w:t>
          </w:r>
        </w:p>
        <w:bookmarkEnd w:id="103" w:displacedByCustomXml="next"/>
      </w:sdtContent>
    </w:sdt>
    <w:p w14:paraId="1004B84B"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201EC281"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57189D9D"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66636633"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0E54AE63"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sdt>
      <w:sdtPr>
        <w:rPr>
          <w:rFonts w:ascii="Times New Roman" w:eastAsia="Times New Roman" w:hAnsi="Times New Roman" w:cs="Times New Roman"/>
          <w:i/>
        </w:rPr>
        <w:alias w:val="7.1"/>
        <w:tag w:val="7.1"/>
        <w:id w:val="-674114076"/>
        <w:lock w:val="sdtContentLocked"/>
        <w:placeholder>
          <w:docPart w:val="DefaultPlaceholder_-1854013440"/>
        </w:placeholder>
      </w:sdtPr>
      <w:sdtEndPr>
        <w:rPr>
          <w:color w:val="000000"/>
        </w:rPr>
      </w:sdtEndPr>
      <w:sdtContent>
        <w:p w14:paraId="61B2C91B" w14:textId="433FE62A" w:rsidR="00C72AB1" w:rsidRPr="00057D31" w:rsidRDefault="005375F6" w:rsidP="000F7B98">
          <w:pPr>
            <w:pStyle w:val="ListParagraph"/>
            <w:spacing w:before="120" w:after="120"/>
            <w:ind w:right="180"/>
            <w:contextualSpacing w:val="0"/>
            <w:rPr>
              <w:rFonts w:ascii="Times New Roman" w:hAnsi="Times New Roman" w:cs="Times New Roman"/>
              <w:i/>
            </w:rPr>
          </w:pPr>
          <w:r w:rsidRPr="00057D31">
            <w:rPr>
              <w:rFonts w:ascii="Times New Roman" w:eastAsia="Times New Roman" w:hAnsi="Times New Roman" w:cs="Times New Roman"/>
              <w:i/>
            </w:rPr>
            <w:t>7</w:t>
          </w:r>
          <w:r w:rsidR="00985AD6" w:rsidRPr="00057D31">
            <w:rPr>
              <w:rFonts w:ascii="Times New Roman" w:eastAsia="Times New Roman" w:hAnsi="Times New Roman" w:cs="Times New Roman"/>
              <w:i/>
            </w:rPr>
            <w:t>.1</w:t>
          </w:r>
          <w:r w:rsidR="00215F17">
            <w:rPr>
              <w:rFonts w:ascii="Times New Roman" w:eastAsia="Times New Roman" w:hAnsi="Times New Roman" w:cs="Times New Roman"/>
              <w:i/>
            </w:rPr>
            <w:t xml:space="preserve"> </w:t>
          </w:r>
          <w:r w:rsidR="00C72AB1" w:rsidRPr="00057D31">
            <w:rPr>
              <w:rFonts w:ascii="Times New Roman" w:eastAsia="Times New Roman" w:hAnsi="Times New Roman" w:cs="Times New Roman"/>
              <w:i/>
            </w:rPr>
            <w:t>Describe the study interventions (including behavioral interventions) and/or investigational agents (e.g., drug</w:t>
          </w:r>
          <w:r w:rsidR="00754F3D" w:rsidRPr="00057D31">
            <w:rPr>
              <w:rFonts w:ascii="Times New Roman" w:eastAsia="Times New Roman" w:hAnsi="Times New Roman" w:cs="Times New Roman"/>
              <w:i/>
            </w:rPr>
            <w:t>s or</w:t>
          </w:r>
          <w:r w:rsidR="00C72AB1" w:rsidRPr="00057D31">
            <w:rPr>
              <w:rFonts w:ascii="Times New Roman" w:eastAsia="Times New Roman" w:hAnsi="Times New Roman" w:cs="Times New Roman"/>
              <w:i/>
            </w:rPr>
            <w:t xml:space="preserve"> device</w:t>
          </w:r>
          <w:r w:rsidR="00754F3D" w:rsidRPr="00057D31">
            <w:rPr>
              <w:rFonts w:ascii="Times New Roman" w:eastAsia="Times New Roman" w:hAnsi="Times New Roman" w:cs="Times New Roman"/>
              <w:i/>
            </w:rPr>
            <w:t>s</w:t>
          </w:r>
          <w:r w:rsidR="00C72AB1" w:rsidRPr="00057D31">
            <w:rPr>
              <w:rFonts w:ascii="Times New Roman" w:eastAsia="Times New Roman" w:hAnsi="Times New Roman" w:cs="Times New Roman"/>
              <w:i/>
            </w:rPr>
            <w:t xml:space="preserve">) </w:t>
          </w:r>
          <w:r w:rsidR="00754F3D" w:rsidRPr="00057D31">
            <w:rPr>
              <w:rFonts w:ascii="Times New Roman" w:eastAsia="Times New Roman" w:hAnsi="Times New Roman" w:cs="Times New Roman"/>
              <w:i/>
            </w:rPr>
            <w:t xml:space="preserve">to be used </w:t>
          </w:r>
          <w:r w:rsidR="00C72AB1" w:rsidRPr="00057D31">
            <w:rPr>
              <w:rFonts w:ascii="Times New Roman" w:eastAsia="Times New Roman" w:hAnsi="Times New Roman" w:cs="Times New Roman"/>
              <w:i/>
            </w:rPr>
            <w:t>in this study</w:t>
          </w:r>
          <w:r w:rsidR="009036A6">
            <w:rPr>
              <w:rFonts w:ascii="Times New Roman" w:eastAsia="Times New Roman" w:hAnsi="Times New Roman" w:cs="Times New Roman"/>
              <w:i/>
            </w:rPr>
            <w:t xml:space="preserve">.  </w:t>
          </w:r>
          <w:r w:rsidR="009036A6">
            <w:rPr>
              <w:rFonts w:ascii="Times New Roman" w:eastAsia="Times New Roman" w:hAnsi="Times New Roman" w:cs="Times New Roman"/>
              <w:i/>
              <w:color w:val="000000"/>
            </w:rPr>
            <w:t>Consider each of the items listed below:</w:t>
          </w:r>
          <w:r w:rsidR="00C72AB1" w:rsidRPr="00057D31">
            <w:rPr>
              <w:rFonts w:ascii="Times New Roman" w:eastAsia="Times New Roman" w:hAnsi="Times New Roman" w:cs="Times New Roman"/>
              <w:i/>
            </w:rPr>
            <w:t xml:space="preserve"> </w:t>
          </w:r>
        </w:p>
        <w:p w14:paraId="22D9F30B" w14:textId="77777777" w:rsidR="00754F3D" w:rsidRPr="00F44ED5" w:rsidRDefault="00754F3D" w:rsidP="00E85F75">
          <w:pPr>
            <w:numPr>
              <w:ilvl w:val="2"/>
              <w:numId w:val="4"/>
            </w:numPr>
            <w:pBdr>
              <w:top w:val="nil"/>
              <w:left w:val="nil"/>
              <w:bottom w:val="nil"/>
              <w:right w:val="nil"/>
              <w:between w:val="nil"/>
            </w:pBdr>
            <w:tabs>
              <w:tab w:val="left" w:pos="1800"/>
            </w:tabs>
            <w:ind w:left="1814" w:right="180" w:hanging="547"/>
          </w:pPr>
          <w:r w:rsidRPr="00C72AB1">
            <w:rPr>
              <w:rFonts w:ascii="Times New Roman" w:eastAsia="Times New Roman" w:hAnsi="Times New Roman" w:cs="Times New Roman"/>
              <w:i/>
              <w:color w:val="000000"/>
            </w:rPr>
            <w:t>Drug/Device Handling: If the research involves drugs or devices, describe your plans to store, handle, and administer the drugs or devices so that they will be used only on subjects</w:t>
          </w:r>
          <w:r>
            <w:rPr>
              <w:rFonts w:ascii="Times New Roman" w:eastAsia="Times New Roman" w:hAnsi="Times New Roman" w:cs="Times New Roman"/>
              <w:i/>
              <w:color w:val="000000"/>
            </w:rPr>
            <w:t>,</w:t>
          </w:r>
          <w:r w:rsidRPr="00C72AB1">
            <w:rPr>
              <w:rFonts w:ascii="Times New Roman" w:eastAsia="Times New Roman" w:hAnsi="Times New Roman" w:cs="Times New Roman"/>
              <w:i/>
              <w:color w:val="000000"/>
            </w:rPr>
            <w:t xml:space="preserve"> and only by authorized investigators.</w:t>
          </w:r>
        </w:p>
        <w:p w14:paraId="1E4DA57F" w14:textId="77777777" w:rsidR="00714B12" w:rsidRPr="00605558" w:rsidRDefault="00714B12" w:rsidP="00E85F75">
          <w:pPr>
            <w:numPr>
              <w:ilvl w:val="2"/>
              <w:numId w:val="4"/>
            </w:numPr>
            <w:pBdr>
              <w:top w:val="nil"/>
              <w:left w:val="nil"/>
              <w:bottom w:val="nil"/>
              <w:right w:val="nil"/>
              <w:between w:val="nil"/>
            </w:pBdr>
            <w:tabs>
              <w:tab w:val="left" w:pos="1800"/>
            </w:tabs>
            <w:ind w:left="1814" w:right="180" w:hanging="547"/>
            <w:rPr>
              <w:i/>
            </w:rPr>
          </w:pPr>
          <w:r w:rsidRPr="00605558">
            <w:rPr>
              <w:i/>
            </w:rPr>
            <w:t xml:space="preserve">Describe whether any of the following will be used: microwaves, X-rays, </w:t>
          </w:r>
          <w:r w:rsidR="003C0704">
            <w:rPr>
              <w:i/>
            </w:rPr>
            <w:t xml:space="preserve">DEXA scans, </w:t>
          </w:r>
          <w:r w:rsidRPr="00605558">
            <w:rPr>
              <w:i/>
            </w:rPr>
            <w:t>general anesthesia, or sedation</w:t>
          </w:r>
        </w:p>
        <w:p w14:paraId="23D2AAF7" w14:textId="3341779F" w:rsidR="00C72AB1" w:rsidRPr="0008006D"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 xml:space="preserve">If control of the drugs or devices used in this protocol will be accomplished by following an established, approved organizational SOP (e.g., Research Pharmacy SOP for the Control of Investigational Drugs, etc.), please reference </w:t>
          </w:r>
          <w:r w:rsidR="00754F3D">
            <w:rPr>
              <w:rFonts w:ascii="Times New Roman" w:eastAsia="Times New Roman" w:hAnsi="Times New Roman" w:cs="Times New Roman"/>
              <w:i/>
              <w:color w:val="000000"/>
            </w:rPr>
            <w:t xml:space="preserve">the </w:t>
          </w:r>
          <w:r>
            <w:rPr>
              <w:rFonts w:ascii="Times New Roman" w:eastAsia="Times New Roman" w:hAnsi="Times New Roman" w:cs="Times New Roman"/>
              <w:i/>
              <w:color w:val="000000"/>
            </w:rPr>
            <w:t>SOP in this section.</w:t>
          </w:r>
        </w:p>
      </w:sdtContent>
    </w:sdt>
    <w:p w14:paraId="7196CD79" w14:textId="39B4BA78" w:rsidR="00130538" w:rsidRDefault="00130538" w:rsidP="00ED0565">
      <w:pPr>
        <w:pBdr>
          <w:top w:val="nil"/>
          <w:left w:val="nil"/>
          <w:bottom w:val="nil"/>
          <w:right w:val="nil"/>
          <w:between w:val="nil"/>
        </w:pBdr>
        <w:ind w:left="720" w:right="180"/>
      </w:pPr>
    </w:p>
    <w:p w14:paraId="6562602A" w14:textId="77777777" w:rsidR="00F74AEA" w:rsidRPr="00C94C9F" w:rsidRDefault="00F74AEA" w:rsidP="00ED0565">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995696331"/>
        <w:placeholder>
          <w:docPart w:val="6125E6ACDF2F44F48AB4E6D9C345228B"/>
        </w:placeholder>
      </w:sdtPr>
      <w:sdtEndPr/>
      <w:sdtContent>
        <w:p w14:paraId="1E2DE78B" w14:textId="1B3C4DEE" w:rsidR="00130538" w:rsidRPr="00C94C9F" w:rsidRDefault="0032709C" w:rsidP="00ED0565">
          <w:pPr>
            <w:pBdr>
              <w:top w:val="nil"/>
              <w:left w:val="nil"/>
              <w:bottom w:val="nil"/>
              <w:right w:val="nil"/>
              <w:between w:val="nil"/>
            </w:pBdr>
            <w:tabs>
              <w:tab w:val="left" w:pos="1800"/>
            </w:tabs>
            <w:ind w:left="720" w:right="180"/>
            <w:rPr>
              <w:rFonts w:ascii="Times New Roman" w:eastAsia="Times New Roman" w:hAnsi="Times New Roman" w:cs="Times New Roman"/>
              <w:color w:val="000000"/>
            </w:rPr>
          </w:pPr>
          <w:r>
            <w:t>N/A</w:t>
          </w:r>
        </w:p>
      </w:sdtContent>
    </w:sdt>
    <w:p w14:paraId="1EE9CB26" w14:textId="5AA1C417" w:rsidR="00130538" w:rsidRDefault="00130538" w:rsidP="00ED0565">
      <w:pPr>
        <w:pBdr>
          <w:top w:val="nil"/>
          <w:left w:val="nil"/>
          <w:bottom w:val="nil"/>
          <w:right w:val="nil"/>
          <w:between w:val="nil"/>
        </w:pBdr>
        <w:tabs>
          <w:tab w:val="left" w:pos="1800"/>
        </w:tabs>
        <w:ind w:left="720" w:right="180"/>
        <w:rPr>
          <w:rFonts w:ascii="Times New Roman" w:eastAsia="Times New Roman" w:hAnsi="Times New Roman" w:cs="Times New Roman"/>
          <w:color w:val="000000"/>
        </w:rPr>
      </w:pPr>
    </w:p>
    <w:p w14:paraId="63306087" w14:textId="1C351DE7" w:rsidR="00130538" w:rsidRDefault="00130538" w:rsidP="00F74AEA">
      <w:pPr>
        <w:pBdr>
          <w:top w:val="nil"/>
          <w:left w:val="nil"/>
          <w:bottom w:val="nil"/>
          <w:right w:val="nil"/>
          <w:between w:val="nil"/>
        </w:pBdr>
        <w:tabs>
          <w:tab w:val="left" w:pos="1800"/>
        </w:tabs>
        <w:ind w:right="180"/>
      </w:pPr>
    </w:p>
    <w:p w14:paraId="5C407EFD" w14:textId="0ED066E9" w:rsidR="00A507FE" w:rsidRDefault="00705C97" w:rsidP="00F74AEA">
      <w:pPr>
        <w:numPr>
          <w:ilvl w:val="1"/>
          <w:numId w:val="4"/>
        </w:numPr>
        <w:pBdr>
          <w:top w:val="nil"/>
          <w:left w:val="nil"/>
          <w:bottom w:val="nil"/>
          <w:right w:val="nil"/>
          <w:between w:val="nil"/>
        </w:pBdr>
        <w:spacing w:before="120" w:after="120" w:line="276" w:lineRule="auto"/>
        <w:ind w:right="180" w:hanging="540"/>
      </w:pPr>
      <w:sdt>
        <w:sdtPr>
          <w:rPr>
            <w:rFonts w:ascii="Times New Roman" w:eastAsia="Times New Roman" w:hAnsi="Times New Roman" w:cs="Times New Roman"/>
            <w:i/>
          </w:rPr>
          <w:alias w:val="7.2"/>
          <w:tag w:val="7.2"/>
          <w:id w:val="1788085806"/>
          <w:lock w:val="sdtContentLocked"/>
          <w:placeholder>
            <w:docPart w:val="DefaultPlaceholder_-1854013440"/>
          </w:placeholder>
        </w:sdtPr>
        <w:sdtEndPr/>
        <w:sdtContent>
          <w:r w:rsidR="00C72AB1" w:rsidRPr="00C72AB1">
            <w:rPr>
              <w:rFonts w:ascii="Times New Roman" w:eastAsia="Times New Roman" w:hAnsi="Times New Roman" w:cs="Times New Roman"/>
              <w:i/>
            </w:rPr>
            <w:t>List the name of all drugs</w:t>
          </w:r>
          <w:r w:rsidR="00754F3D">
            <w:rPr>
              <w:rFonts w:ascii="Times New Roman" w:eastAsia="Times New Roman" w:hAnsi="Times New Roman" w:cs="Times New Roman"/>
              <w:i/>
            </w:rPr>
            <w:t xml:space="preserve"> (including </w:t>
          </w:r>
          <w:r w:rsidR="00754F3D" w:rsidRPr="00C72AB1">
            <w:rPr>
              <w:rFonts w:ascii="Times New Roman" w:eastAsia="Times New Roman" w:hAnsi="Times New Roman" w:cs="Times New Roman"/>
              <w:i/>
            </w:rPr>
            <w:t>any vitamins, supplements, herbs, or nicotine</w:t>
          </w:r>
          <w:r w:rsidR="00754F3D">
            <w:rPr>
              <w:rFonts w:ascii="Times New Roman" w:eastAsia="Times New Roman" w:hAnsi="Times New Roman" w:cs="Times New Roman"/>
              <w:i/>
            </w:rPr>
            <w:t>) to be used in the study.  Indicate</w:t>
          </w:r>
          <w:r w:rsidR="00C72AB1" w:rsidRPr="00C72AB1">
            <w:rPr>
              <w:rFonts w:ascii="Times New Roman" w:eastAsia="Times New Roman" w:hAnsi="Times New Roman" w:cs="Times New Roman"/>
              <w:i/>
            </w:rPr>
            <w:t xml:space="preserve"> </w:t>
          </w:r>
          <w:r w:rsidR="00754F3D">
            <w:rPr>
              <w:rFonts w:ascii="Times New Roman" w:eastAsia="Times New Roman" w:hAnsi="Times New Roman" w:cs="Times New Roman"/>
              <w:i/>
            </w:rPr>
            <w:t>whether</w:t>
          </w:r>
          <w:r w:rsidR="00754F3D" w:rsidRPr="00C72AB1">
            <w:rPr>
              <w:rFonts w:ascii="Times New Roman" w:eastAsia="Times New Roman" w:hAnsi="Times New Roman" w:cs="Times New Roman"/>
              <w:i/>
            </w:rPr>
            <w:t xml:space="preserve"> </w:t>
          </w:r>
          <w:r w:rsidR="00C72AB1" w:rsidRPr="00C72AB1">
            <w:rPr>
              <w:rFonts w:ascii="Times New Roman" w:eastAsia="Times New Roman" w:hAnsi="Times New Roman" w:cs="Times New Roman"/>
              <w:i/>
            </w:rPr>
            <w:t xml:space="preserve">they have FDA approval, and </w:t>
          </w:r>
          <w:r w:rsidR="00754F3D">
            <w:rPr>
              <w:rFonts w:ascii="Times New Roman" w:eastAsia="Times New Roman" w:hAnsi="Times New Roman" w:cs="Times New Roman"/>
              <w:i/>
            </w:rPr>
            <w:t xml:space="preserve">list </w:t>
          </w:r>
          <w:r w:rsidR="00C72AB1" w:rsidRPr="00C72AB1">
            <w:rPr>
              <w:rFonts w:ascii="Times New Roman" w:eastAsia="Times New Roman" w:hAnsi="Times New Roman" w:cs="Times New Roman"/>
              <w:i/>
            </w:rPr>
            <w:t>any limitations for their use</w:t>
          </w:r>
        </w:sdtContent>
      </w:sdt>
      <w:r w:rsidR="00C025F4" w:rsidRPr="00C94C9F">
        <w:rPr>
          <w:rFonts w:ascii="Times New Roman" w:eastAsia="Times New Roman" w:hAnsi="Times New Roman" w:cs="Times New Roman"/>
        </w:rPr>
        <w:t>:</w:t>
      </w:r>
      <w:r w:rsidR="00C72AB1" w:rsidRPr="00C94C9F">
        <w:rPr>
          <w:rFonts w:ascii="Times New Roman" w:eastAsia="Times New Roman" w:hAnsi="Times New Roman" w:cs="Times New Roman"/>
        </w:rPr>
        <w:t xml:space="preserve"> </w:t>
      </w:r>
    </w:p>
    <w:p w14:paraId="6C089F61" w14:textId="77777777" w:rsidR="00F74AEA" w:rsidRPr="00F74AEA" w:rsidRDefault="00F74AEA" w:rsidP="00F74AEA">
      <w:pPr>
        <w:pBdr>
          <w:top w:val="nil"/>
          <w:left w:val="nil"/>
          <w:bottom w:val="nil"/>
          <w:right w:val="nil"/>
          <w:between w:val="nil"/>
        </w:pBdr>
        <w:spacing w:before="120" w:after="120" w:line="276" w:lineRule="auto"/>
        <w:ind w:left="1260" w:right="180"/>
      </w:pPr>
    </w:p>
    <w:sdt>
      <w:sdtPr>
        <w:id w:val="1652790392"/>
        <w:placeholder>
          <w:docPart w:val="0C33561C3AFE47A483525038DE634B13"/>
        </w:placeholder>
      </w:sdtPr>
      <w:sdtEndPr/>
      <w:sdtContent>
        <w:p w14:paraId="6B2533ED" w14:textId="21E042E6" w:rsidR="00A507FE" w:rsidRDefault="0032709C" w:rsidP="00A507FE">
          <w:pPr>
            <w:pBdr>
              <w:top w:val="nil"/>
              <w:left w:val="nil"/>
              <w:bottom w:val="nil"/>
              <w:right w:val="nil"/>
              <w:between w:val="nil"/>
            </w:pBdr>
            <w:spacing w:before="120" w:after="120" w:line="276" w:lineRule="auto"/>
            <w:ind w:left="1260" w:right="180"/>
          </w:pPr>
          <w:r>
            <w:t>N/A</w:t>
          </w:r>
        </w:p>
      </w:sdtContent>
    </w:sdt>
    <w:p w14:paraId="0526BD2C" w14:textId="77777777" w:rsidR="00A507FE" w:rsidRPr="00C94C9F" w:rsidRDefault="00A507FE" w:rsidP="00A507FE">
      <w:pPr>
        <w:pBdr>
          <w:top w:val="nil"/>
          <w:left w:val="nil"/>
          <w:bottom w:val="nil"/>
          <w:right w:val="nil"/>
          <w:between w:val="nil"/>
        </w:pBdr>
        <w:spacing w:before="120" w:after="120" w:line="276" w:lineRule="auto"/>
        <w:ind w:left="1260" w:right="180"/>
      </w:pPr>
    </w:p>
    <w:p w14:paraId="5FC3E38C" w14:textId="09E2B874" w:rsidR="00826215" w:rsidRPr="00A507FE" w:rsidRDefault="00705C97"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sdt>
        <w:sdtPr>
          <w:rPr>
            <w:rFonts w:ascii="Times New Roman" w:eastAsia="Times New Roman" w:hAnsi="Times New Roman" w:cs="Times New Roman"/>
            <w:i/>
          </w:rPr>
          <w:alias w:val="7.3"/>
          <w:tag w:val="7.3"/>
          <w:id w:val="2128655234"/>
          <w:lock w:val="sdtContentLocked"/>
          <w:placeholder>
            <w:docPart w:val="DefaultPlaceholder_-1854013440"/>
          </w:placeholder>
        </w:sdtPr>
        <w:sdtEndPr/>
        <w:sdtContent>
          <w:r w:rsidR="00C72AB1" w:rsidRPr="00C72AB1">
            <w:rPr>
              <w:rFonts w:ascii="Times New Roman" w:eastAsia="Times New Roman" w:hAnsi="Times New Roman" w:cs="Times New Roman"/>
              <w:i/>
            </w:rPr>
            <w:t xml:space="preserve">List all devices, how they will be used, their purpose in the study, and if they will be used in a manner consistent with their approved uses. If they will </w:t>
          </w:r>
          <w:r w:rsidR="00215F17">
            <w:rPr>
              <w:rFonts w:ascii="Times New Roman" w:eastAsia="Times New Roman" w:hAnsi="Times New Roman" w:cs="Times New Roman"/>
              <w:i/>
            </w:rPr>
            <w:t xml:space="preserve">be </w:t>
          </w:r>
          <w:r w:rsidR="00754F3D">
            <w:rPr>
              <w:rFonts w:ascii="Times New Roman" w:eastAsia="Times New Roman" w:hAnsi="Times New Roman" w:cs="Times New Roman"/>
              <w:i/>
            </w:rPr>
            <w:t>used in ways that are not yet FDA approved</w:t>
          </w:r>
          <w:r w:rsidR="00C72AB1" w:rsidRPr="00C72AB1">
            <w:rPr>
              <w:rFonts w:ascii="Times New Roman" w:eastAsia="Times New Roman" w:hAnsi="Times New Roman" w:cs="Times New Roman"/>
              <w:i/>
            </w:rPr>
            <w:t xml:space="preserve">, </w:t>
          </w:r>
          <w:r w:rsidR="00754F3D">
            <w:rPr>
              <w:rFonts w:ascii="Times New Roman" w:eastAsia="Times New Roman" w:hAnsi="Times New Roman" w:cs="Times New Roman"/>
              <w:i/>
            </w:rPr>
            <w:t>indicate whether they need</w:t>
          </w:r>
          <w:r w:rsidR="00C72AB1" w:rsidRPr="00C72AB1">
            <w:rPr>
              <w:rFonts w:ascii="Times New Roman" w:eastAsia="Times New Roman" w:hAnsi="Times New Roman" w:cs="Times New Roman"/>
              <w:i/>
            </w:rPr>
            <w:t xml:space="preserve"> an IDE or a determination that they are exempt from the IDE Determination. If a determination of significant risk or non-significant risk is needed for any of the devices, include the researcher’s recommendation for each of those devices</w:t>
          </w:r>
        </w:sdtContent>
      </w:sdt>
      <w:r w:rsidR="00C025F4" w:rsidRPr="00C94C9F">
        <w:rPr>
          <w:rFonts w:ascii="Times New Roman" w:eastAsia="Times New Roman" w:hAnsi="Times New Roman" w:cs="Times New Roman"/>
        </w:rPr>
        <w:t>:</w:t>
      </w:r>
      <w:r w:rsidR="00C94C9F">
        <w:rPr>
          <w:rFonts w:ascii="Times New Roman" w:eastAsia="Times New Roman" w:hAnsi="Times New Roman" w:cs="Times New Roman"/>
        </w:rPr>
        <w:t xml:space="preserve"> </w:t>
      </w:r>
    </w:p>
    <w:p w14:paraId="59CAE8D2" w14:textId="4FCC2746"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id w:val="103238469"/>
        <w:placeholder>
          <w:docPart w:val="BAF69FBCD08C46E19E5D0DF49641D307"/>
        </w:placeholder>
      </w:sdtPr>
      <w:sdtEndPr/>
      <w:sdtContent>
        <w:p w14:paraId="660B9141" w14:textId="7BAFC539" w:rsidR="00A507FE" w:rsidRDefault="0032709C" w:rsidP="00A507FE">
          <w:pPr>
            <w:pBdr>
              <w:top w:val="nil"/>
              <w:left w:val="nil"/>
              <w:bottom w:val="nil"/>
              <w:right w:val="nil"/>
              <w:between w:val="nil"/>
            </w:pBdr>
            <w:spacing w:before="120" w:after="120"/>
            <w:ind w:left="1260" w:right="180"/>
            <w:rPr>
              <w:rFonts w:ascii="Times New Roman" w:eastAsia="Times New Roman" w:hAnsi="Times New Roman" w:cs="Times New Roman"/>
              <w:i/>
            </w:rPr>
          </w:pPr>
          <w:r>
            <w:t>N/A</w:t>
          </w:r>
        </w:p>
      </w:sdtContent>
    </w:sdt>
    <w:p w14:paraId="1ED5E840" w14:textId="77777777"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alias w:val="7.4"/>
        <w:tag w:val="7.4"/>
        <w:id w:val="-664632164"/>
        <w:lock w:val="sdtContentLocked"/>
        <w:placeholder>
          <w:docPart w:val="DefaultPlaceholder_-1854013440"/>
        </w:placeholder>
      </w:sdtPr>
      <w:sdtEndPr>
        <w:rPr>
          <w:rFonts w:ascii="Times" w:eastAsia="宋体" w:hAnsi="Times" w:cs="Times"/>
          <w:b/>
        </w:rPr>
      </w:sdtEndPr>
      <w:sdtContent>
        <w:p w14:paraId="78FD5E34" w14:textId="1E8840FA" w:rsidR="00826215" w:rsidRPr="00C72AB1"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r w:rsidRPr="00C72AB1">
            <w:rPr>
              <w:rFonts w:ascii="Times New Roman" w:eastAsia="Times New Roman" w:hAnsi="Times New Roman" w:cs="Times New Roman"/>
              <w:i/>
            </w:rPr>
            <w:t>If</w:t>
          </w:r>
          <w:r>
            <w:rPr>
              <w:rFonts w:ascii="Times New Roman" w:eastAsia="Times New Roman" w:hAnsi="Times New Roman" w:cs="Times New Roman"/>
              <w:i/>
              <w:color w:val="000000"/>
            </w:rPr>
            <w:t xml:space="preserve"> the drug is investigational (has an IND) or the device has an IDE or a claim of abbreviated IDE (non-significant risk device), include the following information:</w:t>
          </w:r>
        </w:p>
        <w:p w14:paraId="2B13E3C2" w14:textId="77777777" w:rsidR="00826215" w:rsidRDefault="00C72AB1" w:rsidP="000F7B98">
          <w:pPr>
            <w:numPr>
              <w:ilvl w:val="2"/>
              <w:numId w:val="4"/>
            </w:numPr>
            <w:pBdr>
              <w:top w:val="nil"/>
              <w:left w:val="nil"/>
              <w:bottom w:val="nil"/>
              <w:right w:val="nil"/>
              <w:between w:val="nil"/>
            </w:pBdr>
            <w:tabs>
              <w:tab w:val="left" w:pos="1800"/>
            </w:tabs>
            <w:spacing w:before="120"/>
            <w:ind w:left="1800" w:right="180" w:hanging="540"/>
          </w:pPr>
          <w:r>
            <w:rPr>
              <w:rFonts w:ascii="Times New Roman" w:eastAsia="Times New Roman" w:hAnsi="Times New Roman" w:cs="Times New Roman"/>
              <w:i/>
              <w:color w:val="000000"/>
            </w:rPr>
            <w:t>Identify the holder of the IND/IDE/</w:t>
          </w:r>
          <w:r w:rsidR="00754F3D">
            <w:rPr>
              <w:rFonts w:ascii="Times New Roman" w:eastAsia="Times New Roman" w:hAnsi="Times New Roman" w:cs="Times New Roman"/>
              <w:i/>
              <w:color w:val="000000"/>
            </w:rPr>
            <w:t>a</w:t>
          </w:r>
          <w:r>
            <w:rPr>
              <w:rFonts w:ascii="Times New Roman" w:eastAsia="Times New Roman" w:hAnsi="Times New Roman" w:cs="Times New Roman"/>
              <w:i/>
              <w:color w:val="000000"/>
            </w:rPr>
            <w:t>bbreviated IDE.</w:t>
          </w:r>
        </w:p>
        <w:p w14:paraId="35154E7D" w14:textId="77777777" w:rsidR="00826215" w:rsidRDefault="00C72AB1" w:rsidP="000F7B98">
          <w:pPr>
            <w:numPr>
              <w:ilvl w:val="2"/>
              <w:numId w:val="4"/>
            </w:numPr>
            <w:pBdr>
              <w:top w:val="nil"/>
              <w:left w:val="nil"/>
              <w:bottom w:val="nil"/>
              <w:right w:val="nil"/>
              <w:between w:val="nil"/>
            </w:pBdr>
            <w:tabs>
              <w:tab w:val="left" w:pos="1800"/>
            </w:tabs>
            <w:spacing w:after="120"/>
            <w:ind w:left="1800" w:right="180" w:hanging="540"/>
          </w:pPr>
          <w:r>
            <w:rPr>
              <w:rFonts w:ascii="Times New Roman" w:eastAsia="Times New Roman" w:hAnsi="Times New Roman" w:cs="Times New Roman"/>
              <w:i/>
              <w:color w:val="000000"/>
            </w:rPr>
            <w:t>Explain procedures followed to comply with sponsor requirements for FDA regulated research for the following:</w:t>
          </w:r>
        </w:p>
        <w:tbl>
          <w:tblPr>
            <w:tblStyle w:val="a1"/>
            <w:tblW w:w="755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1883"/>
            <w:gridCol w:w="1867"/>
            <w:gridCol w:w="1680"/>
          </w:tblGrid>
          <w:tr w:rsidR="00826215" w14:paraId="28135BD1" w14:textId="77777777">
            <w:tc>
              <w:tcPr>
                <w:tcW w:w="2120" w:type="dxa"/>
                <w:shd w:val="clear" w:color="auto" w:fill="auto"/>
                <w:vAlign w:val="bottom"/>
              </w:tcPr>
              <w:p w14:paraId="0D70D00E" w14:textId="77777777" w:rsidR="00826215" w:rsidRDefault="00826215">
                <w:pPr>
                  <w:keepNext/>
                  <w:keepLines/>
                  <w:jc w:val="center"/>
                  <w:rPr>
                    <w:b/>
                    <w:i/>
                  </w:rPr>
                </w:pPr>
              </w:p>
            </w:tc>
            <w:tc>
              <w:tcPr>
                <w:tcW w:w="5430" w:type="dxa"/>
                <w:gridSpan w:val="3"/>
                <w:shd w:val="clear" w:color="auto" w:fill="auto"/>
                <w:vAlign w:val="bottom"/>
              </w:tcPr>
              <w:p w14:paraId="3BEA56DE" w14:textId="77777777" w:rsidR="00826215" w:rsidRDefault="00C72AB1">
                <w:pPr>
                  <w:keepNext/>
                  <w:keepLines/>
                  <w:jc w:val="center"/>
                  <w:rPr>
                    <w:b/>
                    <w:i/>
                  </w:rPr>
                </w:pPr>
                <w:r>
                  <w:rPr>
                    <w:b/>
                    <w:i/>
                  </w:rPr>
                  <w:t>Applicable to:</w:t>
                </w:r>
              </w:p>
            </w:tc>
          </w:tr>
          <w:tr w:rsidR="00826215" w14:paraId="3D920692" w14:textId="77777777">
            <w:tc>
              <w:tcPr>
                <w:tcW w:w="2120" w:type="dxa"/>
                <w:shd w:val="clear" w:color="auto" w:fill="auto"/>
                <w:vAlign w:val="center"/>
              </w:tcPr>
              <w:p w14:paraId="09B61A40" w14:textId="77777777" w:rsidR="00826215" w:rsidRDefault="00C72AB1">
                <w:pPr>
                  <w:keepNext/>
                  <w:keepLines/>
                  <w:jc w:val="center"/>
                  <w:rPr>
                    <w:b/>
                    <w:i/>
                  </w:rPr>
                </w:pPr>
                <w:r>
                  <w:rPr>
                    <w:b/>
                    <w:i/>
                  </w:rPr>
                  <w:t>FDA Regulation</w:t>
                </w:r>
              </w:p>
            </w:tc>
            <w:tc>
              <w:tcPr>
                <w:tcW w:w="1883" w:type="dxa"/>
                <w:shd w:val="clear" w:color="auto" w:fill="auto"/>
                <w:vAlign w:val="center"/>
              </w:tcPr>
              <w:p w14:paraId="2A19BB01" w14:textId="77777777" w:rsidR="00826215" w:rsidRDefault="00C72AB1">
                <w:pPr>
                  <w:keepNext/>
                  <w:keepLines/>
                  <w:jc w:val="center"/>
                  <w:rPr>
                    <w:b/>
                    <w:i/>
                  </w:rPr>
                </w:pPr>
                <w:r>
                  <w:rPr>
                    <w:b/>
                    <w:i/>
                  </w:rPr>
                  <w:t>IND Studies</w:t>
                </w:r>
              </w:p>
            </w:tc>
            <w:tc>
              <w:tcPr>
                <w:tcW w:w="1867" w:type="dxa"/>
                <w:shd w:val="clear" w:color="auto" w:fill="auto"/>
                <w:vAlign w:val="center"/>
              </w:tcPr>
              <w:p w14:paraId="3827E038" w14:textId="77777777" w:rsidR="00826215" w:rsidRDefault="00C72AB1">
                <w:pPr>
                  <w:keepNext/>
                  <w:keepLines/>
                  <w:jc w:val="center"/>
                  <w:rPr>
                    <w:b/>
                    <w:i/>
                  </w:rPr>
                </w:pPr>
                <w:r>
                  <w:rPr>
                    <w:b/>
                    <w:i/>
                  </w:rPr>
                  <w:t>IDE studies</w:t>
                </w:r>
              </w:p>
            </w:tc>
            <w:tc>
              <w:tcPr>
                <w:tcW w:w="1680" w:type="dxa"/>
                <w:shd w:val="clear" w:color="auto" w:fill="auto"/>
                <w:vAlign w:val="center"/>
              </w:tcPr>
              <w:p w14:paraId="6CD1896D" w14:textId="77777777" w:rsidR="00826215" w:rsidRDefault="00C72AB1">
                <w:pPr>
                  <w:keepNext/>
                  <w:keepLines/>
                  <w:jc w:val="center"/>
                  <w:rPr>
                    <w:b/>
                    <w:i/>
                  </w:rPr>
                </w:pPr>
                <w:r>
                  <w:rPr>
                    <w:b/>
                    <w:i/>
                  </w:rPr>
                  <w:t>Abbreviated IDE studies</w:t>
                </w:r>
              </w:p>
            </w:tc>
          </w:tr>
          <w:tr w:rsidR="00826215" w14:paraId="1869976C" w14:textId="77777777">
            <w:tc>
              <w:tcPr>
                <w:tcW w:w="2120" w:type="dxa"/>
                <w:shd w:val="clear" w:color="auto" w:fill="auto"/>
                <w:vAlign w:val="center"/>
              </w:tcPr>
              <w:p w14:paraId="2612DF24" w14:textId="77777777" w:rsidR="00826215" w:rsidRDefault="00C72AB1">
                <w:pPr>
                  <w:keepNext/>
                  <w:keepLines/>
                  <w:jc w:val="center"/>
                  <w:rPr>
                    <w:b/>
                    <w:i/>
                  </w:rPr>
                </w:pPr>
                <w:r>
                  <w:rPr>
                    <w:b/>
                    <w:i/>
                  </w:rPr>
                  <w:t>21 CFR 11</w:t>
                </w:r>
              </w:p>
            </w:tc>
            <w:tc>
              <w:tcPr>
                <w:tcW w:w="1883" w:type="dxa"/>
                <w:shd w:val="clear" w:color="auto" w:fill="auto"/>
                <w:vAlign w:val="center"/>
              </w:tcPr>
              <w:p w14:paraId="3D072239" w14:textId="77777777" w:rsidR="00826215" w:rsidRDefault="00C72AB1">
                <w:pPr>
                  <w:keepNext/>
                  <w:keepLines/>
                  <w:jc w:val="center"/>
                  <w:rPr>
                    <w:b/>
                    <w:i/>
                  </w:rPr>
                </w:pPr>
                <w:r>
                  <w:rPr>
                    <w:b/>
                    <w:i/>
                  </w:rPr>
                  <w:t>X</w:t>
                </w:r>
              </w:p>
            </w:tc>
            <w:tc>
              <w:tcPr>
                <w:tcW w:w="1867" w:type="dxa"/>
                <w:shd w:val="clear" w:color="auto" w:fill="auto"/>
                <w:vAlign w:val="center"/>
              </w:tcPr>
              <w:p w14:paraId="55B8BCBF" w14:textId="77777777" w:rsidR="00826215" w:rsidRDefault="00C72AB1">
                <w:pPr>
                  <w:keepNext/>
                  <w:keepLines/>
                  <w:jc w:val="center"/>
                  <w:rPr>
                    <w:b/>
                    <w:i/>
                  </w:rPr>
                </w:pPr>
                <w:r>
                  <w:rPr>
                    <w:b/>
                    <w:i/>
                  </w:rPr>
                  <w:t>X</w:t>
                </w:r>
              </w:p>
            </w:tc>
            <w:tc>
              <w:tcPr>
                <w:tcW w:w="1680" w:type="dxa"/>
                <w:shd w:val="clear" w:color="auto" w:fill="auto"/>
                <w:vAlign w:val="center"/>
              </w:tcPr>
              <w:p w14:paraId="2B2DD5A3" w14:textId="77777777" w:rsidR="00826215" w:rsidRDefault="00826215">
                <w:pPr>
                  <w:keepNext/>
                  <w:keepLines/>
                  <w:jc w:val="center"/>
                  <w:rPr>
                    <w:b/>
                    <w:i/>
                  </w:rPr>
                </w:pPr>
              </w:p>
            </w:tc>
          </w:tr>
          <w:tr w:rsidR="00826215" w14:paraId="0D6CCCBD" w14:textId="77777777">
            <w:tc>
              <w:tcPr>
                <w:tcW w:w="2120" w:type="dxa"/>
                <w:shd w:val="clear" w:color="auto" w:fill="auto"/>
                <w:vAlign w:val="center"/>
              </w:tcPr>
              <w:p w14:paraId="25E2CF78" w14:textId="77777777" w:rsidR="00826215" w:rsidRDefault="00C72AB1">
                <w:pPr>
                  <w:keepNext/>
                  <w:keepLines/>
                  <w:jc w:val="center"/>
                  <w:rPr>
                    <w:b/>
                    <w:i/>
                  </w:rPr>
                </w:pPr>
                <w:r>
                  <w:rPr>
                    <w:b/>
                    <w:i/>
                  </w:rPr>
                  <w:t>21 CFR 54</w:t>
                </w:r>
              </w:p>
            </w:tc>
            <w:tc>
              <w:tcPr>
                <w:tcW w:w="1883" w:type="dxa"/>
                <w:shd w:val="clear" w:color="auto" w:fill="auto"/>
                <w:vAlign w:val="center"/>
              </w:tcPr>
              <w:p w14:paraId="093E0224" w14:textId="77777777" w:rsidR="00826215" w:rsidRDefault="00C72AB1">
                <w:pPr>
                  <w:keepNext/>
                  <w:keepLines/>
                  <w:jc w:val="center"/>
                  <w:rPr>
                    <w:b/>
                    <w:i/>
                  </w:rPr>
                </w:pPr>
                <w:r>
                  <w:rPr>
                    <w:b/>
                    <w:i/>
                  </w:rPr>
                  <w:t>X</w:t>
                </w:r>
              </w:p>
            </w:tc>
            <w:tc>
              <w:tcPr>
                <w:tcW w:w="1867" w:type="dxa"/>
                <w:shd w:val="clear" w:color="auto" w:fill="auto"/>
                <w:vAlign w:val="center"/>
              </w:tcPr>
              <w:p w14:paraId="2AE4E6DC" w14:textId="77777777" w:rsidR="00826215" w:rsidRDefault="00C72AB1">
                <w:pPr>
                  <w:keepNext/>
                  <w:keepLines/>
                  <w:jc w:val="center"/>
                  <w:rPr>
                    <w:b/>
                    <w:i/>
                  </w:rPr>
                </w:pPr>
                <w:r>
                  <w:rPr>
                    <w:b/>
                    <w:i/>
                  </w:rPr>
                  <w:t>X</w:t>
                </w:r>
              </w:p>
            </w:tc>
            <w:tc>
              <w:tcPr>
                <w:tcW w:w="1680" w:type="dxa"/>
                <w:shd w:val="clear" w:color="auto" w:fill="auto"/>
                <w:vAlign w:val="center"/>
              </w:tcPr>
              <w:p w14:paraId="2A796036" w14:textId="77777777" w:rsidR="00826215" w:rsidRDefault="00826215">
                <w:pPr>
                  <w:keepNext/>
                  <w:keepLines/>
                  <w:jc w:val="center"/>
                  <w:rPr>
                    <w:b/>
                    <w:i/>
                  </w:rPr>
                </w:pPr>
              </w:p>
            </w:tc>
          </w:tr>
          <w:tr w:rsidR="00826215" w14:paraId="76475336" w14:textId="77777777">
            <w:tc>
              <w:tcPr>
                <w:tcW w:w="2120" w:type="dxa"/>
                <w:shd w:val="clear" w:color="auto" w:fill="auto"/>
                <w:vAlign w:val="center"/>
              </w:tcPr>
              <w:p w14:paraId="21F72F53" w14:textId="77777777" w:rsidR="00826215" w:rsidRDefault="00C72AB1">
                <w:pPr>
                  <w:keepNext/>
                  <w:keepLines/>
                  <w:jc w:val="center"/>
                  <w:rPr>
                    <w:b/>
                    <w:i/>
                  </w:rPr>
                </w:pPr>
                <w:r>
                  <w:rPr>
                    <w:b/>
                    <w:i/>
                  </w:rPr>
                  <w:t>21 CFR 210</w:t>
                </w:r>
              </w:p>
            </w:tc>
            <w:tc>
              <w:tcPr>
                <w:tcW w:w="1883" w:type="dxa"/>
                <w:shd w:val="clear" w:color="auto" w:fill="auto"/>
                <w:vAlign w:val="center"/>
              </w:tcPr>
              <w:p w14:paraId="22DF53A1" w14:textId="77777777" w:rsidR="00826215" w:rsidRDefault="00C72AB1">
                <w:pPr>
                  <w:keepNext/>
                  <w:keepLines/>
                  <w:jc w:val="center"/>
                  <w:rPr>
                    <w:b/>
                    <w:i/>
                  </w:rPr>
                </w:pPr>
                <w:r>
                  <w:rPr>
                    <w:b/>
                    <w:i/>
                  </w:rPr>
                  <w:t>X</w:t>
                </w:r>
              </w:p>
            </w:tc>
            <w:tc>
              <w:tcPr>
                <w:tcW w:w="1867" w:type="dxa"/>
                <w:shd w:val="clear" w:color="auto" w:fill="auto"/>
                <w:vAlign w:val="center"/>
              </w:tcPr>
              <w:p w14:paraId="6C97FE1C" w14:textId="77777777" w:rsidR="00826215" w:rsidRDefault="00826215">
                <w:pPr>
                  <w:keepNext/>
                  <w:keepLines/>
                  <w:jc w:val="center"/>
                  <w:rPr>
                    <w:b/>
                    <w:i/>
                  </w:rPr>
                </w:pPr>
              </w:p>
            </w:tc>
            <w:tc>
              <w:tcPr>
                <w:tcW w:w="1680" w:type="dxa"/>
                <w:shd w:val="clear" w:color="auto" w:fill="auto"/>
                <w:vAlign w:val="center"/>
              </w:tcPr>
              <w:p w14:paraId="1DFC61F9" w14:textId="77777777" w:rsidR="00826215" w:rsidRDefault="00826215">
                <w:pPr>
                  <w:keepNext/>
                  <w:keepLines/>
                  <w:jc w:val="center"/>
                  <w:rPr>
                    <w:b/>
                    <w:i/>
                  </w:rPr>
                </w:pPr>
              </w:p>
            </w:tc>
          </w:tr>
          <w:tr w:rsidR="00826215" w14:paraId="0A84FBD9" w14:textId="77777777">
            <w:tc>
              <w:tcPr>
                <w:tcW w:w="2120" w:type="dxa"/>
                <w:shd w:val="clear" w:color="auto" w:fill="auto"/>
                <w:vAlign w:val="center"/>
              </w:tcPr>
              <w:p w14:paraId="295042F1" w14:textId="77777777" w:rsidR="00826215" w:rsidRDefault="00C72AB1">
                <w:pPr>
                  <w:keepNext/>
                  <w:keepLines/>
                  <w:jc w:val="center"/>
                  <w:rPr>
                    <w:b/>
                    <w:i/>
                  </w:rPr>
                </w:pPr>
                <w:r>
                  <w:rPr>
                    <w:b/>
                    <w:i/>
                  </w:rPr>
                  <w:t>21 CFR 211</w:t>
                </w:r>
              </w:p>
            </w:tc>
            <w:tc>
              <w:tcPr>
                <w:tcW w:w="1883" w:type="dxa"/>
                <w:shd w:val="clear" w:color="auto" w:fill="auto"/>
                <w:vAlign w:val="center"/>
              </w:tcPr>
              <w:p w14:paraId="0724E900" w14:textId="77777777" w:rsidR="00826215" w:rsidRDefault="00C72AB1">
                <w:pPr>
                  <w:keepNext/>
                  <w:keepLines/>
                  <w:jc w:val="center"/>
                  <w:rPr>
                    <w:b/>
                    <w:i/>
                  </w:rPr>
                </w:pPr>
                <w:r>
                  <w:rPr>
                    <w:b/>
                    <w:i/>
                  </w:rPr>
                  <w:t>X</w:t>
                </w:r>
              </w:p>
            </w:tc>
            <w:tc>
              <w:tcPr>
                <w:tcW w:w="1867" w:type="dxa"/>
                <w:shd w:val="clear" w:color="auto" w:fill="auto"/>
                <w:vAlign w:val="center"/>
              </w:tcPr>
              <w:p w14:paraId="2E0B697C" w14:textId="77777777" w:rsidR="00826215" w:rsidRDefault="00826215">
                <w:pPr>
                  <w:keepNext/>
                  <w:keepLines/>
                  <w:jc w:val="center"/>
                  <w:rPr>
                    <w:b/>
                    <w:i/>
                  </w:rPr>
                </w:pPr>
              </w:p>
            </w:tc>
            <w:tc>
              <w:tcPr>
                <w:tcW w:w="1680" w:type="dxa"/>
                <w:shd w:val="clear" w:color="auto" w:fill="auto"/>
                <w:vAlign w:val="center"/>
              </w:tcPr>
              <w:p w14:paraId="06DA94A4" w14:textId="77777777" w:rsidR="00826215" w:rsidRDefault="00826215">
                <w:pPr>
                  <w:keepNext/>
                  <w:keepLines/>
                  <w:jc w:val="center"/>
                  <w:rPr>
                    <w:b/>
                    <w:i/>
                  </w:rPr>
                </w:pPr>
              </w:p>
            </w:tc>
          </w:tr>
          <w:tr w:rsidR="00826215" w14:paraId="77126AF4" w14:textId="77777777">
            <w:tc>
              <w:tcPr>
                <w:tcW w:w="2120" w:type="dxa"/>
                <w:shd w:val="clear" w:color="auto" w:fill="auto"/>
                <w:vAlign w:val="center"/>
              </w:tcPr>
              <w:p w14:paraId="2ABE6403" w14:textId="77777777" w:rsidR="00826215" w:rsidRDefault="00C72AB1">
                <w:pPr>
                  <w:keepNext/>
                  <w:keepLines/>
                  <w:jc w:val="center"/>
                  <w:rPr>
                    <w:b/>
                    <w:i/>
                  </w:rPr>
                </w:pPr>
                <w:r>
                  <w:rPr>
                    <w:b/>
                    <w:i/>
                  </w:rPr>
                  <w:t>21 CFR 312</w:t>
                </w:r>
              </w:p>
            </w:tc>
            <w:tc>
              <w:tcPr>
                <w:tcW w:w="1883" w:type="dxa"/>
                <w:shd w:val="clear" w:color="auto" w:fill="auto"/>
                <w:vAlign w:val="center"/>
              </w:tcPr>
              <w:p w14:paraId="650F990F" w14:textId="77777777" w:rsidR="00826215" w:rsidRDefault="00C72AB1">
                <w:pPr>
                  <w:keepNext/>
                  <w:keepLines/>
                  <w:jc w:val="center"/>
                  <w:rPr>
                    <w:b/>
                    <w:i/>
                  </w:rPr>
                </w:pPr>
                <w:r>
                  <w:rPr>
                    <w:b/>
                    <w:i/>
                  </w:rPr>
                  <w:t>X</w:t>
                </w:r>
              </w:p>
            </w:tc>
            <w:tc>
              <w:tcPr>
                <w:tcW w:w="1867" w:type="dxa"/>
                <w:shd w:val="clear" w:color="auto" w:fill="auto"/>
                <w:vAlign w:val="center"/>
              </w:tcPr>
              <w:p w14:paraId="226FC9B7" w14:textId="77777777" w:rsidR="00826215" w:rsidRDefault="00826215">
                <w:pPr>
                  <w:keepNext/>
                  <w:keepLines/>
                  <w:jc w:val="center"/>
                  <w:rPr>
                    <w:b/>
                    <w:i/>
                  </w:rPr>
                </w:pPr>
              </w:p>
            </w:tc>
            <w:tc>
              <w:tcPr>
                <w:tcW w:w="1680" w:type="dxa"/>
                <w:shd w:val="clear" w:color="auto" w:fill="auto"/>
                <w:vAlign w:val="center"/>
              </w:tcPr>
              <w:p w14:paraId="359A2F39" w14:textId="77777777" w:rsidR="00826215" w:rsidRDefault="00826215">
                <w:pPr>
                  <w:keepNext/>
                  <w:keepLines/>
                  <w:jc w:val="center"/>
                  <w:rPr>
                    <w:b/>
                    <w:i/>
                  </w:rPr>
                </w:pPr>
              </w:p>
            </w:tc>
          </w:tr>
          <w:tr w:rsidR="00826215" w14:paraId="79E429BC" w14:textId="77777777">
            <w:tc>
              <w:tcPr>
                <w:tcW w:w="2120" w:type="dxa"/>
                <w:shd w:val="clear" w:color="auto" w:fill="auto"/>
                <w:vAlign w:val="center"/>
              </w:tcPr>
              <w:p w14:paraId="189E1D43" w14:textId="77777777" w:rsidR="00826215" w:rsidRDefault="00C72AB1">
                <w:pPr>
                  <w:keepNext/>
                  <w:keepLines/>
                  <w:jc w:val="center"/>
                  <w:rPr>
                    <w:b/>
                    <w:i/>
                  </w:rPr>
                </w:pPr>
                <w:r>
                  <w:rPr>
                    <w:b/>
                    <w:i/>
                  </w:rPr>
                  <w:t>21 CFR 812</w:t>
                </w:r>
              </w:p>
            </w:tc>
            <w:tc>
              <w:tcPr>
                <w:tcW w:w="1883" w:type="dxa"/>
                <w:shd w:val="clear" w:color="auto" w:fill="auto"/>
                <w:vAlign w:val="center"/>
              </w:tcPr>
              <w:p w14:paraId="04D54851" w14:textId="77777777" w:rsidR="00826215" w:rsidRDefault="00826215">
                <w:pPr>
                  <w:keepNext/>
                  <w:keepLines/>
                  <w:jc w:val="center"/>
                  <w:rPr>
                    <w:b/>
                    <w:i/>
                  </w:rPr>
                </w:pPr>
              </w:p>
            </w:tc>
            <w:tc>
              <w:tcPr>
                <w:tcW w:w="1867" w:type="dxa"/>
                <w:shd w:val="clear" w:color="auto" w:fill="auto"/>
                <w:vAlign w:val="center"/>
              </w:tcPr>
              <w:p w14:paraId="05440F04" w14:textId="77777777" w:rsidR="00826215" w:rsidRDefault="00C72AB1">
                <w:pPr>
                  <w:keepNext/>
                  <w:keepLines/>
                  <w:jc w:val="center"/>
                  <w:rPr>
                    <w:b/>
                    <w:i/>
                  </w:rPr>
                </w:pPr>
                <w:r>
                  <w:rPr>
                    <w:b/>
                    <w:i/>
                  </w:rPr>
                  <w:t>X</w:t>
                </w:r>
              </w:p>
            </w:tc>
            <w:tc>
              <w:tcPr>
                <w:tcW w:w="1680" w:type="dxa"/>
                <w:shd w:val="clear" w:color="auto" w:fill="auto"/>
                <w:vAlign w:val="center"/>
              </w:tcPr>
              <w:p w14:paraId="1F00B9C9" w14:textId="77777777" w:rsidR="00826215" w:rsidRDefault="00C72AB1">
                <w:pPr>
                  <w:keepNext/>
                  <w:keepLines/>
                  <w:jc w:val="center"/>
                  <w:rPr>
                    <w:b/>
                    <w:i/>
                  </w:rPr>
                </w:pPr>
                <w:r>
                  <w:rPr>
                    <w:b/>
                    <w:i/>
                  </w:rPr>
                  <w:t>X</w:t>
                </w:r>
              </w:p>
            </w:tc>
          </w:tr>
          <w:tr w:rsidR="00826215" w14:paraId="4423EA06" w14:textId="77777777">
            <w:tc>
              <w:tcPr>
                <w:tcW w:w="2120" w:type="dxa"/>
                <w:shd w:val="clear" w:color="auto" w:fill="auto"/>
                <w:vAlign w:val="center"/>
              </w:tcPr>
              <w:p w14:paraId="412209B5" w14:textId="77777777" w:rsidR="00826215" w:rsidRDefault="00C72AB1">
                <w:pPr>
                  <w:keepNext/>
                  <w:keepLines/>
                  <w:jc w:val="center"/>
                  <w:rPr>
                    <w:b/>
                    <w:i/>
                  </w:rPr>
                </w:pPr>
                <w:r>
                  <w:rPr>
                    <w:b/>
                    <w:i/>
                  </w:rPr>
                  <w:t>21 CFR 820</w:t>
                </w:r>
              </w:p>
            </w:tc>
            <w:tc>
              <w:tcPr>
                <w:tcW w:w="1883" w:type="dxa"/>
                <w:shd w:val="clear" w:color="auto" w:fill="auto"/>
                <w:vAlign w:val="center"/>
              </w:tcPr>
              <w:p w14:paraId="51DB3AB2" w14:textId="77777777" w:rsidR="00826215" w:rsidRDefault="00826215">
                <w:pPr>
                  <w:keepNext/>
                  <w:keepLines/>
                  <w:jc w:val="center"/>
                  <w:rPr>
                    <w:b/>
                    <w:i/>
                  </w:rPr>
                </w:pPr>
              </w:p>
            </w:tc>
            <w:tc>
              <w:tcPr>
                <w:tcW w:w="1867" w:type="dxa"/>
                <w:shd w:val="clear" w:color="auto" w:fill="auto"/>
                <w:vAlign w:val="center"/>
              </w:tcPr>
              <w:p w14:paraId="6267A59D" w14:textId="77777777" w:rsidR="00826215" w:rsidRDefault="00C72AB1">
                <w:pPr>
                  <w:keepNext/>
                  <w:keepLines/>
                  <w:jc w:val="center"/>
                  <w:rPr>
                    <w:b/>
                    <w:i/>
                  </w:rPr>
                </w:pPr>
                <w:r>
                  <w:rPr>
                    <w:b/>
                    <w:i/>
                  </w:rPr>
                  <w:t>X</w:t>
                </w:r>
              </w:p>
            </w:tc>
            <w:tc>
              <w:tcPr>
                <w:tcW w:w="1680" w:type="dxa"/>
                <w:shd w:val="clear" w:color="auto" w:fill="auto"/>
                <w:vAlign w:val="center"/>
              </w:tcPr>
              <w:p w14:paraId="3D4967E7" w14:textId="7F27377A" w:rsidR="00826215" w:rsidRDefault="00705C97">
                <w:pPr>
                  <w:keepNext/>
                  <w:keepLines/>
                  <w:jc w:val="center"/>
                  <w:rPr>
                    <w:b/>
                    <w:i/>
                  </w:rPr>
                </w:pPr>
              </w:p>
            </w:tc>
          </w:tr>
        </w:tbl>
      </w:sdtContent>
    </w:sdt>
    <w:p w14:paraId="30D5D19B" w14:textId="40BDFA7C" w:rsidR="00826215" w:rsidRDefault="00826215" w:rsidP="00ED0565">
      <w:pPr>
        <w:pStyle w:val="Heading1"/>
        <w:ind w:firstLine="0"/>
      </w:pPr>
    </w:p>
    <w:p w14:paraId="533F30ED" w14:textId="77777777" w:rsidR="00F74AEA" w:rsidRPr="00F74AEA" w:rsidRDefault="00F74AEA" w:rsidP="00F74AEA"/>
    <w:sdt>
      <w:sdtPr>
        <w:id w:val="1498228823"/>
        <w:placeholder>
          <w:docPart w:val="BE36DB23169742828492EA2132D36100"/>
        </w:placeholder>
      </w:sdtPr>
      <w:sdtEndPr/>
      <w:sdtContent>
        <w:p w14:paraId="5B138454" w14:textId="6A5FDFD4" w:rsidR="00130538" w:rsidRPr="00C94C9F" w:rsidRDefault="0032709C" w:rsidP="00ED0565">
          <w:pPr>
            <w:ind w:left="720"/>
          </w:pPr>
          <w:r>
            <w:t>N/A</w:t>
          </w:r>
        </w:p>
      </w:sdtContent>
    </w:sdt>
    <w:p w14:paraId="5AA35C4A" w14:textId="20FDC9EB" w:rsidR="00130538" w:rsidRPr="00C94C9F" w:rsidRDefault="00130538" w:rsidP="00F74AEA"/>
    <w:p w14:paraId="50051552" w14:textId="7968934F" w:rsidR="00130538" w:rsidRDefault="00130538" w:rsidP="0008006D"/>
    <w:p w14:paraId="3BE83343" w14:textId="6B1B26ED" w:rsidR="002711A7" w:rsidRDefault="002711A7" w:rsidP="0008006D"/>
    <w:p w14:paraId="0BB152D4" w14:textId="132C412B" w:rsidR="002711A7" w:rsidRDefault="002711A7" w:rsidP="0008006D"/>
    <w:p w14:paraId="23CCB882" w14:textId="686B3D1A" w:rsidR="002711A7" w:rsidRDefault="002711A7" w:rsidP="0008006D"/>
    <w:p w14:paraId="7513EF8D" w14:textId="77777777" w:rsidR="002711A7" w:rsidRPr="00130538" w:rsidRDefault="002711A7" w:rsidP="0008006D"/>
    <w:bookmarkStart w:id="104" w:name="_Toc180556" w:displacedByCustomXml="next"/>
    <w:sdt>
      <w:sdtPr>
        <w:alias w:val="Procedures involved"/>
        <w:tag w:val="Procedures involved"/>
        <w:id w:val="-231627832"/>
        <w:lock w:val="sdtContentLocked"/>
        <w:placeholder>
          <w:docPart w:val="DefaultPlaceholder_-1854013440"/>
        </w:placeholder>
      </w:sdtPr>
      <w:sdtEndPr/>
      <w:sdtContent>
        <w:p w14:paraId="15D6F097" w14:textId="76685541" w:rsidR="00826215" w:rsidRDefault="00C72AB1">
          <w:pPr>
            <w:pStyle w:val="Heading1"/>
            <w:numPr>
              <w:ilvl w:val="0"/>
              <w:numId w:val="4"/>
            </w:numPr>
          </w:pPr>
          <w:r>
            <w:t>Procedures Involved</w:t>
          </w:r>
        </w:p>
        <w:bookmarkEnd w:id="104" w:displacedByCustomXml="next"/>
      </w:sdtContent>
    </w:sdt>
    <w:p w14:paraId="71D89D0E" w14:textId="1E4F901F" w:rsidR="00826215" w:rsidRPr="00A507FE"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8.1"/>
          <w:tag w:val="8.1"/>
          <w:id w:val="1182853224"/>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and explain the study design</w:t>
          </w:r>
        </w:sdtContent>
      </w:sdt>
      <w:r w:rsidR="00C025F4" w:rsidRPr="008F179F">
        <w:rPr>
          <w:rFonts w:ascii="Times New Roman" w:eastAsia="Times New Roman" w:hAnsi="Times New Roman" w:cs="Times New Roman"/>
          <w:color w:val="000000"/>
        </w:rPr>
        <w:t>:</w:t>
      </w:r>
    </w:p>
    <w:p w14:paraId="6D58A6A3" w14:textId="627990FC"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48309797"/>
        <w:placeholder>
          <w:docPart w:val="9F582E836B79404C81525129415C53B2"/>
        </w:placeholder>
      </w:sdtPr>
      <w:sdtEndPr/>
      <w:sdtContent>
        <w:p w14:paraId="6CBC0E80" w14:textId="2EC7DF7E" w:rsidR="00A507FE" w:rsidRDefault="00E712A4" w:rsidP="00E712A4">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t xml:space="preserve">The study is aimed to identify the possible characteristics in AR collaborative object referencing using bare hand. We </w:t>
          </w:r>
          <w:r w:rsidR="0024636D">
            <w:t xml:space="preserve">will </w:t>
          </w:r>
          <w:r>
            <w:t>design and set up a collaborative task that requires two users to complete in both AR using virtual objects and in real world using physical probs</w:t>
          </w:r>
          <w:r w:rsidR="0032709C">
            <w:t>.</w:t>
          </w:r>
          <w:r>
            <w:t xml:space="preserve"> One user will be instructed to reference or point to one specific object</w:t>
          </w:r>
          <w:r w:rsidR="0024636D">
            <w:t xml:space="preserve"> using different 3D interaction approaches</w:t>
          </w:r>
          <w:r>
            <w:t xml:space="preserve"> and the other user will be asked to identify the referenced target. </w:t>
          </w:r>
          <w:r w:rsidR="0024636D">
            <w:t>We will design trials testing different hypothesized factors and the collaborators will be asked to repeat trials until finish. We record quantitative task performance data and conduct brief interview to gather subjective feedback.</w:t>
          </w:r>
        </w:p>
      </w:sdtContent>
    </w:sdt>
    <w:p w14:paraId="38390521" w14:textId="77777777" w:rsidR="00A507FE" w:rsidRDefault="00A507FE" w:rsidP="00A507FE">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8.2"/>
        <w:tag w:val="8.2"/>
        <w:id w:val="655577828"/>
        <w:lock w:val="sdtContentLocked"/>
        <w:placeholder>
          <w:docPart w:val="DefaultPlaceholder_-1854013440"/>
        </w:placeholder>
      </w:sdtPr>
      <w:sdtEndPr/>
      <w:sdtContent>
        <w:p w14:paraId="1E0E17E0" w14:textId="27556ED6"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Provide a description of:</w:t>
          </w:r>
        </w:p>
        <w:p w14:paraId="1DB6B489" w14:textId="77777777" w:rsidR="00826215" w:rsidRDefault="00C72AB1" w:rsidP="00714B12">
          <w:pPr>
            <w:numPr>
              <w:ilvl w:val="2"/>
              <w:numId w:val="4"/>
            </w:numPr>
            <w:pBdr>
              <w:top w:val="nil"/>
              <w:left w:val="nil"/>
              <w:bottom w:val="nil"/>
              <w:right w:val="nil"/>
              <w:between w:val="nil"/>
            </w:pBdr>
            <w:ind w:left="1800" w:right="180" w:hanging="540"/>
          </w:pPr>
          <w:r w:rsidRPr="00C72AB1">
            <w:rPr>
              <w:rFonts w:ascii="Times New Roman" w:eastAsia="Times New Roman" w:hAnsi="Times New Roman" w:cs="Times New Roman"/>
              <w:i/>
            </w:rPr>
            <w:t>A</w:t>
          </w:r>
          <w:r>
            <w:rPr>
              <w:rFonts w:ascii="Times New Roman" w:eastAsia="Times New Roman" w:hAnsi="Times New Roman" w:cs="Times New Roman"/>
              <w:i/>
              <w:color w:val="000000"/>
            </w:rPr>
            <w:t xml:space="preserve">ll research procedures being performed </w:t>
          </w:r>
        </w:p>
        <w:p w14:paraId="67CC2ADC" w14:textId="5E48BBB1" w:rsidR="00826215" w:rsidRDefault="00C72AB1" w:rsidP="00605558">
          <w:pPr>
            <w:numPr>
              <w:ilvl w:val="2"/>
              <w:numId w:val="4"/>
            </w:numPr>
            <w:pBdr>
              <w:top w:val="nil"/>
              <w:left w:val="nil"/>
              <w:bottom w:val="nil"/>
              <w:right w:val="nil"/>
              <w:between w:val="nil"/>
            </w:pBdr>
            <w:ind w:left="1800" w:right="180" w:hanging="540"/>
          </w:pPr>
          <w:r w:rsidRPr="00C72AB1">
            <w:rPr>
              <w:rFonts w:ascii="Times New Roman" w:eastAsia="Times New Roman" w:hAnsi="Times New Roman" w:cs="Times New Roman"/>
              <w:i/>
            </w:rPr>
            <w:t xml:space="preserve">If the study has </w:t>
          </w:r>
          <w:r>
            <w:rPr>
              <w:rFonts w:ascii="Times New Roman" w:eastAsia="Times New Roman" w:hAnsi="Times New Roman" w:cs="Times New Roman"/>
              <w:i/>
              <w:color w:val="000000"/>
            </w:rPr>
            <w:t>more than one procedure, session, and/or subject population, descri</w:t>
          </w:r>
          <w:r w:rsidRPr="00C72AB1">
            <w:rPr>
              <w:rFonts w:ascii="Times New Roman" w:eastAsia="Times New Roman" w:hAnsi="Times New Roman" w:cs="Times New Roman"/>
              <w:i/>
            </w:rPr>
            <w:t>be</w:t>
          </w:r>
          <w:r>
            <w:rPr>
              <w:rFonts w:ascii="Times New Roman" w:eastAsia="Times New Roman" w:hAnsi="Times New Roman" w:cs="Times New Roman"/>
              <w:i/>
              <w:color w:val="000000"/>
            </w:rPr>
            <w:t xml:space="preserve"> </w:t>
          </w:r>
          <w:r w:rsidRPr="00C72AB1">
            <w:rPr>
              <w:rFonts w:ascii="Times New Roman" w:eastAsia="Times New Roman" w:hAnsi="Times New Roman" w:cs="Times New Roman"/>
              <w:i/>
            </w:rPr>
            <w:t>e</w:t>
          </w:r>
          <w:r>
            <w:rPr>
              <w:rFonts w:ascii="Times New Roman" w:eastAsia="Times New Roman" w:hAnsi="Times New Roman" w:cs="Times New Roman"/>
              <w:i/>
              <w:color w:val="000000"/>
            </w:rPr>
            <w:t xml:space="preserve">ach procedure, session, </w:t>
          </w:r>
          <w:r w:rsidRPr="00C72AB1">
            <w:rPr>
              <w:rFonts w:ascii="Times New Roman" w:eastAsia="Times New Roman" w:hAnsi="Times New Roman" w:cs="Times New Roman"/>
              <w:i/>
            </w:rPr>
            <w:t>and/or</w:t>
          </w:r>
          <w:r>
            <w:rPr>
              <w:rFonts w:ascii="Times New Roman" w:eastAsia="Times New Roman" w:hAnsi="Times New Roman" w:cs="Times New Roman"/>
              <w:i/>
              <w:color w:val="000000"/>
            </w:rPr>
            <w:t xml:space="preserve"> study population separately. For complex studies, you </w:t>
          </w:r>
          <w:r w:rsidRPr="00C72AB1">
            <w:rPr>
              <w:rFonts w:ascii="Times New Roman" w:eastAsia="Times New Roman" w:hAnsi="Times New Roman" w:cs="Times New Roman"/>
              <w:i/>
            </w:rPr>
            <w:t>are encouraged to</w:t>
          </w:r>
          <w:r>
            <w:rPr>
              <w:rFonts w:ascii="Times New Roman" w:eastAsia="Times New Roman" w:hAnsi="Times New Roman" w:cs="Times New Roman"/>
              <w:i/>
              <w:color w:val="000000"/>
            </w:rPr>
            <w:t xml:space="preserve"> include a </w:t>
          </w:r>
          <w:r w:rsidR="00B439EE">
            <w:rPr>
              <w:rFonts w:ascii="Times New Roman" w:eastAsia="Times New Roman" w:hAnsi="Times New Roman" w:cs="Times New Roman"/>
              <w:i/>
              <w:color w:val="000000"/>
            </w:rPr>
            <w:t xml:space="preserve">figure or </w:t>
          </w:r>
          <w:r>
            <w:rPr>
              <w:rFonts w:ascii="Times New Roman" w:eastAsia="Times New Roman" w:hAnsi="Times New Roman" w:cs="Times New Roman"/>
              <w:i/>
              <w:color w:val="000000"/>
            </w:rPr>
            <w:t>chart.</w:t>
          </w:r>
        </w:p>
      </w:sdtContent>
    </w:sdt>
    <w:p w14:paraId="1E9522D3" w14:textId="5EE4F15B" w:rsidR="00B4741F" w:rsidRDefault="00B4741F" w:rsidP="00ED0565">
      <w:pPr>
        <w:ind w:left="720"/>
      </w:pPr>
    </w:p>
    <w:p w14:paraId="100C1F8E" w14:textId="77777777" w:rsidR="00F74AEA" w:rsidRPr="008F179F" w:rsidRDefault="00F74AEA" w:rsidP="00ED0565">
      <w:pPr>
        <w:ind w:left="720"/>
        <w:rPr>
          <w:rFonts w:ascii="Times New Roman" w:eastAsia="Times New Roman" w:hAnsi="Times New Roman" w:cs="Times New Roman"/>
          <w:color w:val="000000"/>
        </w:rPr>
      </w:pPr>
    </w:p>
    <w:sdt>
      <w:sdtPr>
        <w:rPr>
          <w:rFonts w:ascii="Times New Roman" w:eastAsia="Times New Roman" w:hAnsi="Times New Roman" w:cs="Times New Roman"/>
          <w:color w:val="000000"/>
        </w:rPr>
        <w:id w:val="2029054223"/>
        <w:placeholder>
          <w:docPart w:val="F22B6DF6E61B4D76B582B5FEA80DF070"/>
        </w:placeholder>
      </w:sdtPr>
      <w:sdtEndPr/>
      <w:sdtContent>
        <w:customXmlDelRangeStart w:id="105" w:author="Microsoft Office User" w:date="2019-06-02T12:04:00Z"/>
        <w:sdt>
          <w:sdtPr>
            <w:id w:val="-1811009880"/>
            <w:placeholder>
              <w:docPart w:val="9CDD967C197444389696199CEC1112FB"/>
            </w:placeholder>
          </w:sdtPr>
          <w:sdtEndPr/>
          <w:sdtContent>
            <w:customXmlDelRangeEnd w:id="105"/>
            <w:p w14:paraId="1D0C4599" w14:textId="6FC7211C" w:rsidR="00E712A4" w:rsidRPr="00E712A4" w:rsidRDefault="00E712A4" w:rsidP="00E712A4">
              <w:r w:rsidRPr="00E712A4">
                <w:t xml:space="preserve">The study will take place in the </w:t>
              </w:r>
              <w:ins w:id="106" w:author="Yuan Li" w:date="2019-07-08T14:59:00Z">
                <w:r w:rsidR="00CE592C" w:rsidRPr="00CE592C">
                  <w:t>Usability Lab 133 (D, E, F) (102 McBryde Hall)</w:t>
                </w:r>
              </w:ins>
              <w:del w:id="107" w:author="Yuan Li" w:date="2019-07-08T14:59:00Z">
                <w:r w:rsidRPr="00E712A4" w:rsidDel="00CE592C">
                  <w:delText xml:space="preserve">Sandbox Studio (Moss Arts Center 160) </w:delText>
                </w:r>
              </w:del>
              <w:ins w:id="108" w:author="Yuan Li" w:date="2019-07-08T14:46:00Z">
                <w:r w:rsidR="002A4CAB" w:rsidRPr="002A4CAB">
                  <w:t xml:space="preserve"> </w:t>
                </w:r>
              </w:ins>
              <w:r w:rsidRPr="00E712A4">
                <w:t>and will take approximately 60 minutes for each participant.</w:t>
              </w:r>
            </w:p>
            <w:p w14:paraId="7AD6CB61" w14:textId="77777777" w:rsidR="00E712A4" w:rsidRDefault="00E712A4" w:rsidP="00E712A4"/>
            <w:p w14:paraId="7D170C9C" w14:textId="346B3D00" w:rsidR="008F179F" w:rsidRPr="00875F37" w:rsidRDefault="00E712A4" w:rsidP="00875F37">
              <w:r w:rsidRPr="0032709C">
                <w:t>When participants arrive, they will be greeted and asked to read and sign the informed consent form after their questions (if any) are answered. Then they will be asked to clarify they have normal vision. Next</w:t>
              </w:r>
              <w:ins w:id="109" w:author="Microsoft Office User" w:date="2019-06-02T12:05:00Z">
                <w:r w:rsidR="000C73A4">
                  <w:t>,</w:t>
                </w:r>
              </w:ins>
              <w:r w:rsidRPr="0032709C">
                <w:t xml:space="preserve"> they will be provided with written or verbal instructions for the experiment, and familiarized with the lab and the equipment they will be using. Participants will wear an augmented reality (AR) headset such as the Microsoft Hololens. Using the devices, participants will then complete a series of interaction tasks in AR</w:t>
              </w:r>
              <w:r w:rsidRPr="00E712A4">
                <w:t xml:space="preserve"> and in real world, using one or more 3D interaction techniques. Tasks will involve physical movements including looking around the environment, pointing to </w:t>
              </w:r>
              <w:ins w:id="110" w:author="Microsoft Office User" w:date="2019-06-02T12:02:00Z">
                <w:r w:rsidR="000C73A4">
                  <w:t xml:space="preserve">virtual or physical </w:t>
                </w:r>
              </w:ins>
              <w:r w:rsidRPr="00E712A4">
                <w:t xml:space="preserve">objects, </w:t>
              </w:r>
              <w:ins w:id="111" w:author="Microsoft Office User" w:date="2019-06-02T12:03:00Z">
                <w:r w:rsidR="000C73A4">
                  <w:t xml:space="preserve">interacting with other UIs that ask questions regarding the objects (e.g. </w:t>
                </w:r>
              </w:ins>
              <w:ins w:id="112" w:author="Microsoft Office User" w:date="2019-06-02T12:04:00Z">
                <w:r w:rsidR="000C73A4">
                  <w:t>W</w:t>
                </w:r>
              </w:ins>
              <w:ins w:id="113" w:author="Microsoft Office User" w:date="2019-06-02T12:03:00Z">
                <w:r w:rsidR="000C73A4">
                  <w:t xml:space="preserve">hich object is pointed at?) </w:t>
                </w:r>
              </w:ins>
              <w:r w:rsidRPr="00E712A4">
                <w:t>and manipulating virtual objects.</w:t>
              </w:r>
              <w:del w:id="114" w:author="Microsoft Office User" w:date="2019-06-02T12:03:00Z">
                <w:r w:rsidRPr="00E712A4" w:rsidDel="000C73A4">
                  <w:delText xml:space="preserve"> </w:delText>
                </w:r>
              </w:del>
              <w:r w:rsidRPr="00E712A4">
                <w:t xml:space="preserve"> After each block of tasks, participants will be </w:t>
              </w:r>
              <w:commentRangeStart w:id="115"/>
              <w:r w:rsidRPr="00E712A4">
                <w:t xml:space="preserve">interviewed </w:t>
              </w:r>
              <w:commentRangeEnd w:id="115"/>
              <w:r w:rsidR="000C73A4">
                <w:rPr>
                  <w:rStyle w:val="CommentReference"/>
                </w:rPr>
                <w:commentReference w:id="115"/>
              </w:r>
              <w:r w:rsidRPr="00E712A4">
                <w:t xml:space="preserve">by the investigator to gather qualitative feedback. Breaks will be given after each usability </w:t>
              </w:r>
              <w:del w:id="116" w:author="Yuan Li" w:date="2019-07-08T14:47:00Z">
                <w:r w:rsidRPr="00E712A4" w:rsidDel="002A4CAB">
                  <w:delText>questionnaire</w:delText>
                </w:r>
              </w:del>
              <w:ins w:id="117" w:author="Yuan Li" w:date="2019-07-08T14:47:00Z">
                <w:r w:rsidR="002A4CAB">
                  <w:t>interview</w:t>
                </w:r>
              </w:ins>
              <w:r w:rsidRPr="00E712A4">
                <w:t>. After all tasks are completed, participants will be interviewed about their experience.</w:t>
              </w:r>
            </w:p>
            <w:customXmlDelRangeStart w:id="118" w:author="Microsoft Office User" w:date="2019-06-02T12:04:00Z"/>
          </w:sdtContent>
        </w:sdt>
        <w:customXmlDelRangeEnd w:id="118"/>
      </w:sdtContent>
    </w:sdt>
    <w:p w14:paraId="6DAABA01" w14:textId="4CE26893" w:rsidR="008F179F" w:rsidRPr="008F179F" w:rsidRDefault="008F179F" w:rsidP="00ED0565">
      <w:pPr>
        <w:ind w:left="720"/>
        <w:rPr>
          <w:rFonts w:ascii="Times New Roman" w:eastAsia="Times New Roman" w:hAnsi="Times New Roman" w:cs="Times New Roman"/>
          <w:color w:val="000000"/>
        </w:rPr>
      </w:pPr>
    </w:p>
    <w:p w14:paraId="487232FA" w14:textId="2FF17235" w:rsidR="006A3A99" w:rsidRPr="008F179F" w:rsidRDefault="006A3A99" w:rsidP="008F179F">
      <w:pPr>
        <w:rPr>
          <w:rFonts w:ascii="Times New Roman" w:eastAsia="Times New Roman" w:hAnsi="Times New Roman" w:cs="Times New Roman"/>
          <w:color w:val="000000"/>
        </w:rPr>
      </w:pPr>
    </w:p>
    <w:sdt>
      <w:sdtPr>
        <w:rPr>
          <w:rFonts w:ascii="Times New Roman" w:eastAsia="Times New Roman" w:hAnsi="Times New Roman" w:cs="Times New Roman"/>
          <w:i/>
          <w:color w:val="000000"/>
        </w:rPr>
        <w:alias w:val="8.3"/>
        <w:tag w:val="8.3"/>
        <w:id w:val="1929300866"/>
        <w:lock w:val="sdtContentLocked"/>
        <w:placeholder>
          <w:docPart w:val="DefaultPlaceholder_-1854013440"/>
        </w:placeholder>
      </w:sdtPr>
      <w:sdtEndPr/>
      <w:sdtContent>
        <w:p w14:paraId="5A65B784" w14:textId="6F76BEB7"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w:t>
          </w:r>
        </w:p>
        <w:p w14:paraId="0B3E2C0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Procedures </w:t>
          </w:r>
          <w:r w:rsidR="00971600">
            <w:rPr>
              <w:rFonts w:ascii="Times New Roman" w:eastAsia="Times New Roman" w:hAnsi="Times New Roman" w:cs="Times New Roman"/>
              <w:i/>
              <w:color w:val="000000"/>
            </w:rPr>
            <w:t>or safeguards intended</w:t>
          </w:r>
          <w:r>
            <w:rPr>
              <w:rFonts w:ascii="Times New Roman" w:eastAsia="Times New Roman" w:hAnsi="Times New Roman" w:cs="Times New Roman"/>
              <w:i/>
              <w:color w:val="000000"/>
            </w:rPr>
            <w:t xml:space="preserve"> to </w:t>
          </w:r>
          <w:r w:rsidR="00B439EE">
            <w:rPr>
              <w:rFonts w:ascii="Times New Roman" w:eastAsia="Times New Roman" w:hAnsi="Times New Roman" w:cs="Times New Roman"/>
              <w:i/>
              <w:color w:val="000000"/>
              <w:u w:val="single"/>
            </w:rPr>
            <w:t xml:space="preserve">reduce </w:t>
          </w:r>
          <w:r>
            <w:rPr>
              <w:rFonts w:ascii="Times New Roman" w:eastAsia="Times New Roman" w:hAnsi="Times New Roman" w:cs="Times New Roman"/>
              <w:i/>
              <w:color w:val="000000"/>
              <w:u w:val="single"/>
            </w:rPr>
            <w:t xml:space="preserve">the probability </w:t>
          </w:r>
          <w:r w:rsidR="00B439EE">
            <w:rPr>
              <w:rFonts w:ascii="Times New Roman" w:eastAsia="Times New Roman" w:hAnsi="Times New Roman" w:cs="Times New Roman"/>
              <w:i/>
              <w:color w:val="000000"/>
              <w:u w:val="single"/>
            </w:rPr>
            <w:t xml:space="preserve">and </w:t>
          </w:r>
          <w:r>
            <w:rPr>
              <w:rFonts w:ascii="Times New Roman" w:eastAsia="Times New Roman" w:hAnsi="Times New Roman" w:cs="Times New Roman"/>
              <w:i/>
              <w:color w:val="000000"/>
              <w:u w:val="single"/>
            </w:rPr>
            <w:t>magnitude of risks</w:t>
          </w:r>
          <w:r>
            <w:rPr>
              <w:rFonts w:ascii="Times New Roman" w:eastAsia="Times New Roman" w:hAnsi="Times New Roman" w:cs="Times New Roman"/>
              <w:i/>
              <w:color w:val="000000"/>
            </w:rPr>
            <w:t>. (</w:t>
          </w:r>
          <w:r w:rsidR="00B439EE">
            <w:rPr>
              <w:rFonts w:ascii="Times New Roman" w:eastAsia="Times New Roman" w:hAnsi="Times New Roman" w:cs="Times New Roman"/>
              <w:i/>
              <w:color w:val="000000"/>
            </w:rPr>
            <w:t xml:space="preserve">For </w:t>
          </w:r>
          <w:r w:rsidR="00B439EE">
            <w:rPr>
              <w:rFonts w:ascii="Times New Roman" w:eastAsia="Times New Roman" w:hAnsi="Times New Roman" w:cs="Times New Roman"/>
              <w:i/>
            </w:rPr>
            <w:t>e</w:t>
          </w:r>
          <w:r w:rsidRPr="00C72AB1">
            <w:rPr>
              <w:rFonts w:ascii="Times New Roman" w:eastAsia="Times New Roman" w:hAnsi="Times New Roman" w:cs="Times New Roman"/>
              <w:i/>
            </w:rPr>
            <w:t xml:space="preserve">xample: </w:t>
          </w:r>
          <w:r w:rsidR="00B4741F">
            <w:rPr>
              <w:rFonts w:ascii="Times New Roman" w:eastAsia="Times New Roman" w:hAnsi="Times New Roman" w:cs="Times New Roman"/>
              <w:i/>
            </w:rPr>
            <w:t>Reducing the risk of injury in a virtual reality study either by having the subjects sit during the study or by providing an obstacle-free space for walking.</w:t>
          </w:r>
          <w:r>
            <w:rPr>
              <w:rFonts w:ascii="Times New Roman" w:eastAsia="Times New Roman" w:hAnsi="Times New Roman" w:cs="Times New Roman"/>
              <w:i/>
            </w:rPr>
            <w:t>)</w:t>
          </w:r>
        </w:p>
        <w:p w14:paraId="6B2AEF2A" w14:textId="77777777" w:rsidR="00826215" w:rsidRDefault="00E6590A"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Be sure to describe a</w:t>
          </w:r>
          <w:r w:rsidR="00C72AB1">
            <w:rPr>
              <w:rFonts w:ascii="Times New Roman" w:eastAsia="Times New Roman" w:hAnsi="Times New Roman" w:cs="Times New Roman"/>
              <w:i/>
              <w:color w:val="000000"/>
            </w:rPr>
            <w:t>ll drugs and devices used in the research</w:t>
          </w:r>
          <w:r w:rsidR="00BF7B6E">
            <w:rPr>
              <w:rFonts w:ascii="Times New Roman" w:eastAsia="Times New Roman" w:hAnsi="Times New Roman" w:cs="Times New Roman"/>
              <w:i/>
              <w:color w:val="000000"/>
            </w:rPr>
            <w:t>, when they will be administered or used,</w:t>
          </w:r>
          <w:r>
            <w:rPr>
              <w:rFonts w:ascii="Times New Roman" w:eastAsia="Times New Roman" w:hAnsi="Times New Roman" w:cs="Times New Roman"/>
              <w:i/>
              <w:color w:val="000000"/>
            </w:rPr>
            <w:t xml:space="preserve"> and their purpose.</w:t>
          </w:r>
          <w:r w:rsidRPr="00C72AB1" w:rsidDel="00E6590A">
            <w:rPr>
              <w:rFonts w:ascii="Times New Roman" w:eastAsia="Times New Roman" w:hAnsi="Times New Roman" w:cs="Times New Roman"/>
              <w:i/>
            </w:rPr>
            <w:t xml:space="preserve"> </w:t>
          </w:r>
        </w:p>
        <w:p w14:paraId="6925FF10" w14:textId="77777777" w:rsidR="00826215" w:rsidRDefault="00EB29B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ethods used to collect data about subjects. </w:t>
          </w:r>
          <w:r>
            <w:rPr>
              <w:rFonts w:ascii="Times New Roman" w:eastAsia="Times New Roman" w:hAnsi="Times New Roman" w:cs="Times New Roman"/>
              <w:i/>
              <w:color w:val="000000"/>
            </w:rPr>
            <w:t xml:space="preserve">Please upload </w:t>
          </w:r>
          <w:r>
            <w:rPr>
              <w:rFonts w:ascii="Times New Roman" w:eastAsia="Times New Roman" w:hAnsi="Times New Roman" w:cs="Times New Roman"/>
              <w:i/>
            </w:rPr>
            <w:t>a</w:t>
          </w:r>
          <w:r w:rsidR="00C72AB1">
            <w:rPr>
              <w:rFonts w:ascii="Times New Roman" w:eastAsia="Times New Roman" w:hAnsi="Times New Roman" w:cs="Times New Roman"/>
              <w:i/>
              <w:color w:val="000000"/>
            </w:rPr>
            <w:t>ll data collection forms to Protocol Management. Som</w:t>
          </w:r>
          <w:r w:rsidR="00C72AB1">
            <w:rPr>
              <w:rFonts w:ascii="Times New Roman" w:eastAsia="Times New Roman" w:hAnsi="Times New Roman" w:cs="Times New Roman"/>
              <w:i/>
            </w:rPr>
            <w:t>e common e</w:t>
          </w:r>
          <w:r w:rsidR="00C72AB1">
            <w:rPr>
              <w:rFonts w:ascii="Times New Roman" w:eastAsia="Times New Roman" w:hAnsi="Times New Roman" w:cs="Times New Roman"/>
              <w:i/>
              <w:color w:val="000000"/>
            </w:rPr>
            <w:t>xamples ar</w:t>
          </w:r>
          <w:r w:rsidR="00C72AB1">
            <w:rPr>
              <w:rFonts w:ascii="Times New Roman" w:eastAsia="Times New Roman" w:hAnsi="Times New Roman" w:cs="Times New Roman"/>
              <w:i/>
            </w:rPr>
            <w:t>e</w:t>
          </w:r>
          <w:r w:rsidR="00C72AB1">
            <w:rPr>
              <w:rFonts w:ascii="Times New Roman" w:eastAsia="Times New Roman" w:hAnsi="Times New Roman" w:cs="Times New Roman"/>
              <w:i/>
              <w:color w:val="000000"/>
            </w:rPr>
            <w:t>:</w:t>
          </w:r>
        </w:p>
        <w:p w14:paraId="71B6FCB9" w14:textId="77777777" w:rsidR="00826215" w:rsidRDefault="00C72AB1" w:rsidP="000F7B98">
          <w:pPr>
            <w:numPr>
              <w:ilvl w:val="2"/>
              <w:numId w:val="4"/>
            </w:numPr>
            <w:pBdr>
              <w:top w:val="nil"/>
              <w:left w:val="nil"/>
              <w:bottom w:val="nil"/>
              <w:right w:val="nil"/>
              <w:between w:val="nil"/>
            </w:pBdr>
            <w:tabs>
              <w:tab w:val="left" w:pos="1800"/>
            </w:tabs>
            <w:spacing w:before="120"/>
            <w:ind w:right="180"/>
            <w:rPr>
              <w:rFonts w:ascii="Times New Roman" w:eastAsia="Times New Roman" w:hAnsi="Times New Roman" w:cs="Times New Roman"/>
              <w:i/>
            </w:rPr>
          </w:pPr>
          <w:r>
            <w:rPr>
              <w:rFonts w:ascii="Times New Roman" w:eastAsia="Times New Roman" w:hAnsi="Times New Roman" w:cs="Times New Roman"/>
              <w:i/>
            </w:rPr>
            <w:t>S</w:t>
          </w:r>
          <w:r w:rsidRPr="00C72AB1">
            <w:rPr>
              <w:rFonts w:ascii="Times New Roman" w:eastAsia="Times New Roman" w:hAnsi="Times New Roman" w:cs="Times New Roman"/>
              <w:i/>
            </w:rPr>
            <w:t xml:space="preserve">creening questionnaires </w:t>
          </w:r>
        </w:p>
        <w:p w14:paraId="140A4556"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Survey(s)</w:t>
          </w:r>
          <w:r w:rsidR="00215F17">
            <w:rPr>
              <w:rFonts w:ascii="Times New Roman" w:eastAsia="Times New Roman" w:hAnsi="Times New Roman" w:cs="Times New Roman"/>
              <w:i/>
            </w:rPr>
            <w:t xml:space="preserve">, </w:t>
          </w:r>
          <w:r>
            <w:rPr>
              <w:rFonts w:ascii="Times New Roman" w:eastAsia="Times New Roman" w:hAnsi="Times New Roman" w:cs="Times New Roman"/>
              <w:i/>
            </w:rPr>
            <w:t>including online surveys</w:t>
          </w:r>
        </w:p>
        <w:p w14:paraId="6912BF18"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Demographic questionnaire(s)</w:t>
          </w:r>
        </w:p>
        <w:p w14:paraId="0F39E72B"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I</w:t>
          </w:r>
          <w:r>
            <w:rPr>
              <w:rFonts w:ascii="Times New Roman" w:eastAsia="Times New Roman" w:hAnsi="Times New Roman" w:cs="Times New Roman"/>
              <w:i/>
              <w:color w:val="000000"/>
            </w:rPr>
            <w:t>ntervie</w:t>
          </w:r>
          <w:r w:rsidRPr="00C72AB1">
            <w:rPr>
              <w:rFonts w:ascii="Times New Roman" w:eastAsia="Times New Roman" w:hAnsi="Times New Roman" w:cs="Times New Roman"/>
              <w:i/>
            </w:rPr>
            <w:t>w guide(s)</w:t>
          </w:r>
          <w:r w:rsidR="00215F17">
            <w:rPr>
              <w:rFonts w:ascii="Times New Roman" w:eastAsia="Times New Roman" w:hAnsi="Times New Roman" w:cs="Times New Roman"/>
              <w:i/>
            </w:rPr>
            <w:t xml:space="preserve">, e.g., </w:t>
          </w:r>
          <w:r w:rsidRPr="00C72AB1">
            <w:rPr>
              <w:rFonts w:ascii="Times New Roman" w:eastAsia="Times New Roman" w:hAnsi="Times New Roman" w:cs="Times New Roman"/>
              <w:i/>
            </w:rPr>
            <w:t xml:space="preserve">questions or pool of questions for semi-structured interviews </w:t>
          </w:r>
        </w:p>
        <w:p w14:paraId="3B66223B"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sidRPr="00C72AB1">
            <w:rPr>
              <w:rFonts w:ascii="Times New Roman" w:eastAsia="Times New Roman" w:hAnsi="Times New Roman" w:cs="Times New Roman"/>
              <w:i/>
            </w:rPr>
            <w:t>Focus group guide(s)</w:t>
          </w:r>
        </w:p>
        <w:p w14:paraId="583C0175" w14:textId="7D216001" w:rsidR="00826215" w:rsidRPr="0008006D" w:rsidRDefault="00186CD4" w:rsidP="000F7B98">
          <w:pPr>
            <w:numPr>
              <w:ilvl w:val="2"/>
              <w:numId w:val="4"/>
            </w:numPr>
            <w:pBdr>
              <w:top w:val="nil"/>
              <w:left w:val="nil"/>
              <w:bottom w:val="nil"/>
              <w:right w:val="nil"/>
              <w:between w:val="nil"/>
            </w:pBdr>
            <w:tabs>
              <w:tab w:val="left" w:pos="1800"/>
            </w:tabs>
            <w:spacing w:after="120"/>
            <w:ind w:right="180"/>
            <w:rPr>
              <w:rFonts w:ascii="Times New Roman" w:eastAsia="Times New Roman" w:hAnsi="Times New Roman" w:cs="Times New Roman"/>
              <w:i/>
            </w:rPr>
          </w:pPr>
          <w:r>
            <w:rPr>
              <w:rFonts w:ascii="Times New Roman" w:eastAsia="Times New Roman" w:hAnsi="Times New Roman" w:cs="Times New Roman"/>
              <w:i/>
            </w:rPr>
            <w:t>O</w:t>
          </w:r>
          <w:r w:rsidR="00C72AB1" w:rsidRPr="00C72AB1">
            <w:rPr>
              <w:rFonts w:ascii="Times New Roman" w:eastAsia="Times New Roman" w:hAnsi="Times New Roman" w:cs="Times New Roman"/>
              <w:i/>
            </w:rPr>
            <w:t>ther document</w:t>
          </w:r>
          <w:r>
            <w:rPr>
              <w:rFonts w:ascii="Times New Roman" w:eastAsia="Times New Roman" w:hAnsi="Times New Roman" w:cs="Times New Roman"/>
              <w:i/>
            </w:rPr>
            <w:t>s</w:t>
          </w:r>
          <w:r w:rsidR="00C72AB1" w:rsidRPr="00C72AB1">
            <w:rPr>
              <w:rFonts w:ascii="Times New Roman" w:eastAsia="Times New Roman" w:hAnsi="Times New Roman" w:cs="Times New Roman"/>
              <w:i/>
            </w:rPr>
            <w:t xml:space="preserve"> used to collect data</w:t>
          </w:r>
          <w:r w:rsidR="00C72AB1">
            <w:rPr>
              <w:rFonts w:ascii="Times New Roman" w:eastAsia="Times New Roman" w:hAnsi="Times New Roman" w:cs="Times New Roman"/>
              <w:i/>
              <w:color w:val="000000"/>
            </w:rPr>
            <w:t xml:space="preserve"> </w:t>
          </w:r>
        </w:p>
      </w:sdtContent>
    </w:sdt>
    <w:p w14:paraId="0BFC80FA" w14:textId="09752626" w:rsidR="00130538" w:rsidRDefault="00130538" w:rsidP="008B70FE">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p w14:paraId="6E4536F3" w14:textId="5E781CF1" w:rsidR="000A5474" w:rsidRDefault="000A5474" w:rsidP="008B70FE">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433945295"/>
        <w:placeholder>
          <w:docPart w:val="235A75D567704FFCBB79EF79A5C3208E"/>
        </w:placeholder>
      </w:sdtPr>
      <w:sdtEndPr/>
      <w:sdtContent>
        <w:p w14:paraId="021DEF68" w14:textId="77777777" w:rsidR="0032709C" w:rsidRDefault="0032709C" w:rsidP="008B70FE">
          <w:pPr>
            <w:pBdr>
              <w:top w:val="nil"/>
              <w:left w:val="nil"/>
              <w:bottom w:val="nil"/>
              <w:right w:val="nil"/>
              <w:between w:val="nil"/>
            </w:pBdr>
            <w:tabs>
              <w:tab w:val="left" w:pos="1800"/>
            </w:tabs>
            <w:spacing w:after="120"/>
            <w:ind w:left="720" w:right="180"/>
          </w:pPr>
          <w:r>
            <w:t>The study will take place in an obstacle-free space for minimal movement. We encourage the participants to take a rest between trials or at any point needed to avoid possible motion sickness.</w:t>
          </w:r>
        </w:p>
        <w:p w14:paraId="40FB29FC" w14:textId="31AEF25B" w:rsidR="000A5474" w:rsidRDefault="0032709C" w:rsidP="008B70FE">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r>
            <w:t>Quantitative performance data will be automatically cap</w:t>
          </w:r>
          <w:r w:rsidR="00162ECF">
            <w:t>tured by the computer and AR device such as time and trial accuracy. Qualitative feedback will be recorded by the experimenter in digital documents.</w:t>
          </w:r>
          <w:ins w:id="119" w:author="Yuan Li" w:date="2019-07-08T14:48:00Z">
            <w:r w:rsidR="002A4CAB">
              <w:t xml:space="preserve"> We will only video record users' hand gestures. </w:t>
            </w:r>
          </w:ins>
          <w:ins w:id="120" w:author="Yuan Li" w:date="2019-07-08T14:49:00Z">
            <w:r w:rsidR="002A4CAB">
              <w:t>The entire experiment session will be audio recorded as well.</w:t>
            </w:r>
          </w:ins>
        </w:p>
      </w:sdtContent>
    </w:sdt>
    <w:p w14:paraId="35C2829D" w14:textId="69B06805" w:rsidR="000A5474" w:rsidRDefault="000A5474" w:rsidP="008B70FE">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p w14:paraId="730B51D5" w14:textId="23A34BCE" w:rsidR="00652AC6" w:rsidRPr="00377C32" w:rsidRDefault="00652AC6" w:rsidP="000A5474">
      <w:pPr>
        <w:pBdr>
          <w:top w:val="nil"/>
          <w:left w:val="nil"/>
          <w:bottom w:val="nil"/>
          <w:right w:val="nil"/>
          <w:between w:val="nil"/>
        </w:pBdr>
        <w:tabs>
          <w:tab w:val="left" w:pos="1800"/>
        </w:tabs>
        <w:spacing w:after="120"/>
        <w:ind w:right="180"/>
        <w:rPr>
          <w:rFonts w:ascii="Times New Roman" w:eastAsia="Times New Roman" w:hAnsi="Times New Roman" w:cs="Times New Roman"/>
        </w:rPr>
      </w:pPr>
    </w:p>
    <w:p w14:paraId="1110BF0C" w14:textId="0505FC41" w:rsidR="00826215" w:rsidRPr="00A9630C" w:rsidRDefault="00705C97" w:rsidP="000F7B98">
      <w:pPr>
        <w:numPr>
          <w:ilvl w:val="1"/>
          <w:numId w:val="4"/>
        </w:numPr>
        <w:pBdr>
          <w:top w:val="nil"/>
          <w:left w:val="nil"/>
          <w:bottom w:val="nil"/>
          <w:right w:val="nil"/>
          <w:between w:val="nil"/>
        </w:pBdr>
        <w:spacing w:before="120" w:after="120"/>
        <w:ind w:left="1267" w:right="180" w:hanging="547"/>
      </w:pPr>
      <w:sdt>
        <w:sdtPr>
          <w:rPr>
            <w:rFonts w:ascii="Times New Roman" w:eastAsia="Times New Roman" w:hAnsi="Times New Roman" w:cs="Times New Roman"/>
            <w:i/>
            <w:color w:val="000000"/>
          </w:rPr>
          <w:alias w:val="8.4"/>
          <w:tag w:val="8.4"/>
          <w:id w:val="-1388563665"/>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What data will </w:t>
          </w:r>
          <w:r w:rsidR="00012CDB">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 xml:space="preserve">collect during the study and how </w:t>
          </w:r>
          <w:r w:rsidR="00012CDB">
            <w:rPr>
              <w:rFonts w:ascii="Times New Roman" w:eastAsia="Times New Roman" w:hAnsi="Times New Roman" w:cs="Times New Roman"/>
              <w:i/>
              <w:color w:val="000000"/>
            </w:rPr>
            <w:t>you will</w:t>
          </w:r>
          <w:r w:rsidR="00C72AB1">
            <w:rPr>
              <w:rFonts w:ascii="Times New Roman" w:eastAsia="Times New Roman" w:hAnsi="Times New Roman" w:cs="Times New Roman"/>
              <w:i/>
              <w:color w:val="000000"/>
            </w:rPr>
            <w:t xml:space="preserve"> obtain</w:t>
          </w:r>
          <w:r w:rsidR="00012CDB">
            <w:rPr>
              <w:rFonts w:ascii="Times New Roman" w:eastAsia="Times New Roman" w:hAnsi="Times New Roman" w:cs="Times New Roman"/>
              <w:i/>
              <w:color w:val="000000"/>
            </w:rPr>
            <w:t xml:space="preserve"> them</w:t>
          </w:r>
          <w:r w:rsidR="003C0704">
            <w:rPr>
              <w:rFonts w:ascii="Times New Roman" w:eastAsia="Times New Roman" w:hAnsi="Times New Roman" w:cs="Times New Roman"/>
              <w:i/>
              <w:color w:val="000000"/>
            </w:rPr>
            <w:t>?</w:t>
          </w:r>
          <w:r w:rsidR="00C72AB1">
            <w:rPr>
              <w:rFonts w:ascii="Times New Roman" w:eastAsia="Times New Roman" w:hAnsi="Times New Roman" w:cs="Times New Roman"/>
              <w:i/>
              <w:color w:val="000000"/>
            </w:rPr>
            <w:t xml:space="preserve"> </w:t>
          </w:r>
          <w:r w:rsidR="00186CD4">
            <w:rPr>
              <w:rFonts w:ascii="Times New Roman" w:eastAsia="Times New Roman" w:hAnsi="Times New Roman" w:cs="Times New Roman"/>
              <w:i/>
              <w:color w:val="000000"/>
            </w:rPr>
            <w:t>Please i</w:t>
          </w:r>
          <w:r w:rsidR="00C72AB1">
            <w:rPr>
              <w:rFonts w:ascii="Times New Roman" w:eastAsia="Times New Roman" w:hAnsi="Times New Roman" w:cs="Times New Roman"/>
              <w:i/>
              <w:color w:val="000000"/>
            </w:rPr>
            <w:t xml:space="preserve">nclude descriptions of electronic data collection, </w:t>
          </w:r>
          <w:r w:rsidR="00186CD4">
            <w:rPr>
              <w:rFonts w:ascii="Times New Roman" w:eastAsia="Times New Roman" w:hAnsi="Times New Roman" w:cs="Times New Roman"/>
              <w:i/>
              <w:color w:val="000000"/>
            </w:rPr>
            <w:t xml:space="preserve">database matching, and </w:t>
          </w:r>
          <w:r w:rsidR="00C72AB1">
            <w:rPr>
              <w:rFonts w:ascii="Times New Roman" w:eastAsia="Times New Roman" w:hAnsi="Times New Roman" w:cs="Times New Roman"/>
              <w:i/>
              <w:color w:val="000000"/>
            </w:rPr>
            <w:t>app-based data collection</w:t>
          </w:r>
        </w:sdtContent>
      </w:sdt>
      <w:r w:rsidR="00C025F4" w:rsidRPr="000A5474">
        <w:rPr>
          <w:rFonts w:ascii="Times New Roman" w:eastAsia="Times New Roman" w:hAnsi="Times New Roman" w:cs="Times New Roman"/>
          <w:color w:val="000000"/>
        </w:rPr>
        <w:t>:</w:t>
      </w:r>
    </w:p>
    <w:p w14:paraId="51AB0C99" w14:textId="3E329DD0" w:rsidR="00A9630C" w:rsidRDefault="00A9630C" w:rsidP="00A9630C">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1467344653"/>
        <w:placeholder>
          <w:docPart w:val="A9B09170DE2F441DA29CE1CAAFFBBAC9"/>
        </w:placeholder>
      </w:sdtPr>
      <w:sdtEndPr>
        <w:rPr>
          <w:rFonts w:ascii="Times" w:eastAsia="宋体" w:hAnsi="Times" w:cs="Times"/>
          <w:i w:val="0"/>
          <w:color w:val="auto"/>
        </w:rPr>
      </w:sdtEndPr>
      <w:sdtContent>
        <w:p w14:paraId="2160CE94" w14:textId="17AE3BB5" w:rsidR="00162ECF" w:rsidRDefault="00162ECF" w:rsidP="002F21AA">
          <w:pPr>
            <w:pBdr>
              <w:top w:val="nil"/>
              <w:left w:val="nil"/>
              <w:bottom w:val="nil"/>
              <w:right w:val="nil"/>
              <w:between w:val="nil"/>
            </w:pBdr>
            <w:spacing w:before="120" w:after="120"/>
            <w:ind w:left="1267" w:right="180"/>
          </w:pPr>
          <w:r>
            <w:t xml:space="preserve">The AR program automatically logs </w:t>
          </w:r>
          <w:del w:id="121" w:author="Microsoft Office User" w:date="2019-06-02T12:08:00Z">
            <w:r w:rsidDel="008F2699">
              <w:delText xml:space="preserve">important </w:delText>
            </w:r>
          </w:del>
          <w:r>
            <w:t>data</w:t>
          </w:r>
          <w:ins w:id="122" w:author="Microsoft Office User" w:date="2019-06-02T12:08:00Z">
            <w:r w:rsidR="008F2699">
              <w:t xml:space="preserve"> of interest</w:t>
            </w:r>
          </w:ins>
          <w:r>
            <w:t xml:space="preserve"> such as time</w:t>
          </w:r>
          <w:del w:id="123" w:author="Microsoft Office User" w:date="2019-06-02T12:08:00Z">
            <w:r w:rsidDel="008F2699">
              <w:delText xml:space="preserve"> </w:delText>
            </w:r>
          </w:del>
          <w:r>
            <w:t>stamp</w:t>
          </w:r>
          <w:ins w:id="124" w:author="Microsoft Office User" w:date="2019-06-02T12:08:00Z">
            <w:r w:rsidR="008F2699">
              <w:t>s</w:t>
            </w:r>
          </w:ins>
          <w:r>
            <w:t xml:space="preserve">, target </w:t>
          </w:r>
          <w:ins w:id="125" w:author="Microsoft Office User" w:date="2019-06-02T12:08:00Z">
            <w:r w:rsidR="008F2699">
              <w:t xml:space="preserve">object </w:t>
            </w:r>
          </w:ins>
          <w:r>
            <w:t>ID</w:t>
          </w:r>
          <w:ins w:id="126" w:author="Microsoft Office User" w:date="2019-06-02T12:08:00Z">
            <w:r w:rsidR="008F2699">
              <w:t>,</w:t>
            </w:r>
          </w:ins>
          <w:r>
            <w:t xml:space="preserve"> and user selection. The data will be stored in *.csv files and exported in a </w:t>
          </w:r>
          <w:del w:id="127" w:author="Microsoft Office User" w:date="2019-06-02T12:08:00Z">
            <w:r w:rsidDel="008F2699">
              <w:delText xml:space="preserve">password </w:delText>
            </w:r>
          </w:del>
          <w:ins w:id="128" w:author="Microsoft Office User" w:date="2019-06-02T12:08:00Z">
            <w:r w:rsidR="008F2699">
              <w:t>password-</w:t>
            </w:r>
          </w:ins>
          <w:r>
            <w:t>protected desktop computer in the Sandbox for further data analysis.</w:t>
          </w:r>
        </w:p>
        <w:p w14:paraId="400769A9" w14:textId="77777777" w:rsidR="002A4CAB" w:rsidRDefault="00162ECF" w:rsidP="002F21AA">
          <w:pPr>
            <w:pBdr>
              <w:top w:val="nil"/>
              <w:left w:val="nil"/>
              <w:bottom w:val="nil"/>
              <w:right w:val="nil"/>
              <w:between w:val="nil"/>
            </w:pBdr>
            <w:spacing w:before="120" w:after="120"/>
            <w:ind w:left="1267" w:right="180"/>
            <w:rPr>
              <w:ins w:id="129" w:author="Yuan Li" w:date="2019-07-08T14:49:00Z"/>
            </w:rPr>
          </w:pPr>
          <w:r>
            <w:t xml:space="preserve">The qualitative data will be </w:t>
          </w:r>
          <w:del w:id="130" w:author="Microsoft Office User" w:date="2019-06-02T12:09:00Z">
            <w:r w:rsidDel="008F2699">
              <w:delText xml:space="preserve">recorded </w:delText>
            </w:r>
          </w:del>
          <w:ins w:id="131" w:author="Microsoft Office User" w:date="2019-06-02T12:09:00Z">
            <w:r w:rsidR="008F2699">
              <w:t xml:space="preserve">stored </w:t>
            </w:r>
          </w:ins>
          <w:r>
            <w:t>in the experimenter's password protected computer and then transferred to the desktop computer in the Sandbox.</w:t>
          </w:r>
        </w:p>
        <w:p w14:paraId="221044E0" w14:textId="6EBC2E4E" w:rsidR="00A9630C" w:rsidRPr="002F21AA" w:rsidRDefault="002A4CAB" w:rsidP="002F21AA">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ins w:id="132" w:author="Yuan Li" w:date="2019-07-08T14:49:00Z">
            <w:r>
              <w:t xml:space="preserve">We will video record users hand </w:t>
            </w:r>
          </w:ins>
          <w:ins w:id="133" w:author="Yuan Li" w:date="2019-07-08T14:50:00Z">
            <w:r>
              <w:t xml:space="preserve">gestures during the experiment. We will ensure only users' hands will appear in the video. We will also record the audio during the experiment session for further qualitative analysis. </w:t>
            </w:r>
          </w:ins>
          <w:ins w:id="134" w:author="Yuan Li" w:date="2019-07-08T14:51:00Z">
            <w:r>
              <w:t xml:space="preserve">Both video and audio data will be stored in a </w:t>
            </w:r>
          </w:ins>
          <w:ins w:id="135" w:author="Yuan Li" w:date="2019-07-08T14:56:00Z">
            <w:r w:rsidRPr="002A4CAB">
              <w:t>password-protected desktop computer in the Sandbox</w:t>
            </w:r>
            <w:r>
              <w:t>.</w:t>
            </w:r>
          </w:ins>
        </w:p>
      </w:sdtContent>
    </w:sdt>
    <w:p w14:paraId="3D1B129D" w14:textId="77777777" w:rsidR="00F74AEA" w:rsidRDefault="00F74AEA" w:rsidP="00A9630C">
      <w:pPr>
        <w:pBdr>
          <w:top w:val="nil"/>
          <w:left w:val="nil"/>
          <w:bottom w:val="nil"/>
          <w:right w:val="nil"/>
          <w:between w:val="nil"/>
        </w:pBdr>
        <w:spacing w:before="120" w:after="120"/>
        <w:ind w:left="1267" w:right="180"/>
      </w:pPr>
    </w:p>
    <w:p w14:paraId="4A7DE528" w14:textId="09E0DBC0" w:rsidR="00605558" w:rsidRPr="00A9630C" w:rsidRDefault="00705C97" w:rsidP="0088493F">
      <w:pPr>
        <w:numPr>
          <w:ilvl w:val="1"/>
          <w:numId w:val="4"/>
        </w:numPr>
        <w:pBdr>
          <w:top w:val="nil"/>
          <w:left w:val="nil"/>
          <w:bottom w:val="nil"/>
          <w:right w:val="nil"/>
          <w:between w:val="nil"/>
        </w:pBdr>
        <w:spacing w:before="120" w:after="120"/>
        <w:ind w:left="1267" w:right="180" w:hanging="547"/>
        <w:rPr>
          <w:i/>
        </w:rPr>
      </w:pPr>
      <w:sdt>
        <w:sdtPr>
          <w:rPr>
            <w:i/>
          </w:rPr>
          <w:alias w:val="8.5"/>
          <w:tag w:val="8.5"/>
          <w:id w:val="-318804811"/>
          <w:lock w:val="sdtContentLocked"/>
          <w:placeholder>
            <w:docPart w:val="DefaultPlaceholder_-1854013440"/>
          </w:placeholder>
        </w:sdtPr>
        <w:sdtEndPr/>
        <w:sdtContent>
          <w:r w:rsidR="00714B12" w:rsidRPr="00605558">
            <w:rPr>
              <w:i/>
            </w:rPr>
            <w:t>Who will transcribe or code audio and/or video recordings?</w:t>
          </w:r>
        </w:sdtContent>
      </w:sdt>
      <w:r w:rsidR="00C025F4" w:rsidRPr="00EE1484">
        <w:t>:</w:t>
      </w:r>
    </w:p>
    <w:p w14:paraId="125AFC8A" w14:textId="49B18F88" w:rsidR="00A9630C" w:rsidRDefault="00A9630C" w:rsidP="00A9630C">
      <w:pPr>
        <w:pBdr>
          <w:top w:val="nil"/>
          <w:left w:val="nil"/>
          <w:bottom w:val="nil"/>
          <w:right w:val="nil"/>
          <w:between w:val="nil"/>
        </w:pBdr>
        <w:spacing w:before="120" w:after="120"/>
        <w:ind w:left="1267" w:right="180"/>
        <w:rPr>
          <w:i/>
        </w:rPr>
      </w:pPr>
    </w:p>
    <w:sdt>
      <w:sdtPr>
        <w:rPr>
          <w:i/>
        </w:rPr>
        <w:id w:val="-2097005264"/>
        <w:placeholder>
          <w:docPart w:val="7EE31E75ABE54E9CA4A915781215F89E"/>
        </w:placeholder>
      </w:sdtPr>
      <w:sdtEndPr/>
      <w:sdtContent>
        <w:p w14:paraId="3BDC1F1C" w14:textId="460625C4" w:rsidR="00A9630C" w:rsidRDefault="00162ECF" w:rsidP="00A9630C">
          <w:pPr>
            <w:pBdr>
              <w:top w:val="nil"/>
              <w:left w:val="nil"/>
              <w:bottom w:val="nil"/>
              <w:right w:val="nil"/>
              <w:between w:val="nil"/>
            </w:pBdr>
            <w:spacing w:before="120" w:after="120"/>
            <w:ind w:left="1267" w:right="180"/>
            <w:rPr>
              <w:i/>
            </w:rPr>
          </w:pPr>
          <w:r>
            <w:t>N/A</w:t>
          </w:r>
        </w:p>
      </w:sdtContent>
    </w:sdt>
    <w:p w14:paraId="30251F8E" w14:textId="77777777" w:rsidR="00A9630C" w:rsidRDefault="00A9630C" w:rsidP="00A9630C">
      <w:pPr>
        <w:pBdr>
          <w:top w:val="nil"/>
          <w:left w:val="nil"/>
          <w:bottom w:val="nil"/>
          <w:right w:val="nil"/>
          <w:between w:val="nil"/>
        </w:pBdr>
        <w:spacing w:before="120" w:after="120"/>
        <w:ind w:left="1267" w:right="180"/>
        <w:rPr>
          <w:i/>
        </w:rPr>
      </w:pPr>
    </w:p>
    <w:sdt>
      <w:sdtPr>
        <w:rPr>
          <w:i/>
        </w:rPr>
        <w:alias w:val="8.6"/>
        <w:tag w:val="8.6"/>
        <w:id w:val="-156919885"/>
        <w:lock w:val="sdtContentLocked"/>
        <w:placeholder>
          <w:docPart w:val="DefaultPlaceholder_-1854013440"/>
        </w:placeholder>
      </w:sdtPr>
      <w:sdtEndPr>
        <w:rPr>
          <w:rFonts w:ascii="Arial" w:hAnsi="Arial"/>
        </w:rPr>
      </w:sdtEndPr>
      <w:sdtContent>
        <w:p w14:paraId="5ACD1967" w14:textId="0DBBDE7F" w:rsidR="00605558" w:rsidRPr="0088493F" w:rsidRDefault="004206CE" w:rsidP="0088493F">
          <w:pPr>
            <w:numPr>
              <w:ilvl w:val="1"/>
              <w:numId w:val="4"/>
            </w:numPr>
            <w:pBdr>
              <w:top w:val="nil"/>
              <w:left w:val="nil"/>
              <w:bottom w:val="nil"/>
              <w:right w:val="nil"/>
              <w:between w:val="nil"/>
            </w:pBdr>
            <w:spacing w:before="120" w:after="120"/>
            <w:ind w:left="1267" w:right="180" w:hanging="547"/>
            <w:rPr>
              <w:i/>
            </w:rPr>
          </w:pPr>
          <w:r w:rsidRPr="00605558">
            <w:rPr>
              <w:i/>
            </w:rPr>
            <w:t>Include a description of any deception to be used in the study.</w:t>
          </w:r>
          <w:r w:rsidR="00605558" w:rsidRPr="00605558">
            <w:rPr>
              <w:i/>
            </w:rPr>
            <w:t xml:space="preserve"> Include justification for the use of deception (</w:t>
          </w:r>
          <w:r w:rsidR="00605558" w:rsidRPr="0088493F">
            <w:rPr>
              <w:i/>
            </w:rPr>
            <w:t xml:space="preserve">why </w:t>
          </w:r>
          <w:r w:rsidR="00701F0D">
            <w:rPr>
              <w:i/>
            </w:rPr>
            <w:t xml:space="preserve">the </w:t>
          </w:r>
          <w:r w:rsidR="00701F0D" w:rsidRPr="0088493F">
            <w:rPr>
              <w:i/>
            </w:rPr>
            <w:t xml:space="preserve">deception </w:t>
          </w:r>
          <w:r w:rsidR="00605558" w:rsidRPr="0088493F">
            <w:rPr>
              <w:i/>
            </w:rPr>
            <w:t>is necessary</w:t>
          </w:r>
          <w:r w:rsidR="0088493F">
            <w:rPr>
              <w:i/>
            </w:rPr>
            <w:t>)</w:t>
          </w:r>
          <w:r w:rsidR="00605558" w:rsidRPr="0088493F">
            <w:rPr>
              <w:i/>
            </w:rPr>
            <w:t xml:space="preserve">, describe the debriefing process, and </w:t>
          </w:r>
          <w:r w:rsidR="00701F0D">
            <w:rPr>
              <w:i/>
            </w:rPr>
            <w:t>describe</w:t>
          </w:r>
          <w:r w:rsidR="00605558" w:rsidRPr="0088493F">
            <w:rPr>
              <w:i/>
            </w:rPr>
            <w:t xml:space="preserve"> how the study meets </w:t>
          </w:r>
          <w:r w:rsidR="00605558" w:rsidRPr="0088493F">
            <w:rPr>
              <w:i/>
              <w:u w:val="single"/>
            </w:rPr>
            <w:t>all</w:t>
          </w:r>
          <w:r w:rsidR="00605558" w:rsidRPr="0088493F">
            <w:rPr>
              <w:i/>
            </w:rPr>
            <w:t xml:space="preserve"> the following criteria  for</w:t>
          </w:r>
          <w:r w:rsidR="00701F0D">
            <w:rPr>
              <w:i/>
            </w:rPr>
            <w:t xml:space="preserve"> </w:t>
          </w:r>
          <w:r w:rsidR="00605558" w:rsidRPr="0088493F">
            <w:rPr>
              <w:i/>
            </w:rPr>
            <w:t>alteration of consent</w:t>
          </w:r>
          <w:r w:rsidR="00701F0D">
            <w:rPr>
              <w:i/>
            </w:rPr>
            <w:t xml:space="preserve"> (deception is considered an alteration of informed consent)</w:t>
          </w:r>
          <w:r w:rsidR="00605558" w:rsidRPr="0088493F">
            <w:rPr>
              <w:i/>
            </w:rPr>
            <w:t>:</w:t>
          </w:r>
        </w:p>
        <w:p w14:paraId="09547783" w14:textId="77777777" w:rsidR="00605558" w:rsidRPr="0088493F" w:rsidRDefault="00605558" w:rsidP="00605558">
          <w:pPr>
            <w:pStyle w:val="ListParagraph"/>
            <w:numPr>
              <w:ilvl w:val="0"/>
              <w:numId w:val="6"/>
            </w:numPr>
            <w:tabs>
              <w:tab w:val="left" w:pos="1680"/>
            </w:tabs>
            <w:rPr>
              <w:i/>
            </w:rPr>
          </w:pPr>
          <w:r w:rsidRPr="0088493F">
            <w:rPr>
              <w:i/>
            </w:rPr>
            <w:t>The research involves no more th</w:t>
          </w:r>
          <w:r w:rsidR="0088493F">
            <w:rPr>
              <w:i/>
            </w:rPr>
            <w:t>an minimal risk to the subjects</w:t>
          </w:r>
        </w:p>
        <w:p w14:paraId="08799012" w14:textId="77777777" w:rsidR="00605558" w:rsidRPr="0088493F" w:rsidRDefault="00605558" w:rsidP="0088493F">
          <w:pPr>
            <w:pStyle w:val="ListParagraph"/>
            <w:numPr>
              <w:ilvl w:val="0"/>
              <w:numId w:val="6"/>
            </w:numPr>
            <w:tabs>
              <w:tab w:val="left" w:pos="180"/>
            </w:tabs>
            <w:rPr>
              <w:i/>
            </w:rPr>
          </w:pPr>
          <w:r w:rsidRPr="0088493F">
            <w:rPr>
              <w:i/>
            </w:rPr>
            <w:lastRenderedPageBreak/>
            <w:t>The alteration will not adversely affect the rights</w:t>
          </w:r>
          <w:r w:rsidR="0088493F">
            <w:rPr>
              <w:i/>
            </w:rPr>
            <w:t xml:space="preserve"> and welfare of the subjects</w:t>
          </w:r>
        </w:p>
        <w:p w14:paraId="3A98ADD9" w14:textId="77777777" w:rsidR="00605558" w:rsidRPr="0088493F" w:rsidRDefault="00605558" w:rsidP="0088493F">
          <w:pPr>
            <w:pStyle w:val="ListParagraph"/>
            <w:numPr>
              <w:ilvl w:val="0"/>
              <w:numId w:val="6"/>
            </w:numPr>
            <w:tabs>
              <w:tab w:val="left" w:pos="180"/>
            </w:tabs>
            <w:rPr>
              <w:i/>
            </w:rPr>
          </w:pPr>
          <w:r w:rsidRPr="0088493F">
            <w:rPr>
              <w:i/>
            </w:rPr>
            <w:t>The research could not practicably be car</w:t>
          </w:r>
          <w:r w:rsidR="0088493F">
            <w:rPr>
              <w:i/>
            </w:rPr>
            <w:t>ried out without the alteration</w:t>
          </w:r>
          <w:r w:rsidR="00701F0D">
            <w:rPr>
              <w:i/>
            </w:rPr>
            <w:t>/deception</w:t>
          </w:r>
        </w:p>
        <w:p w14:paraId="0E52373A" w14:textId="23A25F8D" w:rsidR="00605558" w:rsidRPr="0008006D" w:rsidRDefault="00605558" w:rsidP="0088493F">
          <w:pPr>
            <w:pStyle w:val="ListParagraph"/>
            <w:numPr>
              <w:ilvl w:val="0"/>
              <w:numId w:val="6"/>
            </w:numPr>
            <w:tabs>
              <w:tab w:val="left" w:pos="180"/>
            </w:tabs>
            <w:rPr>
              <w:i/>
            </w:rPr>
          </w:pPr>
          <w:r w:rsidRPr="0088493F">
            <w:rPr>
              <w:i/>
            </w:rPr>
            <w:t>(Optional</w:t>
          </w:r>
          <w:r w:rsidR="008E74FF">
            <w:rPr>
              <w:i/>
            </w:rPr>
            <w:t xml:space="preserve"> but encouraged in most cases</w:t>
          </w:r>
          <w:r w:rsidRPr="0088493F">
            <w:rPr>
              <w:i/>
            </w:rPr>
            <w:t>) Subjects will be provided with additional pertinent information after participation (i.e., debriefing f</w:t>
          </w:r>
          <w:r w:rsidR="0088493F">
            <w:rPr>
              <w:i/>
            </w:rPr>
            <w:t>or studies involving deception)</w:t>
          </w:r>
          <w:r w:rsidRPr="0088493F">
            <w:rPr>
              <w:rFonts w:ascii="Arial" w:hAnsi="Arial"/>
              <w:i/>
            </w:rPr>
            <w:t xml:space="preserve"> </w:t>
          </w:r>
        </w:p>
      </w:sdtContent>
    </w:sdt>
    <w:p w14:paraId="273873F3" w14:textId="73F5308A" w:rsidR="00130538" w:rsidRDefault="00130538" w:rsidP="008B70FE">
      <w:pPr>
        <w:pStyle w:val="ListParagraph"/>
      </w:pPr>
    </w:p>
    <w:p w14:paraId="20541472" w14:textId="77777777" w:rsidR="00F74AEA" w:rsidRPr="002A634A" w:rsidRDefault="00F74AEA" w:rsidP="008B70FE">
      <w:pPr>
        <w:pStyle w:val="ListParagraph"/>
        <w:rPr>
          <w:rFonts w:ascii="Times New Roman" w:hAnsi="Times New Roman" w:cs="Times New Roman"/>
        </w:rPr>
      </w:pPr>
    </w:p>
    <w:sdt>
      <w:sdtPr>
        <w:rPr>
          <w:rFonts w:ascii="Times New Roman" w:hAnsi="Times New Roman" w:cs="Times New Roman"/>
        </w:rPr>
        <w:id w:val="1592132074"/>
        <w:placeholder>
          <w:docPart w:val="B3F1BFD9951944C6B36A3A493F9DE433"/>
        </w:placeholder>
      </w:sdtPr>
      <w:sdtEndPr/>
      <w:sdtContent>
        <w:p w14:paraId="732627BA" w14:textId="4B7A35F7" w:rsidR="00130538" w:rsidRDefault="00162ECF" w:rsidP="008B70FE">
          <w:pPr>
            <w:pStyle w:val="ListParagraph"/>
            <w:rPr>
              <w:rFonts w:ascii="Times New Roman" w:hAnsi="Times New Roman" w:cs="Times New Roman"/>
            </w:rPr>
          </w:pPr>
          <w:r>
            <w:t>N/A</w:t>
          </w:r>
        </w:p>
      </w:sdtContent>
    </w:sdt>
    <w:p w14:paraId="3A25073E" w14:textId="5D95912F" w:rsidR="007F4D82" w:rsidRDefault="007F4D82" w:rsidP="008B70FE">
      <w:pPr>
        <w:pStyle w:val="ListParagraph"/>
        <w:rPr>
          <w:rFonts w:ascii="Times New Roman" w:hAnsi="Times New Roman" w:cs="Times New Roman"/>
        </w:rPr>
      </w:pPr>
    </w:p>
    <w:p w14:paraId="5F203CDF" w14:textId="38376505" w:rsidR="00130538" w:rsidRPr="00F74AEA" w:rsidRDefault="00130538" w:rsidP="00F74AEA">
      <w:pPr>
        <w:tabs>
          <w:tab w:val="left" w:pos="180"/>
        </w:tabs>
        <w:rPr>
          <w:i/>
        </w:rPr>
      </w:pPr>
    </w:p>
    <w:p w14:paraId="0A071118" w14:textId="6A9B7A13" w:rsidR="00A9630C" w:rsidRDefault="00705C97" w:rsidP="00A9630C">
      <w:pPr>
        <w:numPr>
          <w:ilvl w:val="1"/>
          <w:numId w:val="4"/>
        </w:numPr>
        <w:pBdr>
          <w:top w:val="nil"/>
          <w:left w:val="nil"/>
          <w:bottom w:val="nil"/>
          <w:right w:val="nil"/>
          <w:between w:val="nil"/>
        </w:pBdr>
        <w:spacing w:before="120" w:after="120"/>
        <w:ind w:left="1267" w:right="180" w:hanging="547"/>
      </w:pPr>
      <w:sdt>
        <w:sdtPr>
          <w:rPr>
            <w:rFonts w:ascii="Times New Roman" w:eastAsia="Times New Roman" w:hAnsi="Times New Roman" w:cs="Times New Roman"/>
            <w:i/>
            <w:color w:val="000000"/>
          </w:rPr>
          <w:alias w:val="8.7"/>
          <w:tag w:val="8.7"/>
          <w:id w:val="1853219831"/>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w:t>
          </w:r>
          <w:r w:rsidR="00012CDB">
            <w:rPr>
              <w:rFonts w:ascii="Times New Roman" w:eastAsia="Times New Roman" w:hAnsi="Times New Roman" w:cs="Times New Roman"/>
              <w:i/>
              <w:color w:val="000000"/>
            </w:rPr>
            <w:t>the study involves</w:t>
          </w:r>
          <w:r w:rsidR="00C72AB1">
            <w:rPr>
              <w:rFonts w:ascii="Times New Roman" w:eastAsia="Times New Roman" w:hAnsi="Times New Roman" w:cs="Times New Roman"/>
              <w:i/>
              <w:color w:val="000000"/>
            </w:rPr>
            <w:t xml:space="preserve"> long-term follow-up (once all research related procedures are complete), describe what data will be collected during </w:t>
          </w:r>
          <w:r w:rsidR="00186CD4">
            <w:rPr>
              <w:rFonts w:ascii="Times New Roman" w:eastAsia="Times New Roman" w:hAnsi="Times New Roman" w:cs="Times New Roman"/>
              <w:i/>
              <w:color w:val="000000"/>
            </w:rPr>
            <w:t xml:space="preserve">the follow up </w:t>
          </w:r>
          <w:r w:rsidR="00C72AB1">
            <w:rPr>
              <w:rFonts w:ascii="Times New Roman" w:eastAsia="Times New Roman" w:hAnsi="Times New Roman" w:cs="Times New Roman"/>
              <w:i/>
              <w:color w:val="000000"/>
            </w:rPr>
            <w:t>period and when it will occur</w:t>
          </w:r>
        </w:sdtContent>
      </w:sdt>
      <w:r w:rsidR="00C025F4" w:rsidRPr="000A5474">
        <w:rPr>
          <w:rFonts w:ascii="Times New Roman" w:eastAsia="Times New Roman" w:hAnsi="Times New Roman" w:cs="Times New Roman"/>
          <w:color w:val="000000"/>
        </w:rPr>
        <w:t>:</w:t>
      </w:r>
      <w:r w:rsidR="00C72AB1" w:rsidRPr="000A5474">
        <w:rPr>
          <w:rFonts w:ascii="Times New Roman" w:eastAsia="Times New Roman" w:hAnsi="Times New Roman" w:cs="Times New Roman"/>
          <w:color w:val="000000"/>
        </w:rPr>
        <w:t xml:space="preserve"> </w:t>
      </w:r>
    </w:p>
    <w:p w14:paraId="69A726D5" w14:textId="53286BF2" w:rsidR="00A9630C" w:rsidRDefault="00A9630C" w:rsidP="00A9630C">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p>
    <w:sdt>
      <w:sdtPr>
        <w:id w:val="519822288"/>
        <w:placeholder>
          <w:docPart w:val="CC15D1FEC72347378B418E34FD716CB2"/>
        </w:placeholder>
      </w:sdtPr>
      <w:sdtEndPr/>
      <w:sdtContent>
        <w:p w14:paraId="50C20359" w14:textId="7D69ED23" w:rsidR="00A9630C" w:rsidRPr="0072319D" w:rsidRDefault="00162ECF" w:rsidP="00A9630C">
          <w:pPr>
            <w:pBdr>
              <w:top w:val="nil"/>
              <w:left w:val="nil"/>
              <w:bottom w:val="nil"/>
              <w:right w:val="nil"/>
              <w:between w:val="nil"/>
            </w:pBdr>
            <w:spacing w:before="120" w:after="120"/>
            <w:ind w:left="1267" w:right="180"/>
          </w:pPr>
          <w:r>
            <w:t>N/A</w:t>
          </w:r>
        </w:p>
      </w:sdtContent>
    </w:sdt>
    <w:p w14:paraId="61D56A8E" w14:textId="15DC32E3" w:rsidR="0072319D" w:rsidRDefault="0072319D" w:rsidP="0072319D">
      <w:pPr>
        <w:pBdr>
          <w:top w:val="nil"/>
          <w:left w:val="nil"/>
          <w:bottom w:val="nil"/>
          <w:right w:val="nil"/>
          <w:between w:val="nil"/>
        </w:pBdr>
        <w:spacing w:before="120" w:after="120"/>
        <w:ind w:left="1267" w:right="180"/>
      </w:pPr>
    </w:p>
    <w:p w14:paraId="3B98E4DD" w14:textId="0D01C49D" w:rsidR="002D6CC6" w:rsidRDefault="002D6CC6" w:rsidP="0072319D">
      <w:pPr>
        <w:pBdr>
          <w:top w:val="nil"/>
          <w:left w:val="nil"/>
          <w:bottom w:val="nil"/>
          <w:right w:val="nil"/>
          <w:between w:val="nil"/>
        </w:pBdr>
        <w:spacing w:before="120" w:after="120"/>
        <w:ind w:left="1267" w:right="180"/>
      </w:pPr>
    </w:p>
    <w:p w14:paraId="17E062FA" w14:textId="2C91394C" w:rsidR="002D6CC6" w:rsidRDefault="002D6CC6" w:rsidP="0072319D">
      <w:pPr>
        <w:pBdr>
          <w:top w:val="nil"/>
          <w:left w:val="nil"/>
          <w:bottom w:val="nil"/>
          <w:right w:val="nil"/>
          <w:between w:val="nil"/>
        </w:pBdr>
        <w:spacing w:before="120" w:after="120"/>
        <w:ind w:left="1267" w:right="180"/>
      </w:pPr>
    </w:p>
    <w:p w14:paraId="5A4FD47A" w14:textId="0CE283B4" w:rsidR="001B15C1" w:rsidRDefault="001B15C1" w:rsidP="0072319D">
      <w:pPr>
        <w:pBdr>
          <w:top w:val="nil"/>
          <w:left w:val="nil"/>
          <w:bottom w:val="nil"/>
          <w:right w:val="nil"/>
          <w:between w:val="nil"/>
        </w:pBdr>
        <w:spacing w:before="120" w:after="120"/>
        <w:ind w:left="1267" w:right="180"/>
      </w:pPr>
    </w:p>
    <w:p w14:paraId="68E353D3" w14:textId="77777777" w:rsidR="001B15C1" w:rsidRDefault="001B15C1" w:rsidP="0072319D">
      <w:pPr>
        <w:pBdr>
          <w:top w:val="nil"/>
          <w:left w:val="nil"/>
          <w:bottom w:val="nil"/>
          <w:right w:val="nil"/>
          <w:between w:val="nil"/>
        </w:pBdr>
        <w:spacing w:before="120" w:after="120"/>
        <w:ind w:left="1267" w:right="180"/>
      </w:pPr>
    </w:p>
    <w:bookmarkStart w:id="136" w:name="_Toc536802849" w:displacedByCustomXml="next"/>
    <w:bookmarkEnd w:id="136" w:displacedByCustomXml="next"/>
    <w:bookmarkStart w:id="137" w:name="_Toc180557" w:displacedByCustomXml="next"/>
    <w:sdt>
      <w:sdtPr>
        <w:alias w:val="Data and specimen long term storage and use"/>
        <w:tag w:val="Data and specimen long term storage and use"/>
        <w:id w:val="-444305636"/>
        <w:lock w:val="sdtContentLocked"/>
        <w:placeholder>
          <w:docPart w:val="DefaultPlaceholder_-1854013440"/>
        </w:placeholder>
      </w:sdtPr>
      <w:sdtEndPr/>
      <w:sdtContent>
        <w:p w14:paraId="1729C394" w14:textId="1B3D0499" w:rsidR="00826215" w:rsidRDefault="00C72AB1">
          <w:pPr>
            <w:pStyle w:val="Heading1"/>
            <w:numPr>
              <w:ilvl w:val="0"/>
              <w:numId w:val="4"/>
            </w:numPr>
          </w:pPr>
          <w:r>
            <w:t>Data and Specimen Long Term Storage and Use</w:t>
          </w:r>
        </w:p>
        <w:bookmarkEnd w:id="137" w:displacedByCustomXml="next"/>
      </w:sdtContent>
    </w:sdt>
    <w:p w14:paraId="3840D0BF" w14:textId="2E4CF9CF" w:rsidR="00826215" w:rsidRPr="00A9630C"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1"/>
          <w:tag w:val="9.1"/>
          <w:id w:val="102366320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w:t>
          </w:r>
          <w:r w:rsidR="00012CDB">
            <w:rPr>
              <w:rFonts w:ascii="Times New Roman" w:eastAsia="Times New Roman" w:hAnsi="Times New Roman" w:cs="Times New Roman"/>
              <w:i/>
              <w:color w:val="000000"/>
            </w:rPr>
            <w:t xml:space="preserve">you will store </w:t>
          </w:r>
          <w:r w:rsidR="00C72AB1">
            <w:rPr>
              <w:rFonts w:ascii="Times New Roman" w:eastAsia="Times New Roman" w:hAnsi="Times New Roman" w:cs="Times New Roman"/>
              <w:i/>
              <w:color w:val="000000"/>
            </w:rPr>
            <w:t xml:space="preserve">data or specimens for future use, describe where </w:t>
          </w:r>
          <w:r w:rsidR="00012CDB">
            <w:rPr>
              <w:rFonts w:ascii="Times New Roman" w:eastAsia="Times New Roman" w:hAnsi="Times New Roman" w:cs="Times New Roman"/>
              <w:i/>
              <w:color w:val="000000"/>
            </w:rPr>
            <w:t xml:space="preserve">you will store </w:t>
          </w:r>
          <w:r w:rsidR="00C72AB1">
            <w:rPr>
              <w:rFonts w:ascii="Times New Roman" w:eastAsia="Times New Roman" w:hAnsi="Times New Roman" w:cs="Times New Roman"/>
              <w:i/>
              <w:color w:val="000000"/>
            </w:rPr>
            <w:t xml:space="preserve">the data or specimens, how long they will be stored, </w:t>
          </w:r>
          <w:r w:rsidR="00186CD4">
            <w:rPr>
              <w:rFonts w:ascii="Times New Roman" w:eastAsia="Times New Roman" w:hAnsi="Times New Roman" w:cs="Times New Roman"/>
              <w:i/>
              <w:color w:val="000000"/>
            </w:rPr>
            <w:t xml:space="preserve">and </w:t>
          </w:r>
          <w:r w:rsidR="00C72AB1">
            <w:rPr>
              <w:rFonts w:ascii="Times New Roman" w:eastAsia="Times New Roman" w:hAnsi="Times New Roman" w:cs="Times New Roman"/>
              <w:i/>
              <w:color w:val="000000"/>
            </w:rPr>
            <w:t xml:space="preserve">how </w:t>
          </w:r>
          <w:r w:rsidR="00186CD4">
            <w:rPr>
              <w:rFonts w:ascii="Times New Roman" w:eastAsia="Times New Roman" w:hAnsi="Times New Roman" w:cs="Times New Roman"/>
              <w:i/>
              <w:color w:val="000000"/>
            </w:rPr>
            <w:t xml:space="preserve">and by whom </w:t>
          </w:r>
          <w:r w:rsidR="00C72AB1">
            <w:rPr>
              <w:rFonts w:ascii="Times New Roman" w:eastAsia="Times New Roman" w:hAnsi="Times New Roman" w:cs="Times New Roman"/>
              <w:i/>
              <w:color w:val="000000"/>
            </w:rPr>
            <w:t>the data or specimens will be accessed</w:t>
          </w:r>
        </w:sdtContent>
      </w:sdt>
      <w:r w:rsidR="00C025F4" w:rsidRPr="000A5474">
        <w:rPr>
          <w:rFonts w:ascii="Times New Roman" w:eastAsia="Times New Roman" w:hAnsi="Times New Roman" w:cs="Times New Roman"/>
          <w:color w:val="000000"/>
        </w:rPr>
        <w:t>:</w:t>
      </w:r>
    </w:p>
    <w:p w14:paraId="5A184427" w14:textId="1C7D34E8"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655646920"/>
        <w:placeholder>
          <w:docPart w:val="829541058E084BDD93EE7341E67DA179"/>
        </w:placeholder>
      </w:sdtPr>
      <w:sdtEndPr/>
      <w:sdtContent>
        <w:p w14:paraId="6F1941D2" w14:textId="77777777" w:rsidR="00321804" w:rsidRDefault="00162ECF" w:rsidP="00A9630C">
          <w:pPr>
            <w:pBdr>
              <w:top w:val="nil"/>
              <w:left w:val="nil"/>
              <w:bottom w:val="nil"/>
              <w:right w:val="nil"/>
              <w:between w:val="nil"/>
            </w:pBdr>
            <w:spacing w:before="120" w:after="120"/>
            <w:ind w:left="1260" w:right="180"/>
          </w:pPr>
          <w:r>
            <w:t>The experiment data will be stored in a password protected desktop computer in the Sandbox studio and will be stored for a year for possible analysis. Only the protocol investigators will have access to the data.</w:t>
          </w:r>
        </w:p>
        <w:p w14:paraId="0A636B7F" w14:textId="320F4B81" w:rsidR="00A9630C" w:rsidRDefault="00321804" w:rsidP="00A9630C">
          <w:pPr>
            <w:pBdr>
              <w:top w:val="nil"/>
              <w:left w:val="nil"/>
              <w:bottom w:val="nil"/>
              <w:right w:val="nil"/>
              <w:between w:val="nil"/>
            </w:pBdr>
            <w:spacing w:before="120" w:after="120"/>
            <w:ind w:left="1260" w:right="180"/>
          </w:pPr>
          <w:r>
            <w:t>The consent form will be stored in EchoLab(in CRC) for 3 years after the studied has been closed. After 3 years, all consent forms will be deleted permanently.</w:t>
          </w:r>
        </w:p>
      </w:sdtContent>
    </w:sdt>
    <w:p w14:paraId="3AF5A743" w14:textId="77777777" w:rsidR="00A9630C" w:rsidRDefault="00A9630C" w:rsidP="00A9630C">
      <w:pPr>
        <w:pBdr>
          <w:top w:val="nil"/>
          <w:left w:val="nil"/>
          <w:bottom w:val="nil"/>
          <w:right w:val="nil"/>
          <w:between w:val="nil"/>
        </w:pBdr>
        <w:spacing w:before="120" w:after="120"/>
        <w:ind w:left="1260" w:right="180"/>
      </w:pPr>
    </w:p>
    <w:p w14:paraId="299500E9" w14:textId="79E99E60" w:rsidR="00826215" w:rsidRPr="00A9630C"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2"/>
          <w:tag w:val="9.2"/>
          <w:id w:val="1110239976"/>
          <w:lock w:val="sdtContentLocked"/>
          <w:placeholder>
            <w:docPart w:val="DefaultPlaceholder_-1854013440"/>
          </w:placeholder>
        </w:sdtPr>
        <w:sdtEndPr/>
        <w:sdtContent>
          <w:r w:rsidR="00C72AB1">
            <w:rPr>
              <w:rFonts w:ascii="Times New Roman" w:eastAsia="Times New Roman" w:hAnsi="Times New Roman" w:cs="Times New Roman"/>
              <w:i/>
              <w:color w:val="000000"/>
            </w:rPr>
            <w:t>For specimens, list the data to be stored or associated with each specimen</w:t>
          </w:r>
        </w:sdtContent>
      </w:sdt>
      <w:r w:rsidR="00C025F4" w:rsidRPr="000A5474">
        <w:rPr>
          <w:rFonts w:ascii="Times New Roman" w:eastAsia="Times New Roman" w:hAnsi="Times New Roman" w:cs="Times New Roman"/>
          <w:color w:val="000000"/>
        </w:rPr>
        <w:t>:</w:t>
      </w:r>
    </w:p>
    <w:p w14:paraId="126DC842" w14:textId="571470F4"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351308984"/>
        <w:placeholder>
          <w:docPart w:val="ACC6B4132C7343069B9B6B7854CF5BA3"/>
        </w:placeholder>
      </w:sdtPr>
      <w:sdtEndPr/>
      <w:sdtContent>
        <w:p w14:paraId="463E20ED" w14:textId="501B905E" w:rsidR="00A9630C" w:rsidRDefault="00162ECF"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t>N/A</w:t>
          </w:r>
        </w:p>
      </w:sdtContent>
    </w:sdt>
    <w:p w14:paraId="17DD4287" w14:textId="77777777" w:rsidR="00A9630C" w:rsidRDefault="00A9630C" w:rsidP="00A9630C">
      <w:pPr>
        <w:pBdr>
          <w:top w:val="nil"/>
          <w:left w:val="nil"/>
          <w:bottom w:val="nil"/>
          <w:right w:val="nil"/>
          <w:between w:val="nil"/>
        </w:pBdr>
        <w:spacing w:before="120" w:after="120"/>
        <w:ind w:left="1260" w:right="180"/>
      </w:pPr>
    </w:p>
    <w:p w14:paraId="5450B619" w14:textId="4A9D8F03" w:rsidR="00826215" w:rsidRDefault="00705C97"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9.3"/>
          <w:tag w:val="9.3"/>
          <w:id w:val="-1296601631"/>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procedures to release data or specimens</w:t>
          </w:r>
          <w:r w:rsidR="00714B12">
            <w:rPr>
              <w:rFonts w:ascii="Times New Roman" w:eastAsia="Times New Roman" w:hAnsi="Times New Roman" w:cs="Times New Roman"/>
              <w:i/>
              <w:color w:val="000000"/>
            </w:rPr>
            <w:t xml:space="preserve"> outside of the research team</w:t>
          </w:r>
          <w:r w:rsidR="00C72AB1">
            <w:rPr>
              <w:rFonts w:ascii="Times New Roman" w:eastAsia="Times New Roman" w:hAnsi="Times New Roman" w:cs="Times New Roman"/>
              <w:i/>
              <w:color w:val="000000"/>
            </w:rPr>
            <w:t xml:space="preserve">, including the process to request a release, approvals required for release, who can obtain data or specimens, and </w:t>
          </w:r>
          <w:r w:rsidR="00186CD4">
            <w:rPr>
              <w:rFonts w:ascii="Times New Roman" w:eastAsia="Times New Roman" w:hAnsi="Times New Roman" w:cs="Times New Roman"/>
              <w:i/>
              <w:color w:val="000000"/>
            </w:rPr>
            <w:t xml:space="preserve">what </w:t>
          </w:r>
          <w:r w:rsidR="00C72AB1">
            <w:rPr>
              <w:rFonts w:ascii="Times New Roman" w:eastAsia="Times New Roman" w:hAnsi="Times New Roman" w:cs="Times New Roman"/>
              <w:i/>
              <w:color w:val="000000"/>
            </w:rPr>
            <w:t xml:space="preserve">data </w:t>
          </w:r>
          <w:r w:rsidR="00186CD4">
            <w:rPr>
              <w:rFonts w:ascii="Times New Roman" w:eastAsia="Times New Roman" w:hAnsi="Times New Roman" w:cs="Times New Roman"/>
              <w:i/>
              <w:color w:val="000000"/>
            </w:rPr>
            <w:t xml:space="preserve">will </w:t>
          </w:r>
          <w:r w:rsidR="00C72AB1">
            <w:rPr>
              <w:rFonts w:ascii="Times New Roman" w:eastAsia="Times New Roman" w:hAnsi="Times New Roman" w:cs="Times New Roman"/>
              <w:i/>
              <w:color w:val="000000"/>
            </w:rPr>
            <w:t>be provided with specimens</w:t>
          </w:r>
        </w:sdtContent>
      </w:sdt>
      <w:r w:rsidR="00C025F4" w:rsidRPr="000A5474">
        <w:rPr>
          <w:rFonts w:ascii="Times New Roman" w:eastAsia="Times New Roman" w:hAnsi="Times New Roman" w:cs="Times New Roman"/>
          <w:color w:val="000000"/>
        </w:rPr>
        <w:t>:</w:t>
      </w:r>
    </w:p>
    <w:p w14:paraId="19844E05" w14:textId="7B8E97B5"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color w:val="000000"/>
        </w:rPr>
        <w:id w:val="575099977"/>
        <w:placeholder>
          <w:docPart w:val="DDF4ECCAE45E47BEA932046F6DCAF03E"/>
        </w:placeholder>
      </w:sdtPr>
      <w:sdtEndPr/>
      <w:sdtContent>
        <w:p w14:paraId="285EE2AF" w14:textId="51EAD16E" w:rsidR="00A9630C" w:rsidRDefault="00162ECF" w:rsidP="00A9630C">
          <w:pPr>
            <w:pBdr>
              <w:top w:val="nil"/>
              <w:left w:val="nil"/>
              <w:bottom w:val="nil"/>
              <w:right w:val="nil"/>
              <w:between w:val="nil"/>
            </w:pBdr>
            <w:spacing w:before="120" w:after="120"/>
            <w:ind w:left="1260" w:right="180"/>
            <w:rPr>
              <w:rFonts w:ascii="Times New Roman" w:eastAsia="Times New Roman" w:hAnsi="Times New Roman" w:cs="Times New Roman"/>
              <w:color w:val="000000"/>
            </w:rPr>
          </w:pPr>
          <w:r>
            <w:t>N/A</w:t>
          </w:r>
        </w:p>
      </w:sdtContent>
    </w:sdt>
    <w:p w14:paraId="59D3DE38" w14:textId="77777777"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p w14:paraId="3766B38D" w14:textId="6966E35C" w:rsidR="00CF54D6" w:rsidRPr="00A9630C"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4"/>
          <w:tag w:val="9.4"/>
          <w:id w:val="125208272"/>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identifiers to be included with stored data or specimens, as well as any key</w:t>
          </w:r>
          <w:r w:rsidR="00186CD4">
            <w:rPr>
              <w:rFonts w:ascii="Times New Roman" w:eastAsia="Times New Roman" w:hAnsi="Times New Roman" w:cs="Times New Roman"/>
              <w:i/>
              <w:color w:val="000000"/>
            </w:rPr>
            <w:t xml:space="preserve"> or</w:t>
          </w:r>
          <w:r w:rsidR="00C72AB1">
            <w:rPr>
              <w:rFonts w:ascii="Times New Roman" w:eastAsia="Times New Roman" w:hAnsi="Times New Roman" w:cs="Times New Roman"/>
              <w:i/>
              <w:color w:val="000000"/>
            </w:rPr>
            <w:t xml:space="preserve"> code that could be used to make them identifiable. Describe where the code will be stored, who will have access to it, and when it will be destroyed</w:t>
          </w:r>
        </w:sdtContent>
      </w:sdt>
      <w:r w:rsidR="00C025F4" w:rsidRPr="000A5474">
        <w:rPr>
          <w:rFonts w:ascii="Times New Roman" w:eastAsia="Times New Roman" w:hAnsi="Times New Roman" w:cs="Times New Roman"/>
          <w:color w:val="000000"/>
        </w:rPr>
        <w:t>:</w:t>
      </w:r>
    </w:p>
    <w:p w14:paraId="2B2D3D41" w14:textId="392569A0"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124357481"/>
        <w:placeholder>
          <w:docPart w:val="CC74F68525954FF3A5F0679A1F3B9985"/>
        </w:placeholder>
      </w:sdtPr>
      <w:sdtEndPr/>
      <w:sdtContent>
        <w:p w14:paraId="6B51E182" w14:textId="7484286F" w:rsidR="00A9630C" w:rsidRDefault="00162ECF" w:rsidP="00A9630C">
          <w:pPr>
            <w:pBdr>
              <w:top w:val="nil"/>
              <w:left w:val="nil"/>
              <w:bottom w:val="nil"/>
              <w:right w:val="nil"/>
              <w:between w:val="nil"/>
            </w:pBdr>
            <w:spacing w:before="120" w:after="120"/>
            <w:ind w:left="1260" w:right="180"/>
          </w:pPr>
          <w:r w:rsidRPr="00162ECF">
            <w:t>Names will only be collected on consent forms</w:t>
          </w:r>
          <w:r w:rsidR="00C655F8">
            <w:t xml:space="preserve"> and is not part of the stored data</w:t>
          </w:r>
          <w:r w:rsidRPr="00162ECF">
            <w:t>. Participants will only be identified by a study code on all data documents. No key linking study codes to names will be kept.</w:t>
          </w:r>
        </w:p>
      </w:sdtContent>
    </w:sdt>
    <w:p w14:paraId="6130668E" w14:textId="77777777" w:rsidR="00A9630C" w:rsidRPr="00186CD4" w:rsidRDefault="00A9630C" w:rsidP="00A9630C">
      <w:pPr>
        <w:pBdr>
          <w:top w:val="nil"/>
          <w:left w:val="nil"/>
          <w:bottom w:val="nil"/>
          <w:right w:val="nil"/>
          <w:between w:val="nil"/>
        </w:pBdr>
        <w:spacing w:before="120" w:after="120"/>
        <w:ind w:left="1260" w:right="180"/>
      </w:pPr>
    </w:p>
    <w:sdt>
      <w:sdtPr>
        <w:rPr>
          <w:rFonts w:ascii="Times New Roman" w:eastAsia="Calibri" w:hAnsi="Times New Roman" w:cs="Times New Roman"/>
          <w:i/>
        </w:rPr>
        <w:alias w:val="9.5"/>
        <w:tag w:val="9.5"/>
        <w:id w:val="-651446025"/>
        <w:lock w:val="sdtContentLocked"/>
        <w:placeholder>
          <w:docPart w:val="DefaultPlaceholder_-1854013440"/>
        </w:placeholder>
      </w:sdtPr>
      <w:sdtEndPr/>
      <w:sdtContent>
        <w:p w14:paraId="7A02F339" w14:textId="6B81C603" w:rsidR="00826215" w:rsidRPr="00C72AB1"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rPr>
          </w:pPr>
          <w:r w:rsidRPr="00C72AB1">
            <w:rPr>
              <w:rFonts w:ascii="Times New Roman" w:eastAsia="Calibri" w:hAnsi="Times New Roman" w:cs="Times New Roman"/>
              <w:i/>
            </w:rPr>
            <w:t>Please select the identifiers you will obtain</w:t>
          </w:r>
          <w:r w:rsidR="00E772C2">
            <w:rPr>
              <w:rFonts w:ascii="Times New Roman" w:eastAsia="Calibri" w:hAnsi="Times New Roman" w:cs="Times New Roman"/>
              <w:i/>
            </w:rPr>
            <w:t xml:space="preserve"> (whether directly from participants or from another source)</w:t>
          </w:r>
          <w:r w:rsidRPr="00C72AB1">
            <w:rPr>
              <w:rFonts w:ascii="Times New Roman" w:eastAsia="Calibri" w:hAnsi="Times New Roman" w:cs="Times New Roman"/>
              <w:i/>
            </w:rPr>
            <w:t>, including but not limited to:</w:t>
          </w:r>
        </w:p>
      </w:sdtContent>
    </w:sdt>
    <w:p w14:paraId="5E39CB17" w14:textId="77777777" w:rsidR="00853D7A" w:rsidRPr="00C72AB1" w:rsidRDefault="00853D7A">
      <w:pPr>
        <w:pBdr>
          <w:top w:val="nil"/>
          <w:left w:val="nil"/>
          <w:bottom w:val="nil"/>
          <w:right w:val="nil"/>
          <w:between w:val="nil"/>
        </w:pBdr>
        <w:spacing w:before="120" w:after="120"/>
        <w:ind w:left="720" w:right="720" w:firstLine="720"/>
        <w:rPr>
          <w:rFonts w:ascii="Times New Roman" w:eastAsia="Calibri" w:hAnsi="Times New Roman" w:cs="Times New Roman"/>
          <w:i/>
        </w:rPr>
      </w:pPr>
    </w:p>
    <w:tbl>
      <w:tblPr>
        <w:tblStyle w:val="TableGrid"/>
        <w:tblW w:w="0" w:type="auto"/>
        <w:tblInd w:w="720" w:type="dxa"/>
        <w:tblLook w:val="04A0" w:firstRow="1" w:lastRow="0" w:firstColumn="1" w:lastColumn="0" w:noHBand="0" w:noVBand="1"/>
      </w:tblPr>
      <w:tblGrid>
        <w:gridCol w:w="535"/>
        <w:gridCol w:w="7375"/>
      </w:tblGrid>
      <w:tr w:rsidR="00853D7A" w:rsidRPr="00853D7A" w14:paraId="1C36DAB4" w14:textId="77777777" w:rsidTr="00853D7A">
        <w:sdt>
          <w:sdtPr>
            <w:rPr>
              <w:rFonts w:ascii="Times New Roman" w:eastAsia="Calibri" w:hAnsi="Times New Roman" w:cs="Times New Roman"/>
            </w:rPr>
            <w:id w:val="735899999"/>
            <w14:checkbox>
              <w14:checked w14:val="1"/>
              <w14:checkedState w14:val="2612" w14:font="MS Gothic"/>
              <w14:uncheckedState w14:val="2610" w14:font="MS Gothic"/>
            </w14:checkbox>
          </w:sdtPr>
          <w:sdtEndPr/>
          <w:sdtContent>
            <w:tc>
              <w:tcPr>
                <w:tcW w:w="535" w:type="dxa"/>
              </w:tcPr>
              <w:p w14:paraId="6A311515" w14:textId="6BC5376B" w:rsidR="00853D7A" w:rsidRPr="00853D7A" w:rsidRDefault="00162ECF" w:rsidP="00CF54D6">
                <w:pPr>
                  <w:pBdr>
                    <w:top w:val="nil"/>
                    <w:left w:val="nil"/>
                    <w:bottom w:val="nil"/>
                    <w:right w:val="nil"/>
                    <w:between w:val="nil"/>
                  </w:pBdr>
                  <w:rPr>
                    <w:rFonts w:ascii="Times New Roman" w:eastAsia="Calibri" w:hAnsi="Times New Roman" w:cs="Times New Roman"/>
                    <w:i/>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Name"/>
              <w:tag w:val="Name"/>
              <w:id w:val="93907529"/>
              <w:lock w:val="sdtContentLocked"/>
              <w:placeholder>
                <w:docPart w:val="DefaultPlaceholder_-1854013440"/>
              </w:placeholder>
            </w:sdtPr>
            <w:sdtEndPr/>
            <w:sdtContent>
              <w:p w14:paraId="7802BDC3" w14:textId="76BE6F9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Name</w:t>
                </w:r>
              </w:p>
            </w:sdtContent>
          </w:sdt>
        </w:tc>
      </w:tr>
      <w:tr w:rsidR="00853D7A" w:rsidRPr="00853D7A" w14:paraId="41F8F3D6" w14:textId="77777777" w:rsidTr="00853D7A">
        <w:sdt>
          <w:sdtPr>
            <w:rPr>
              <w:rFonts w:ascii="Times New Roman" w:eastAsia="Calibri" w:hAnsi="Times New Roman" w:cs="Times New Roman"/>
            </w:rPr>
            <w:id w:val="-346100543"/>
            <w14:checkbox>
              <w14:checked w14:val="0"/>
              <w14:checkedState w14:val="2612" w14:font="MS Gothic"/>
              <w14:uncheckedState w14:val="2610" w14:font="MS Gothic"/>
            </w14:checkbox>
          </w:sdtPr>
          <w:sdtEndPr/>
          <w:sdtContent>
            <w:tc>
              <w:tcPr>
                <w:tcW w:w="535" w:type="dxa"/>
              </w:tcPr>
              <w:p w14:paraId="7F70DE6A"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Location"/>
              <w:tag w:val="Location"/>
              <w:id w:val="-1828745249"/>
              <w:lock w:val="sdtContentLocked"/>
              <w:placeholder>
                <w:docPart w:val="DefaultPlaceholder_-1854013440"/>
              </w:placeholder>
            </w:sdtPr>
            <w:sdtEndPr/>
            <w:sdtContent>
              <w:p w14:paraId="28117D19" w14:textId="687E1F33"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Geographical subdivisions smaller than a </w:t>
                </w:r>
                <w:r w:rsidR="00186CD4">
                  <w:rPr>
                    <w:rFonts w:ascii="Times New Roman" w:eastAsia="Calibri" w:hAnsi="Times New Roman" w:cs="Times New Roman"/>
                    <w:i/>
                  </w:rPr>
                  <w:t>s</w:t>
                </w:r>
                <w:r w:rsidRPr="00853D7A">
                  <w:rPr>
                    <w:rFonts w:ascii="Times New Roman" w:eastAsia="Calibri" w:hAnsi="Times New Roman" w:cs="Times New Roman"/>
                    <w:i/>
                  </w:rPr>
                  <w:t xml:space="preserve">tate, including street address, city, county, precinct, zip code, and equivalent geocodes </w:t>
                </w:r>
                <w:r w:rsidR="00186CD4">
                  <w:rPr>
                    <w:rFonts w:ascii="Times New Roman" w:eastAsia="Calibri" w:hAnsi="Times New Roman" w:cs="Times New Roman"/>
                    <w:i/>
                  </w:rPr>
                  <w:t>(note,</w:t>
                </w:r>
                <w:r w:rsidRPr="00853D7A">
                  <w:rPr>
                    <w:rFonts w:ascii="Times New Roman" w:eastAsia="Calibri" w:hAnsi="Times New Roman" w:cs="Times New Roman"/>
                    <w:i/>
                  </w:rPr>
                  <w:t xml:space="preserve"> the initial three digits of a zip code</w:t>
                </w:r>
                <w:r w:rsidR="00186CD4">
                  <w:rPr>
                    <w:rFonts w:ascii="Times New Roman" w:eastAsia="Calibri" w:hAnsi="Times New Roman" w:cs="Times New Roman"/>
                    <w:i/>
                  </w:rPr>
                  <w:t xml:space="preserve"> are not considered identifiable)</w:t>
                </w:r>
              </w:p>
            </w:sdtContent>
          </w:sdt>
        </w:tc>
      </w:tr>
      <w:tr w:rsidR="00853D7A" w:rsidRPr="00853D7A" w14:paraId="6303BF16" w14:textId="77777777" w:rsidTr="00853D7A">
        <w:sdt>
          <w:sdtPr>
            <w:rPr>
              <w:rFonts w:ascii="Times New Roman" w:eastAsia="Calibri" w:hAnsi="Times New Roman" w:cs="Times New Roman"/>
            </w:rPr>
            <w:id w:val="1908106804"/>
            <w14:checkbox>
              <w14:checked w14:val="0"/>
              <w14:checkedState w14:val="2612" w14:font="MS Gothic"/>
              <w14:uncheckedState w14:val="2610" w14:font="MS Gothic"/>
            </w14:checkbox>
          </w:sdtPr>
          <w:sdtEndPr/>
          <w:sdtContent>
            <w:tc>
              <w:tcPr>
                <w:tcW w:w="535" w:type="dxa"/>
              </w:tcPr>
              <w:p w14:paraId="06AF24B9"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Dates"/>
            <w:tag w:val="Dates"/>
            <w:id w:val="-833682645"/>
            <w:lock w:val="sdtContentLocked"/>
            <w:placeholder>
              <w:docPart w:val="DefaultPlaceholder_-1854013440"/>
            </w:placeholder>
          </w:sdtPr>
          <w:sdtEndPr/>
          <w:sdtContent>
            <w:tc>
              <w:tcPr>
                <w:tcW w:w="7375" w:type="dxa"/>
              </w:tcPr>
              <w:p w14:paraId="082087BB" w14:textId="46E20007"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Elements of dates (except year) for dates directly related to an individual, including birth date, admission date, discharge date, date of death, and </w:t>
                </w:r>
                <w:r w:rsidR="00186CD4">
                  <w:rPr>
                    <w:rFonts w:ascii="Times New Roman" w:eastAsia="Calibri" w:hAnsi="Times New Roman" w:cs="Times New Roman"/>
                    <w:i/>
                  </w:rPr>
                  <w:t>single year of age</w:t>
                </w:r>
                <w:r w:rsidRPr="00853D7A">
                  <w:rPr>
                    <w:rFonts w:ascii="Times New Roman" w:eastAsia="Calibri" w:hAnsi="Times New Roman" w:cs="Times New Roman"/>
                    <w:i/>
                  </w:rPr>
                  <w:t xml:space="preserve"> over 89 and all elements of dates (including year) indicative of such age</w:t>
                </w:r>
                <w:r w:rsidR="00186CD4">
                  <w:rPr>
                    <w:rFonts w:ascii="Times New Roman" w:eastAsia="Calibri" w:hAnsi="Times New Roman" w:cs="Times New Roman"/>
                    <w:i/>
                  </w:rPr>
                  <w:t xml:space="preserve"> (note,</w:t>
                </w:r>
                <w:r w:rsidRPr="00853D7A">
                  <w:rPr>
                    <w:rFonts w:ascii="Times New Roman" w:eastAsia="Calibri" w:hAnsi="Times New Roman" w:cs="Times New Roman"/>
                    <w:i/>
                  </w:rPr>
                  <w:t xml:space="preserve"> such ages and elements may be aggregated into a single category of age 90</w:t>
                </w:r>
                <w:r w:rsidR="00186CD4">
                  <w:rPr>
                    <w:rFonts w:ascii="Times New Roman" w:eastAsia="Calibri" w:hAnsi="Times New Roman" w:cs="Times New Roman"/>
                    <w:i/>
                  </w:rPr>
                  <w:t>+)</w:t>
                </w:r>
              </w:p>
            </w:tc>
          </w:sdtContent>
        </w:sdt>
      </w:tr>
      <w:tr w:rsidR="00853D7A" w:rsidRPr="00853D7A" w14:paraId="1B12DB42" w14:textId="77777777" w:rsidTr="00853D7A">
        <w:sdt>
          <w:sdtPr>
            <w:rPr>
              <w:rFonts w:ascii="Times New Roman" w:eastAsia="Calibri" w:hAnsi="Times New Roman" w:cs="Times New Roman"/>
            </w:rPr>
            <w:id w:val="1884445853"/>
            <w14:checkbox>
              <w14:checked w14:val="0"/>
              <w14:checkedState w14:val="2612" w14:font="MS Gothic"/>
              <w14:uncheckedState w14:val="2610" w14:font="MS Gothic"/>
            </w14:checkbox>
          </w:sdtPr>
          <w:sdtEndPr/>
          <w:sdtContent>
            <w:tc>
              <w:tcPr>
                <w:tcW w:w="535" w:type="dxa"/>
              </w:tcPr>
              <w:p w14:paraId="21C6AB00"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Phone numbers"/>
              <w:tag w:val="Phone numbers"/>
              <w:id w:val="1327710518"/>
              <w:lock w:val="sdtContentLocked"/>
              <w:placeholder>
                <w:docPart w:val="DefaultPlaceholder_-1854013440"/>
              </w:placeholder>
            </w:sdtPr>
            <w:sdtEndPr/>
            <w:sdtContent>
              <w:p w14:paraId="5D9AEA14" w14:textId="03CB4139"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Phone </w:t>
                </w:r>
                <w:r w:rsidR="00186CD4">
                  <w:rPr>
                    <w:rFonts w:ascii="Times New Roman" w:eastAsia="Calibri" w:hAnsi="Times New Roman" w:cs="Times New Roman"/>
                    <w:i/>
                  </w:rPr>
                  <w:t>n</w:t>
                </w:r>
                <w:r w:rsidR="00186CD4" w:rsidRPr="00853D7A">
                  <w:rPr>
                    <w:rFonts w:ascii="Times New Roman" w:eastAsia="Calibri" w:hAnsi="Times New Roman" w:cs="Times New Roman"/>
                    <w:i/>
                  </w:rPr>
                  <w:t>umbers</w:t>
                </w:r>
              </w:p>
            </w:sdtContent>
          </w:sdt>
        </w:tc>
      </w:tr>
      <w:tr w:rsidR="00853D7A" w:rsidRPr="00853D7A" w14:paraId="7A923B88" w14:textId="77777777" w:rsidTr="00853D7A">
        <w:sdt>
          <w:sdtPr>
            <w:rPr>
              <w:rFonts w:ascii="Times New Roman" w:eastAsia="Calibri" w:hAnsi="Times New Roman" w:cs="Times New Roman"/>
            </w:rPr>
            <w:id w:val="-1664386848"/>
            <w14:checkbox>
              <w14:checked w14:val="0"/>
              <w14:checkedState w14:val="2612" w14:font="MS Gothic"/>
              <w14:uncheckedState w14:val="2610" w14:font="MS Gothic"/>
            </w14:checkbox>
          </w:sdtPr>
          <w:sdtEndPr/>
          <w:sdtContent>
            <w:tc>
              <w:tcPr>
                <w:tcW w:w="535" w:type="dxa"/>
              </w:tcPr>
              <w:p w14:paraId="3D722C39"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Fax numbers"/>
              <w:tag w:val="Fax numbers"/>
              <w:id w:val="-1238635865"/>
              <w:lock w:val="sdtContentLocked"/>
              <w:placeholder>
                <w:docPart w:val="DefaultPlaceholder_-1854013440"/>
              </w:placeholder>
            </w:sdtPr>
            <w:sdtEndPr/>
            <w:sdtContent>
              <w:p w14:paraId="601757DA" w14:textId="1A8E2B0B"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Fax numbers</w:t>
                </w:r>
              </w:p>
            </w:sdtContent>
          </w:sdt>
        </w:tc>
      </w:tr>
      <w:tr w:rsidR="00853D7A" w:rsidRPr="00853D7A" w14:paraId="71E3BE0F" w14:textId="77777777" w:rsidTr="00853D7A">
        <w:sdt>
          <w:sdtPr>
            <w:rPr>
              <w:rFonts w:ascii="Times New Roman" w:eastAsia="Calibri" w:hAnsi="Times New Roman" w:cs="Times New Roman"/>
            </w:rPr>
            <w:id w:val="128898713"/>
            <w14:checkbox>
              <w14:checked w14:val="1"/>
              <w14:checkedState w14:val="2612" w14:font="MS Gothic"/>
              <w14:uncheckedState w14:val="2610" w14:font="MS Gothic"/>
            </w14:checkbox>
          </w:sdtPr>
          <w:sdtEndPr/>
          <w:sdtContent>
            <w:tc>
              <w:tcPr>
                <w:tcW w:w="535" w:type="dxa"/>
              </w:tcPr>
              <w:p w14:paraId="5702BB7A" w14:textId="6D0781FF" w:rsidR="00853D7A" w:rsidRPr="00853D7A" w:rsidRDefault="00A15B12" w:rsidP="00CF54D6">
                <w:pPr>
                  <w:pBdr>
                    <w:top w:val="nil"/>
                    <w:left w:val="nil"/>
                    <w:bottom w:val="nil"/>
                    <w:right w:val="nil"/>
                    <w:between w:val="nil"/>
                  </w:pBdr>
                  <w:rPr>
                    <w:rFonts w:ascii="Times New Roman" w:eastAsia="Calibri" w:hAnsi="Times New Roman" w:cs="Times New Roman"/>
                  </w:rPr>
                </w:pPr>
                <w:ins w:id="138" w:author="Yuan Li" w:date="2019-06-12T15:26:00Z">
                  <w:r>
                    <w:rPr>
                      <w:rFonts w:ascii="MS Gothic" w:eastAsia="MS Gothic" w:hAnsi="MS Gothic" w:cs="Times New Roman" w:hint="eastAsia"/>
                    </w:rPr>
                    <w:t>☒</w:t>
                  </w:r>
                </w:ins>
                <w:del w:id="139" w:author="Yuan Li" w:date="2019-06-12T15:26:00Z">
                  <w:r w:rsidR="00853D7A" w:rsidDel="00A15B12">
                    <w:rPr>
                      <w:rFonts w:ascii="MS Gothic" w:eastAsia="MS Gothic" w:hAnsi="MS Gothic" w:cs="Times New Roman" w:hint="eastAsia"/>
                    </w:rPr>
                    <w:delText>☐</w:delText>
                  </w:r>
                </w:del>
              </w:p>
            </w:tc>
          </w:sdtContent>
        </w:sdt>
        <w:tc>
          <w:tcPr>
            <w:tcW w:w="7375" w:type="dxa"/>
          </w:tcPr>
          <w:sdt>
            <w:sdtPr>
              <w:rPr>
                <w:rFonts w:ascii="Times New Roman" w:eastAsia="Calibri" w:hAnsi="Times New Roman" w:cs="Times New Roman"/>
                <w:i/>
              </w:rPr>
              <w:alias w:val="Email"/>
              <w:tag w:val="Email"/>
              <w:id w:val="996159868"/>
              <w:lock w:val="sdtContentLocked"/>
              <w:placeholder>
                <w:docPart w:val="DefaultPlaceholder_-1854013440"/>
              </w:placeholder>
            </w:sdtPr>
            <w:sdtEndPr/>
            <w:sdtContent>
              <w:p w14:paraId="1EDF26E4" w14:textId="2BEF7D8E"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Electronic mail addresses (e-mail)</w:t>
                </w:r>
              </w:p>
            </w:sdtContent>
          </w:sdt>
        </w:tc>
      </w:tr>
      <w:tr w:rsidR="00853D7A" w:rsidRPr="00853D7A" w14:paraId="282FA90D" w14:textId="77777777" w:rsidTr="00853D7A">
        <w:sdt>
          <w:sdtPr>
            <w:rPr>
              <w:rFonts w:ascii="Times New Roman" w:eastAsia="Calibri" w:hAnsi="Times New Roman" w:cs="Times New Roman"/>
            </w:rPr>
            <w:id w:val="-2117897829"/>
            <w14:checkbox>
              <w14:checked w14:val="0"/>
              <w14:checkedState w14:val="2612" w14:font="MS Gothic"/>
              <w14:uncheckedState w14:val="2610" w14:font="MS Gothic"/>
            </w14:checkbox>
          </w:sdtPr>
          <w:sdtEndPr/>
          <w:sdtContent>
            <w:tc>
              <w:tcPr>
                <w:tcW w:w="535" w:type="dxa"/>
              </w:tcPr>
              <w:p w14:paraId="48FF3F5B"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SSN"/>
              <w:tag w:val="SSN"/>
              <w:id w:val="562912694"/>
              <w:lock w:val="sdtContentLocked"/>
              <w:placeholder>
                <w:docPart w:val="DefaultPlaceholder_-1854013440"/>
              </w:placeholder>
            </w:sdtPr>
            <w:sdtEndPr/>
            <w:sdtContent>
              <w:p w14:paraId="032E7448" w14:textId="49605C6D"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Social Security numbers</w:t>
                </w:r>
              </w:p>
            </w:sdtContent>
          </w:sdt>
        </w:tc>
      </w:tr>
      <w:tr w:rsidR="00853D7A" w:rsidRPr="00853D7A" w14:paraId="6FDD7022" w14:textId="77777777" w:rsidTr="00853D7A">
        <w:sdt>
          <w:sdtPr>
            <w:rPr>
              <w:rFonts w:ascii="Times New Roman" w:eastAsia="Calibri" w:hAnsi="Times New Roman" w:cs="Times New Roman"/>
            </w:rPr>
            <w:id w:val="-1189834566"/>
            <w14:checkbox>
              <w14:checked w14:val="0"/>
              <w14:checkedState w14:val="2612" w14:font="MS Gothic"/>
              <w14:uncheckedState w14:val="2610" w14:font="MS Gothic"/>
            </w14:checkbox>
          </w:sdtPr>
          <w:sdtEndPr/>
          <w:sdtContent>
            <w:tc>
              <w:tcPr>
                <w:tcW w:w="535" w:type="dxa"/>
              </w:tcPr>
              <w:p w14:paraId="477528B9"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MRN"/>
              <w:tag w:val="MRN"/>
              <w:id w:val="-1536807906"/>
              <w:lock w:val="sdtContentLocked"/>
              <w:placeholder>
                <w:docPart w:val="DefaultPlaceholder_-1854013440"/>
              </w:placeholder>
            </w:sdtPr>
            <w:sdtEndPr/>
            <w:sdtContent>
              <w:p w14:paraId="74A8193F" w14:textId="327BCB4F"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Medical record numbers</w:t>
                </w:r>
              </w:p>
            </w:sdtContent>
          </w:sdt>
        </w:tc>
      </w:tr>
      <w:tr w:rsidR="00853D7A" w:rsidRPr="00853D7A" w14:paraId="456FBA4A" w14:textId="77777777" w:rsidTr="00853D7A">
        <w:sdt>
          <w:sdtPr>
            <w:rPr>
              <w:rFonts w:ascii="Times New Roman" w:eastAsia="Calibri" w:hAnsi="Times New Roman" w:cs="Times New Roman"/>
            </w:rPr>
            <w:id w:val="-1789578393"/>
            <w14:checkbox>
              <w14:checked w14:val="0"/>
              <w14:checkedState w14:val="2612" w14:font="MS Gothic"/>
              <w14:uncheckedState w14:val="2610" w14:font="MS Gothic"/>
            </w14:checkbox>
          </w:sdtPr>
          <w:sdtEndPr/>
          <w:sdtContent>
            <w:tc>
              <w:tcPr>
                <w:tcW w:w="535" w:type="dxa"/>
              </w:tcPr>
              <w:p w14:paraId="1D23B812"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Health plan beneficiary numbers"/>
              <w:tag w:val="Health plan beneficiary numbers"/>
              <w:id w:val="-2057004275"/>
              <w:lock w:val="sdtContentLocked"/>
              <w:placeholder>
                <w:docPart w:val="DefaultPlaceholder_-1854013440"/>
              </w:placeholder>
            </w:sdtPr>
            <w:sdtEndPr/>
            <w:sdtContent>
              <w:p w14:paraId="7E595DC8" w14:textId="31F943FF"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Health plan beneficiary numbers</w:t>
                </w:r>
              </w:p>
            </w:sdtContent>
          </w:sdt>
        </w:tc>
      </w:tr>
      <w:tr w:rsidR="00853D7A" w:rsidRPr="00853D7A" w14:paraId="28951433" w14:textId="77777777" w:rsidTr="00853D7A">
        <w:sdt>
          <w:sdtPr>
            <w:rPr>
              <w:rFonts w:ascii="Times New Roman" w:eastAsia="Calibri" w:hAnsi="Times New Roman" w:cs="Times New Roman"/>
            </w:rPr>
            <w:id w:val="-128240067"/>
            <w14:checkbox>
              <w14:checked w14:val="0"/>
              <w14:checkedState w14:val="2612" w14:font="MS Gothic"/>
              <w14:uncheckedState w14:val="2610" w14:font="MS Gothic"/>
            </w14:checkbox>
          </w:sdtPr>
          <w:sdtEndPr/>
          <w:sdtContent>
            <w:tc>
              <w:tcPr>
                <w:tcW w:w="535" w:type="dxa"/>
              </w:tcPr>
              <w:p w14:paraId="6A4A93CE"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Account numbers"/>
              <w:tag w:val="Account numbers"/>
              <w:id w:val="2128264694"/>
              <w:lock w:val="sdtContentLocked"/>
              <w:placeholder>
                <w:docPart w:val="DefaultPlaceholder_-1854013440"/>
              </w:placeholder>
            </w:sdtPr>
            <w:sdtEndPr/>
            <w:sdtContent>
              <w:p w14:paraId="4A152764" w14:textId="3382E3E3"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Account numbers</w:t>
                </w:r>
              </w:p>
            </w:sdtContent>
          </w:sdt>
        </w:tc>
      </w:tr>
      <w:tr w:rsidR="00853D7A" w:rsidRPr="00853D7A" w14:paraId="4A286D04" w14:textId="77777777" w:rsidTr="00853D7A">
        <w:sdt>
          <w:sdtPr>
            <w:rPr>
              <w:rFonts w:ascii="Times New Roman" w:eastAsia="Calibri" w:hAnsi="Times New Roman" w:cs="Times New Roman"/>
            </w:rPr>
            <w:id w:val="385216621"/>
            <w14:checkbox>
              <w14:checked w14:val="0"/>
              <w14:checkedState w14:val="2612" w14:font="MS Gothic"/>
              <w14:uncheckedState w14:val="2610" w14:font="MS Gothic"/>
            </w14:checkbox>
          </w:sdtPr>
          <w:sdtEndPr/>
          <w:sdtContent>
            <w:tc>
              <w:tcPr>
                <w:tcW w:w="535" w:type="dxa"/>
              </w:tcPr>
              <w:p w14:paraId="7A34BF71"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Certificate/license numbers"/>
              <w:tag w:val="Certificate/license numbers"/>
              <w:id w:val="408508096"/>
              <w:lock w:val="sdtContentLocked"/>
              <w:placeholder>
                <w:docPart w:val="DefaultPlaceholder_-1854013440"/>
              </w:placeholder>
            </w:sdtPr>
            <w:sdtEndPr/>
            <w:sdtContent>
              <w:p w14:paraId="54A146DD" w14:textId="4DDC015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Certificate/license numbers</w:t>
                </w:r>
              </w:p>
            </w:sdtContent>
          </w:sdt>
        </w:tc>
      </w:tr>
      <w:tr w:rsidR="00853D7A" w:rsidRPr="00853D7A" w14:paraId="348D0CE1" w14:textId="77777777" w:rsidTr="00853D7A">
        <w:sdt>
          <w:sdtPr>
            <w:rPr>
              <w:rFonts w:ascii="Times New Roman" w:eastAsia="Calibri" w:hAnsi="Times New Roman" w:cs="Times New Roman"/>
            </w:rPr>
            <w:id w:val="1428466168"/>
            <w14:checkbox>
              <w14:checked w14:val="0"/>
              <w14:checkedState w14:val="2612" w14:font="MS Gothic"/>
              <w14:uncheckedState w14:val="2610" w14:font="MS Gothic"/>
            </w14:checkbox>
          </w:sdtPr>
          <w:sdtEndPr/>
          <w:sdtContent>
            <w:tc>
              <w:tcPr>
                <w:tcW w:w="535" w:type="dxa"/>
              </w:tcPr>
              <w:p w14:paraId="0BEB1F67"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Vehicle ID"/>
              <w:tag w:val="Vehicle ID"/>
              <w:id w:val="-1700310998"/>
              <w:lock w:val="sdtContentLocked"/>
              <w:placeholder>
                <w:docPart w:val="DefaultPlaceholder_-1854013440"/>
              </w:placeholder>
            </w:sdtPr>
            <w:sdtEndPr/>
            <w:sdtContent>
              <w:p w14:paraId="562069F0" w14:textId="61B3E48D"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Vehicle identifiers and serial numbers, including license plate numbers</w:t>
                </w:r>
              </w:p>
            </w:sdtContent>
          </w:sdt>
        </w:tc>
      </w:tr>
      <w:tr w:rsidR="00853D7A" w:rsidRPr="00853D7A" w14:paraId="06D40F96" w14:textId="77777777" w:rsidTr="00853D7A">
        <w:sdt>
          <w:sdtPr>
            <w:rPr>
              <w:rFonts w:ascii="Times New Roman" w:eastAsia="Calibri" w:hAnsi="Times New Roman" w:cs="Times New Roman"/>
            </w:rPr>
            <w:id w:val="1617181994"/>
            <w14:checkbox>
              <w14:checked w14:val="0"/>
              <w14:checkedState w14:val="2612" w14:font="MS Gothic"/>
              <w14:uncheckedState w14:val="2610" w14:font="MS Gothic"/>
            </w14:checkbox>
          </w:sdtPr>
          <w:sdtEndPr/>
          <w:sdtContent>
            <w:tc>
              <w:tcPr>
                <w:tcW w:w="535" w:type="dxa"/>
              </w:tcPr>
              <w:p w14:paraId="2233F4C6"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Device identifiers and serial numbers"/>
              <w:tag w:val="Device identifiers and serial numbers"/>
              <w:id w:val="-1362973322"/>
              <w:lock w:val="sdtContentLocked"/>
              <w:placeholder>
                <w:docPart w:val="DefaultPlaceholder_-1854013440"/>
              </w:placeholder>
            </w:sdtPr>
            <w:sdtEndPr/>
            <w:sdtContent>
              <w:p w14:paraId="3E420C06" w14:textId="42FF4E0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Device identifiers and serial numbers</w:t>
                </w:r>
              </w:p>
            </w:sdtContent>
          </w:sdt>
        </w:tc>
      </w:tr>
      <w:tr w:rsidR="00853D7A" w:rsidRPr="00853D7A" w14:paraId="5ED8AE09" w14:textId="77777777" w:rsidTr="00853D7A">
        <w:sdt>
          <w:sdtPr>
            <w:rPr>
              <w:rFonts w:ascii="Times New Roman" w:eastAsia="Calibri" w:hAnsi="Times New Roman" w:cs="Times New Roman"/>
            </w:rPr>
            <w:id w:val="-137967825"/>
            <w14:checkbox>
              <w14:checked w14:val="0"/>
              <w14:checkedState w14:val="2612" w14:font="MS Gothic"/>
              <w14:uncheckedState w14:val="2610" w14:font="MS Gothic"/>
            </w14:checkbox>
          </w:sdtPr>
          <w:sdtEndPr/>
          <w:sdtContent>
            <w:tc>
              <w:tcPr>
                <w:tcW w:w="535" w:type="dxa"/>
              </w:tcPr>
              <w:p w14:paraId="106692F6"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URLs"/>
              <w:tag w:val="URLs"/>
              <w:id w:val="1462004110"/>
              <w:lock w:val="sdtContentLocked"/>
              <w:placeholder>
                <w:docPart w:val="DefaultPlaceholder_-1854013440"/>
              </w:placeholder>
            </w:sdtPr>
            <w:sdtEndPr/>
            <w:sdtContent>
              <w:p w14:paraId="4A2093F3" w14:textId="2286E1D7"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Web Universal Resource Locators (URLs)</w:t>
                </w:r>
              </w:p>
            </w:sdtContent>
          </w:sdt>
        </w:tc>
      </w:tr>
      <w:tr w:rsidR="00853D7A" w:rsidRPr="00853D7A" w14:paraId="68723B18" w14:textId="77777777" w:rsidTr="00853D7A">
        <w:sdt>
          <w:sdtPr>
            <w:rPr>
              <w:rFonts w:ascii="Times New Roman" w:eastAsia="Calibri" w:hAnsi="Times New Roman" w:cs="Times New Roman"/>
            </w:rPr>
            <w:id w:val="1848209989"/>
            <w14:checkbox>
              <w14:checked w14:val="0"/>
              <w14:checkedState w14:val="2612" w14:font="MS Gothic"/>
              <w14:uncheckedState w14:val="2610" w14:font="MS Gothic"/>
            </w14:checkbox>
          </w:sdtPr>
          <w:sdtEndPr/>
          <w:sdtContent>
            <w:tc>
              <w:tcPr>
                <w:tcW w:w="535" w:type="dxa"/>
              </w:tcPr>
              <w:p w14:paraId="39998A87"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IP address"/>
            <w:tag w:val="IP address"/>
            <w:id w:val="-1416703262"/>
            <w:lock w:val="sdtContentLocked"/>
            <w:placeholder>
              <w:docPart w:val="DefaultPlaceholder_-1854013440"/>
            </w:placeholder>
          </w:sdtPr>
          <w:sdtEndPr/>
          <w:sdtContent>
            <w:tc>
              <w:tcPr>
                <w:tcW w:w="7375" w:type="dxa"/>
              </w:tcPr>
              <w:p w14:paraId="52642F2A" w14:textId="43C41E35"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Internet </w:t>
                </w:r>
                <w:r w:rsidR="00D16157">
                  <w:rPr>
                    <w:rFonts w:ascii="Times New Roman" w:eastAsia="Calibri" w:hAnsi="Times New Roman" w:cs="Times New Roman"/>
                    <w:i/>
                  </w:rPr>
                  <w:t>p</w:t>
                </w:r>
                <w:r w:rsidRPr="00853D7A">
                  <w:rPr>
                    <w:rFonts w:ascii="Times New Roman" w:eastAsia="Calibri" w:hAnsi="Times New Roman" w:cs="Times New Roman"/>
                    <w:i/>
                  </w:rPr>
                  <w:t>rotocol (IP) address numbers</w:t>
                </w:r>
              </w:p>
            </w:tc>
          </w:sdtContent>
        </w:sdt>
      </w:tr>
      <w:tr w:rsidR="00853D7A" w:rsidRPr="00853D7A" w14:paraId="08C36434" w14:textId="77777777" w:rsidTr="00853D7A">
        <w:sdt>
          <w:sdtPr>
            <w:rPr>
              <w:rFonts w:ascii="Times New Roman" w:eastAsia="Calibri" w:hAnsi="Times New Roman" w:cs="Times New Roman"/>
            </w:rPr>
            <w:id w:val="1598987613"/>
            <w14:checkbox>
              <w14:checked w14:val="0"/>
              <w14:checkedState w14:val="2612" w14:font="MS Gothic"/>
              <w14:uncheckedState w14:val="2610" w14:font="MS Gothic"/>
            </w14:checkbox>
          </w:sdtPr>
          <w:sdtEndPr/>
          <w:sdtContent>
            <w:tc>
              <w:tcPr>
                <w:tcW w:w="535" w:type="dxa"/>
              </w:tcPr>
              <w:p w14:paraId="0151E396"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Biometric ID"/>
            <w:tag w:val="Biometric ID"/>
            <w:id w:val="1513878320"/>
            <w:lock w:val="sdtContentLocked"/>
            <w:placeholder>
              <w:docPart w:val="DefaultPlaceholder_-1854013440"/>
            </w:placeholder>
          </w:sdtPr>
          <w:sdtEndPr/>
          <w:sdtContent>
            <w:tc>
              <w:tcPr>
                <w:tcW w:w="7375" w:type="dxa"/>
              </w:tcPr>
              <w:p w14:paraId="3D949921" w14:textId="6699960C"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Biometric identifiers, including finger and voice prints (audio recording)</w:t>
                </w:r>
              </w:p>
            </w:tc>
          </w:sdtContent>
        </w:sdt>
      </w:tr>
      <w:tr w:rsidR="00853D7A" w:rsidRPr="00853D7A" w14:paraId="60DF2223" w14:textId="77777777" w:rsidTr="00853D7A">
        <w:sdt>
          <w:sdtPr>
            <w:rPr>
              <w:rFonts w:ascii="Times New Roman" w:eastAsia="Calibri" w:hAnsi="Times New Roman" w:cs="Times New Roman"/>
            </w:rPr>
            <w:id w:val="1440420079"/>
            <w14:checkbox>
              <w14:checked w14:val="0"/>
              <w14:checkedState w14:val="2612" w14:font="MS Gothic"/>
              <w14:uncheckedState w14:val="2610" w14:font="MS Gothic"/>
            </w14:checkbox>
          </w:sdtPr>
          <w:sdtEndPr/>
          <w:sdtContent>
            <w:tc>
              <w:tcPr>
                <w:tcW w:w="535" w:type="dxa"/>
              </w:tcPr>
              <w:p w14:paraId="4AE7DC55"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Photo and images"/>
            <w:tag w:val="Photo and images"/>
            <w:id w:val="-1787960090"/>
            <w:lock w:val="sdtContentLocked"/>
            <w:placeholder>
              <w:docPart w:val="DefaultPlaceholder_-1854013440"/>
            </w:placeholder>
          </w:sdtPr>
          <w:sdtEndPr/>
          <w:sdtContent>
            <w:tc>
              <w:tcPr>
                <w:tcW w:w="7375" w:type="dxa"/>
              </w:tcPr>
              <w:p w14:paraId="3BFC809F" w14:textId="21B57E33"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Full face photographic images and any comparable images</w:t>
                </w:r>
                <w:r w:rsidR="00714B12">
                  <w:rPr>
                    <w:rFonts w:ascii="Times New Roman" w:eastAsia="Calibri" w:hAnsi="Times New Roman" w:cs="Times New Roman"/>
                    <w:i/>
                  </w:rPr>
                  <w:t xml:space="preserve"> (including video recording)</w:t>
                </w:r>
              </w:p>
            </w:tc>
          </w:sdtContent>
        </w:sdt>
      </w:tr>
      <w:tr w:rsidR="00853D7A" w:rsidRPr="00853D7A" w14:paraId="6B7B8095" w14:textId="77777777" w:rsidTr="00853D7A">
        <w:sdt>
          <w:sdtPr>
            <w:rPr>
              <w:rFonts w:ascii="Times New Roman" w:eastAsia="Calibri" w:hAnsi="Times New Roman" w:cs="Times New Roman"/>
            </w:rPr>
            <w:id w:val="-972518213"/>
            <w14:checkbox>
              <w14:checked w14:val="0"/>
              <w14:checkedState w14:val="2612" w14:font="MS Gothic"/>
              <w14:uncheckedState w14:val="2610" w14:font="MS Gothic"/>
            </w14:checkbox>
          </w:sdtPr>
          <w:sdtEndPr/>
          <w:sdtContent>
            <w:tc>
              <w:tcPr>
                <w:tcW w:w="535" w:type="dxa"/>
              </w:tcPr>
              <w:p w14:paraId="6B2D7267" w14:textId="77777777" w:rsidR="00853D7A" w:rsidRPr="00853D7A" w:rsidRDefault="00971600"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Student record number or ID number"/>
              <w:tag w:val="Student record number or ID number"/>
              <w:id w:val="-1620068084"/>
              <w:lock w:val="sdtContentLocked"/>
              <w:placeholder>
                <w:docPart w:val="DefaultPlaceholder_-1854013440"/>
              </w:placeholder>
            </w:sdtPr>
            <w:sdtEndPr/>
            <w:sdtContent>
              <w:p w14:paraId="498AC384" w14:textId="6A8371F6" w:rsidR="00853D7A" w:rsidRPr="00B4741F" w:rsidRDefault="00853D7A" w:rsidP="00B4741F">
                <w:pPr>
                  <w:pBdr>
                    <w:top w:val="nil"/>
                    <w:left w:val="nil"/>
                    <w:bottom w:val="nil"/>
                    <w:right w:val="nil"/>
                    <w:between w:val="nil"/>
                  </w:pBdr>
                  <w:rPr>
                    <w:rFonts w:ascii="Times New Roman" w:eastAsia="Calibri" w:hAnsi="Times New Roman" w:cs="Times New Roman"/>
                    <w:i/>
                  </w:rPr>
                </w:pPr>
                <w:r w:rsidRPr="00B4741F">
                  <w:rPr>
                    <w:rFonts w:ascii="Times New Roman" w:eastAsia="Calibri" w:hAnsi="Times New Roman" w:cs="Times New Roman"/>
                    <w:i/>
                  </w:rPr>
                  <w:t>Student record number or identification</w:t>
                </w:r>
                <w:r w:rsidR="000F7B98" w:rsidRPr="00B4741F">
                  <w:rPr>
                    <w:rFonts w:ascii="Times New Roman" w:eastAsia="Calibri" w:hAnsi="Times New Roman" w:cs="Times New Roman"/>
                    <w:i/>
                  </w:rPr>
                  <w:t xml:space="preserve"> number  </w:t>
                </w:r>
              </w:p>
            </w:sdtContent>
          </w:sdt>
        </w:tc>
      </w:tr>
      <w:tr w:rsidR="000F7B98" w:rsidRPr="00853D7A" w14:paraId="504C8478" w14:textId="77777777" w:rsidTr="00853D7A">
        <w:sdt>
          <w:sdtPr>
            <w:rPr>
              <w:rFonts w:ascii="Times New Roman" w:eastAsia="Calibri" w:hAnsi="Times New Roman" w:cs="Times New Roman"/>
            </w:rPr>
            <w:id w:val="1210299570"/>
            <w14:checkbox>
              <w14:checked w14:val="0"/>
              <w14:checkedState w14:val="2612" w14:font="MS Gothic"/>
              <w14:uncheckedState w14:val="2610" w14:font="MS Gothic"/>
            </w14:checkbox>
          </w:sdtPr>
          <w:sdtEndPr/>
          <w:sdtContent>
            <w:tc>
              <w:tcPr>
                <w:tcW w:w="535" w:type="dxa"/>
              </w:tcPr>
              <w:p w14:paraId="7C00C7F7" w14:textId="77777777" w:rsidR="000F7B98" w:rsidRDefault="000F7B9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User name"/>
              <w:tag w:val="User name"/>
              <w:id w:val="-1412685754"/>
              <w:lock w:val="sdtContentLocked"/>
              <w:placeholder>
                <w:docPart w:val="DefaultPlaceholder_-1854013440"/>
              </w:placeholder>
            </w:sdtPr>
            <w:sdtEndPr/>
            <w:sdtContent>
              <w:p w14:paraId="4504480A" w14:textId="0C8498CE" w:rsidR="000F7B98" w:rsidRPr="00B4741F" w:rsidRDefault="000F7B98" w:rsidP="00CF54D6">
                <w:pPr>
                  <w:pBdr>
                    <w:top w:val="nil"/>
                    <w:left w:val="nil"/>
                    <w:bottom w:val="nil"/>
                    <w:right w:val="nil"/>
                    <w:between w:val="nil"/>
                  </w:pBdr>
                  <w:rPr>
                    <w:rFonts w:ascii="Times New Roman" w:eastAsia="Calibri" w:hAnsi="Times New Roman" w:cs="Times New Roman"/>
                    <w:i/>
                  </w:rPr>
                </w:pPr>
                <w:r w:rsidRPr="00B4741F">
                  <w:rPr>
                    <w:rFonts w:ascii="Times New Roman" w:eastAsia="Calibri" w:hAnsi="Times New Roman" w:cs="Times New Roman"/>
                    <w:i/>
                  </w:rPr>
                  <w:t>User name for online or computer accounts</w:t>
                </w:r>
              </w:p>
            </w:sdtContent>
          </w:sdt>
        </w:tc>
      </w:tr>
      <w:tr w:rsidR="00853D7A" w14:paraId="1379D314" w14:textId="77777777" w:rsidTr="00853D7A">
        <w:sdt>
          <w:sdtPr>
            <w:rPr>
              <w:rFonts w:ascii="Times New Roman" w:eastAsia="Calibri" w:hAnsi="Times New Roman" w:cs="Times New Roman"/>
            </w:rPr>
            <w:id w:val="1701973457"/>
            <w14:checkbox>
              <w14:checked w14:val="0"/>
              <w14:checkedState w14:val="2612" w14:font="MS Gothic"/>
              <w14:uncheckedState w14:val="2610" w14:font="MS Gothic"/>
            </w14:checkbox>
          </w:sdtPr>
          <w:sdtEndPr/>
          <w:sdtContent>
            <w:tc>
              <w:tcPr>
                <w:tcW w:w="535" w:type="dxa"/>
              </w:tcPr>
              <w:p w14:paraId="2282CB75"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p w14:paraId="0EC41582" w14:textId="67942158" w:rsidR="00853D7A" w:rsidRDefault="00705C97" w:rsidP="001B15C1">
            <w:pPr>
              <w:pBdr>
                <w:top w:val="nil"/>
                <w:left w:val="nil"/>
                <w:bottom w:val="nil"/>
                <w:right w:val="nil"/>
                <w:between w:val="nil"/>
              </w:pBdr>
              <w:rPr>
                <w:rFonts w:ascii="Calibri" w:eastAsia="Calibri" w:hAnsi="Calibri" w:cs="Calibri"/>
                <w:b/>
                <w:i/>
                <w:sz w:val="23"/>
                <w:szCs w:val="23"/>
              </w:rPr>
            </w:pPr>
            <w:sdt>
              <w:sdtPr>
                <w:rPr>
                  <w:rFonts w:ascii="Times New Roman" w:eastAsia="Calibri" w:hAnsi="Times New Roman" w:cs="Times New Roman"/>
                  <w:i/>
                </w:rPr>
                <w:alias w:val="Other"/>
                <w:tag w:val="Other"/>
                <w:id w:val="1494759979"/>
                <w:lock w:val="sdtContentLocked"/>
                <w:placeholder>
                  <w:docPart w:val="DefaultPlaceholder_-1854013440"/>
                </w:placeholder>
              </w:sdtPr>
              <w:sdtEndPr>
                <w:rPr>
                  <w:b/>
                </w:rPr>
              </w:sdtEndPr>
              <w:sdtContent>
                <w:r w:rsidR="00853D7A" w:rsidRPr="00853D7A">
                  <w:rPr>
                    <w:rFonts w:ascii="Times New Roman" w:eastAsia="Calibri" w:hAnsi="Times New Roman" w:cs="Times New Roman"/>
                    <w:i/>
                  </w:rPr>
                  <w:t>Any other unique identifying number, characteristic, or code (note this does not mean the unique code assigned by the investigator to code the data)</w:t>
                </w:r>
                <w:r w:rsidR="00853D7A" w:rsidRPr="00853D7A">
                  <w:rPr>
                    <w:rFonts w:ascii="Times New Roman" w:eastAsia="Calibri" w:hAnsi="Times New Roman" w:cs="Times New Roman"/>
                    <w:b/>
                    <w:i/>
                  </w:rPr>
                  <w:t>:</w:t>
                </w:r>
              </w:sdtContent>
            </w:sdt>
            <w:r w:rsidR="00853D7A" w:rsidRPr="00853D7A">
              <w:rPr>
                <w:rFonts w:ascii="Times New Roman" w:eastAsia="Calibri" w:hAnsi="Times New Roman" w:cs="Times New Roman"/>
                <w:b/>
                <w:i/>
              </w:rPr>
              <w:t xml:space="preserve"> </w:t>
            </w:r>
            <w:sdt>
              <w:sdtPr>
                <w:rPr>
                  <w:rFonts w:ascii="Times New Roman" w:eastAsia="Calibri" w:hAnsi="Times New Roman" w:cs="Times New Roman"/>
                  <w:b/>
                  <w:i/>
                </w:rPr>
                <w:id w:val="882066101"/>
                <w:placeholder>
                  <w:docPart w:val="50D34B067A3B47DEAE69B4F2F45045DE"/>
                </w:placeholder>
                <w:showingPlcHdr/>
              </w:sdtPr>
              <w:sdtEndPr/>
              <w:sdtContent>
                <w:r w:rsidR="001B15C1" w:rsidRPr="008F35ED">
                  <w:rPr>
                    <w:rStyle w:val="PlaceholderText"/>
                  </w:rPr>
                  <w:t xml:space="preserve">Click </w:t>
                </w:r>
                <w:r w:rsidR="001B15C1">
                  <w:rPr>
                    <w:rStyle w:val="PlaceholderText"/>
                  </w:rPr>
                  <w:t>here to explain.</w:t>
                </w:r>
              </w:sdtContent>
            </w:sdt>
            <w:r w:rsidR="00853D7A" w:rsidRPr="00853D7A">
              <w:rPr>
                <w:rFonts w:ascii="Calibri" w:eastAsia="Calibri" w:hAnsi="Calibri" w:cs="Calibri"/>
                <w:b/>
                <w:i/>
                <w:sz w:val="23"/>
                <w:szCs w:val="23"/>
              </w:rPr>
              <w:t xml:space="preserve">  </w:t>
            </w:r>
          </w:p>
        </w:tc>
      </w:tr>
    </w:tbl>
    <w:p w14:paraId="43A3583E" w14:textId="77777777" w:rsidR="00826215" w:rsidRDefault="00826215">
      <w:pPr>
        <w:pBdr>
          <w:top w:val="nil"/>
          <w:left w:val="nil"/>
          <w:bottom w:val="nil"/>
          <w:right w:val="nil"/>
          <w:between w:val="nil"/>
        </w:pBdr>
        <w:spacing w:before="120" w:after="120"/>
        <w:ind w:right="720"/>
        <w:rPr>
          <w:rFonts w:ascii="Times New Roman" w:eastAsia="Times New Roman" w:hAnsi="Times New Roman" w:cs="Times New Roman"/>
          <w:i/>
        </w:rPr>
      </w:pPr>
    </w:p>
    <w:bookmarkStart w:id="140" w:name="_Toc180558" w:displacedByCustomXml="next"/>
    <w:sdt>
      <w:sdtPr>
        <w:alias w:val="Sharing of results with subjects"/>
        <w:tag w:val="Sharing of results with subjects"/>
        <w:id w:val="839353953"/>
        <w:lock w:val="sdtContentLocked"/>
        <w:placeholder>
          <w:docPart w:val="DefaultPlaceholder_-1854013440"/>
        </w:placeholder>
      </w:sdtPr>
      <w:sdtEndPr/>
      <w:sdtContent>
        <w:p w14:paraId="6C7D2248" w14:textId="272207DD" w:rsidR="00826215" w:rsidRDefault="00C72AB1">
          <w:pPr>
            <w:pStyle w:val="Heading1"/>
            <w:numPr>
              <w:ilvl w:val="0"/>
              <w:numId w:val="4"/>
            </w:numPr>
          </w:pPr>
          <w:r>
            <w:t>Sharing of Results with Subjects</w:t>
          </w:r>
        </w:p>
        <w:bookmarkEnd w:id="140" w:displacedByCustomXml="next"/>
      </w:sdtContent>
    </w:sdt>
    <w:p w14:paraId="42789E4C" w14:textId="558274C6" w:rsidR="00BF3552" w:rsidRPr="00A9630C" w:rsidRDefault="00705C97" w:rsidP="009E5A67">
      <w:pPr>
        <w:pStyle w:val="ListParagraph"/>
        <w:numPr>
          <w:ilvl w:val="1"/>
          <w:numId w:val="4"/>
        </w:numPr>
        <w:ind w:hanging="540"/>
      </w:pPr>
      <w:sdt>
        <w:sdtPr>
          <w:rPr>
            <w:rFonts w:ascii="Times New Roman" w:eastAsia="Times New Roman" w:hAnsi="Times New Roman" w:cs="Times New Roman"/>
            <w:i/>
            <w:color w:val="000000"/>
          </w:rPr>
          <w:alias w:val="10.1"/>
          <w:tag w:val="10.1"/>
          <w:id w:val="446430507"/>
          <w:lock w:val="sdtContentLocked"/>
          <w:placeholder>
            <w:docPart w:val="DefaultPlaceholder_-1854013440"/>
          </w:placeholder>
        </w:sdtPr>
        <w:sdtEndPr/>
        <w:sdtContent>
          <w:r w:rsidR="00C72AB1" w:rsidRPr="009E5A67">
            <w:rPr>
              <w:i/>
            </w:rPr>
            <w:t xml:space="preserve">Describe whether </w:t>
          </w:r>
          <w:r w:rsidR="00012CDB" w:rsidRPr="009E5A67">
            <w:rPr>
              <w:i/>
            </w:rPr>
            <w:t xml:space="preserve">you will share </w:t>
          </w:r>
          <w:r w:rsidR="00C72AB1" w:rsidRPr="009E5A67">
            <w:rPr>
              <w:i/>
            </w:rPr>
            <w:t>results (study results or individual subject results, such as results of investigational diagnostic tests, genetic tests, or incidental findings) with subjects or others (e.g., the subject’s primary care physician). If so, describe how</w:t>
          </w:r>
          <w:r w:rsidR="00012CDB" w:rsidRPr="009E5A67">
            <w:rPr>
              <w:i/>
            </w:rPr>
            <w:t xml:space="preserve"> you will share</w:t>
          </w:r>
          <w:r w:rsidR="00C72AB1" w:rsidRPr="009E5A67">
            <w:rPr>
              <w:i/>
            </w:rPr>
            <w:t xml:space="preserve"> the results and include </w:t>
          </w:r>
          <w:r w:rsidR="00012CDB" w:rsidRPr="009E5A67">
            <w:rPr>
              <w:i/>
            </w:rPr>
            <w:t xml:space="preserve">this information </w:t>
          </w:r>
          <w:r w:rsidR="00C72AB1" w:rsidRPr="009E5A67">
            <w:rPr>
              <w:i/>
            </w:rPr>
            <w:t xml:space="preserve">as part of the consent document. Upload </w:t>
          </w:r>
          <w:r w:rsidR="00D16157" w:rsidRPr="009E5A67">
            <w:rPr>
              <w:i/>
            </w:rPr>
            <w:t xml:space="preserve">materials </w:t>
          </w:r>
          <w:r w:rsidR="00012CDB" w:rsidRPr="009E5A67">
            <w:rPr>
              <w:i/>
            </w:rPr>
            <w:t>you</w:t>
          </w:r>
          <w:r w:rsidR="00D16157" w:rsidRPr="009E5A67">
            <w:rPr>
              <w:i/>
            </w:rPr>
            <w:t xml:space="preserve"> will use to</w:t>
          </w:r>
          <w:r w:rsidR="0098068B" w:rsidRPr="009E5A67">
            <w:rPr>
              <w:i/>
            </w:rPr>
            <w:t xml:space="preserve"> </w:t>
          </w:r>
          <w:r w:rsidR="00C72AB1" w:rsidRPr="009E5A67">
            <w:rPr>
              <w:i/>
            </w:rPr>
            <w:t>explain the results</w:t>
          </w:r>
          <w:r w:rsidR="00D16157" w:rsidRPr="009E5A67">
            <w:rPr>
              <w:i/>
            </w:rPr>
            <w:t xml:space="preserve"> to subjects</w:t>
          </w:r>
        </w:sdtContent>
      </w:sdt>
      <w:r w:rsidR="00D34863" w:rsidRPr="000A5474">
        <w:rPr>
          <w:rFonts w:ascii="Times New Roman" w:eastAsia="Times New Roman" w:hAnsi="Times New Roman" w:cs="Times New Roman"/>
          <w:color w:val="000000"/>
        </w:rPr>
        <w:t>:</w:t>
      </w:r>
    </w:p>
    <w:p w14:paraId="08C6AD98" w14:textId="3B01C4D7" w:rsidR="00A9630C" w:rsidRDefault="00A9630C" w:rsidP="00A9630C">
      <w:pPr>
        <w:pStyle w:val="ListParagraph"/>
        <w:ind w:left="1260"/>
        <w:rPr>
          <w:i/>
        </w:rPr>
      </w:pPr>
    </w:p>
    <w:sdt>
      <w:sdtPr>
        <w:id w:val="1909725880"/>
        <w:placeholder>
          <w:docPart w:val="C0421C7A622A47B482BC9444F119175A"/>
        </w:placeholder>
      </w:sdtPr>
      <w:sdtEndPr/>
      <w:sdtContent>
        <w:p w14:paraId="4DE9427F" w14:textId="3D8FED68" w:rsidR="00A9630C" w:rsidRPr="00D078BF" w:rsidRDefault="00162ECF" w:rsidP="00A9630C">
          <w:pPr>
            <w:pStyle w:val="ListParagraph"/>
            <w:ind w:left="1260"/>
          </w:pPr>
          <w:r>
            <w:t>No</w:t>
          </w:r>
        </w:p>
      </w:sdtContent>
    </w:sdt>
    <w:p w14:paraId="7B8F0B24" w14:textId="77777777" w:rsidR="00BF3552" w:rsidRPr="00BF3552" w:rsidRDefault="00BF3552" w:rsidP="0008006D"/>
    <w:bookmarkStart w:id="141" w:name="_Toc180559" w:displacedByCustomXml="next"/>
    <w:sdt>
      <w:sdtPr>
        <w:alias w:val="Study timelines"/>
        <w:tag w:val="Study timelines"/>
        <w:id w:val="-370541680"/>
        <w:lock w:val="sdtContentLocked"/>
        <w:placeholder>
          <w:docPart w:val="DefaultPlaceholder_-1854013440"/>
        </w:placeholder>
      </w:sdtPr>
      <w:sdtEndPr/>
      <w:sdtContent>
        <w:p w14:paraId="73FE114E" w14:textId="00F45F6A" w:rsidR="00826215" w:rsidRDefault="00C72AB1">
          <w:pPr>
            <w:pStyle w:val="Heading1"/>
            <w:numPr>
              <w:ilvl w:val="0"/>
              <w:numId w:val="4"/>
            </w:numPr>
          </w:pPr>
          <w:r>
            <w:t>Study Timelines</w:t>
          </w:r>
        </w:p>
        <w:bookmarkEnd w:id="141" w:displacedByCustomXml="next"/>
      </w:sdtContent>
    </w:sdt>
    <w:sdt>
      <w:sdtPr>
        <w:rPr>
          <w:rFonts w:ascii="Times New Roman" w:eastAsia="Times New Roman" w:hAnsi="Times New Roman" w:cs="Times New Roman"/>
          <w:i/>
          <w:color w:val="000000"/>
        </w:rPr>
        <w:alias w:val="11.1"/>
        <w:tag w:val="11.1"/>
        <w:id w:val="-1092242293"/>
        <w:lock w:val="sdtContentLocked"/>
        <w:placeholder>
          <w:docPart w:val="DefaultPlaceholder_-1854013440"/>
        </w:placeholder>
      </w:sdtPr>
      <w:sdtEndPr/>
      <w:sdtContent>
        <w:p w14:paraId="74EAC1A9" w14:textId="1A663E5C"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w:t>
          </w:r>
        </w:p>
        <w:p w14:paraId="6D1478F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duration of an individual subject’s participation in the study</w:t>
          </w:r>
          <w:r w:rsidR="00215F17">
            <w:rPr>
              <w:rFonts w:ascii="Times New Roman" w:eastAsia="Times New Roman" w:hAnsi="Times New Roman" w:cs="Times New Roman"/>
              <w:i/>
              <w:color w:val="000000"/>
            </w:rPr>
            <w:t xml:space="preserve"> </w:t>
          </w:r>
          <w:r w:rsidR="00D16157">
            <w:rPr>
              <w:rFonts w:ascii="Times New Roman" w:eastAsia="Times New Roman" w:hAnsi="Times New Roman" w:cs="Times New Roman"/>
              <w:i/>
              <w:color w:val="000000"/>
            </w:rPr>
            <w:t>(for example, 1 hour, 2-4 weeks, 3-5 years)</w:t>
          </w:r>
          <w:r>
            <w:rPr>
              <w:rFonts w:ascii="Times New Roman" w:eastAsia="Times New Roman" w:hAnsi="Times New Roman" w:cs="Times New Roman"/>
              <w:i/>
              <w:color w:val="000000"/>
            </w:rPr>
            <w:t>.</w:t>
          </w:r>
        </w:p>
        <w:p w14:paraId="457260D8" w14:textId="77777777" w:rsidR="00826215" w:rsidRDefault="00215F17"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amount of </w:t>
          </w:r>
          <w:r w:rsidR="00C72AB1">
            <w:rPr>
              <w:rFonts w:ascii="Times New Roman" w:eastAsia="Times New Roman" w:hAnsi="Times New Roman" w:cs="Times New Roman"/>
              <w:i/>
              <w:color w:val="000000"/>
            </w:rPr>
            <w:t>time expected to enroll all study subjects (</w:t>
          </w:r>
          <w:r w:rsidR="00C72AB1">
            <w:rPr>
              <w:rFonts w:ascii="Times New Roman" w:eastAsia="Times New Roman" w:hAnsi="Times New Roman" w:cs="Times New Roman"/>
              <w:i/>
            </w:rPr>
            <w:t>w</w:t>
          </w:r>
          <w:r w:rsidR="00C72AB1">
            <w:rPr>
              <w:rFonts w:ascii="Times New Roman" w:eastAsia="Times New Roman" w:hAnsi="Times New Roman" w:cs="Times New Roman"/>
              <w:i/>
              <w:color w:val="000000"/>
            </w:rPr>
            <w:t>eeks, months, years, etc</w:t>
          </w:r>
          <w:r w:rsidR="00853D7A">
            <w:rPr>
              <w:rFonts w:ascii="Times New Roman" w:eastAsia="Times New Roman" w:hAnsi="Times New Roman" w:cs="Times New Roman"/>
              <w:i/>
              <w:color w:val="000000"/>
            </w:rPr>
            <w:t>.</w:t>
          </w:r>
          <w:r>
            <w:rPr>
              <w:rFonts w:ascii="Times New Roman" w:eastAsia="Times New Roman" w:hAnsi="Times New Roman" w:cs="Times New Roman"/>
              <w:i/>
              <w:color w:val="000000"/>
            </w:rPr>
            <w:t>)</w:t>
          </w:r>
        </w:p>
        <w:p w14:paraId="4FFA1DB4" w14:textId="44F669F9" w:rsidR="00826215" w:rsidRPr="0008006D" w:rsidRDefault="00215F17" w:rsidP="00B4741F">
          <w:pPr>
            <w:numPr>
              <w:ilvl w:val="2"/>
              <w:numId w:val="4"/>
            </w:numPr>
            <w:pBdr>
              <w:top w:val="nil"/>
              <w:left w:val="nil"/>
              <w:bottom w:val="nil"/>
              <w:right w:val="nil"/>
              <w:between w:val="nil"/>
            </w:pBdr>
            <w:tabs>
              <w:tab w:val="left" w:pos="1800"/>
            </w:tabs>
            <w:spacing w:after="240"/>
            <w:ind w:left="1814" w:right="180" w:hanging="547"/>
          </w:pPr>
          <w:r>
            <w:rPr>
              <w:rFonts w:ascii="Times New Roman" w:eastAsia="Times New Roman" w:hAnsi="Times New Roman" w:cs="Times New Roman"/>
              <w:i/>
            </w:rPr>
            <w:t>The</w:t>
          </w:r>
          <w:r w:rsidR="00C72AB1" w:rsidRPr="00853D7A">
            <w:rPr>
              <w:rFonts w:ascii="Times New Roman" w:eastAsia="Times New Roman" w:hAnsi="Times New Roman" w:cs="Times New Roman"/>
              <w:i/>
            </w:rPr>
            <w:t xml:space="preserve"> </w:t>
          </w:r>
          <w:r>
            <w:rPr>
              <w:rFonts w:ascii="Times New Roman" w:eastAsia="Times New Roman" w:hAnsi="Times New Roman" w:cs="Times New Roman"/>
              <w:i/>
            </w:rPr>
            <w:t xml:space="preserve">amount of </w:t>
          </w:r>
          <w:r w:rsidR="00C72AB1" w:rsidRPr="00853D7A">
            <w:rPr>
              <w:rFonts w:ascii="Times New Roman" w:eastAsia="Times New Roman" w:hAnsi="Times New Roman" w:cs="Times New Roman"/>
              <w:i/>
            </w:rPr>
            <w:t>time expected</w:t>
          </w:r>
          <w:r w:rsidR="00C72AB1">
            <w:rPr>
              <w:rFonts w:ascii="Times New Roman" w:eastAsia="Times New Roman" w:hAnsi="Times New Roman" w:cs="Times New Roman"/>
              <w:i/>
              <w:color w:val="000000"/>
            </w:rPr>
            <w:t xml:space="preserve"> for the investigators to complete this study</w:t>
          </w:r>
          <w:r w:rsidR="00C72AB1" w:rsidRPr="00853D7A">
            <w:rPr>
              <w:rFonts w:ascii="Times New Roman" w:eastAsia="Times New Roman" w:hAnsi="Times New Roman" w:cs="Times New Roman"/>
              <w:i/>
            </w:rPr>
            <w:t xml:space="preserve"> including</w:t>
          </w:r>
          <w:r w:rsidR="00C72AB1">
            <w:rPr>
              <w:rFonts w:ascii="Times New Roman" w:eastAsia="Times New Roman" w:hAnsi="Times New Roman" w:cs="Times New Roman"/>
              <w:i/>
              <w:color w:val="000000"/>
            </w:rPr>
            <w:t xml:space="preserve"> primary data analyses</w:t>
          </w:r>
          <w:r w:rsidR="00853D7A">
            <w:rPr>
              <w:rFonts w:ascii="Times New Roman" w:eastAsia="Times New Roman" w:hAnsi="Times New Roman" w:cs="Times New Roman"/>
              <w:i/>
              <w:color w:val="000000"/>
            </w:rPr>
            <w:t>.</w:t>
          </w:r>
        </w:p>
      </w:sdtContent>
    </w:sdt>
    <w:p w14:paraId="3C4C4E06" w14:textId="1A68BA45" w:rsidR="00130538" w:rsidRPr="00762361" w:rsidRDefault="00130538" w:rsidP="002F21AA">
      <w:pPr>
        <w:pBdr>
          <w:top w:val="nil"/>
          <w:left w:val="nil"/>
          <w:bottom w:val="nil"/>
          <w:right w:val="nil"/>
          <w:between w:val="nil"/>
        </w:pBdr>
        <w:spacing w:after="240"/>
        <w:ind w:right="180"/>
        <w:rPr>
          <w:rFonts w:ascii="Times New Roman" w:eastAsia="Times New Roman" w:hAnsi="Times New Roman" w:cs="Times New Roman"/>
        </w:rPr>
      </w:pPr>
    </w:p>
    <w:sdt>
      <w:sdtPr>
        <w:rPr>
          <w:rFonts w:ascii="Times New Roman" w:eastAsia="Times New Roman" w:hAnsi="Times New Roman" w:cs="Times New Roman"/>
        </w:rPr>
        <w:id w:val="1307967217"/>
        <w:placeholder>
          <w:docPart w:val="F8291C37518D4594BEDA95EC282F19E9"/>
        </w:placeholder>
      </w:sdtPr>
      <w:sdtEndPr/>
      <w:sdtContent>
        <w:p w14:paraId="398C01FD" w14:textId="0C230AF4" w:rsidR="00130538" w:rsidRPr="00247B6C" w:rsidRDefault="00162ECF" w:rsidP="00247B6C">
          <w:pPr>
            <w:pBdr>
              <w:top w:val="nil"/>
              <w:left w:val="nil"/>
              <w:bottom w:val="nil"/>
              <w:right w:val="nil"/>
              <w:between w:val="nil"/>
            </w:pBdr>
            <w:spacing w:after="240"/>
            <w:ind w:left="720" w:right="180"/>
            <w:rPr>
              <w:rFonts w:ascii="Times New Roman" w:eastAsia="Times New Roman" w:hAnsi="Times New Roman" w:cs="Times New Roman"/>
            </w:rPr>
          </w:pPr>
          <w:r>
            <w:t>The study takes approximately 60 minutes. We plan to recruit for four week</w:t>
          </w:r>
          <w:r w:rsidR="00300C86">
            <w:t xml:space="preserve">s. The analysis of the study result should take another four weeks. </w:t>
          </w:r>
        </w:p>
      </w:sdtContent>
    </w:sdt>
    <w:p w14:paraId="36CB838E" w14:textId="77777777" w:rsidR="002F21AA" w:rsidRDefault="002F21AA" w:rsidP="00A9630C">
      <w:pPr>
        <w:pBdr>
          <w:top w:val="nil"/>
          <w:left w:val="nil"/>
          <w:bottom w:val="nil"/>
          <w:right w:val="nil"/>
          <w:between w:val="nil"/>
        </w:pBdr>
        <w:tabs>
          <w:tab w:val="left" w:pos="1800"/>
        </w:tabs>
        <w:spacing w:after="240"/>
        <w:ind w:right="180"/>
      </w:pPr>
    </w:p>
    <w:bookmarkStart w:id="142" w:name="_Toc180560" w:displacedByCustomXml="next"/>
    <w:sdt>
      <w:sdtPr>
        <w:alias w:val="Inclusion and exclusion criteria"/>
        <w:tag w:val="Inclusion and exclusion criteria"/>
        <w:id w:val="-927350787"/>
        <w:lock w:val="sdtContentLocked"/>
        <w:placeholder>
          <w:docPart w:val="DefaultPlaceholder_-1854013440"/>
        </w:placeholder>
      </w:sdtPr>
      <w:sdtEndPr/>
      <w:sdtContent>
        <w:p w14:paraId="4952570F" w14:textId="383D56EE" w:rsidR="00826215" w:rsidRDefault="00C72AB1">
          <w:pPr>
            <w:pStyle w:val="Heading1"/>
            <w:numPr>
              <w:ilvl w:val="0"/>
              <w:numId w:val="4"/>
            </w:numPr>
          </w:pPr>
          <w:r>
            <w:t>Inclusion and Exclusion Criteria</w:t>
          </w:r>
        </w:p>
        <w:bookmarkEnd w:id="142" w:displacedByCustomXml="next"/>
      </w:sdtContent>
    </w:sdt>
    <w:p w14:paraId="76E2BE07" w14:textId="304384F4" w:rsidR="00826215" w:rsidRPr="00A9630C"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2.1"/>
          <w:tag w:val="12.1"/>
          <w:id w:val="-95088787"/>
          <w:lock w:val="sdtContentLocked"/>
          <w:placeholder>
            <w:docPart w:val="DefaultPlaceholder_-1854013440"/>
          </w:placeholder>
        </w:sdtPr>
        <w:sdtEndPr>
          <w:rPr>
            <w:color w:val="auto"/>
          </w:rPr>
        </w:sdtEndPr>
        <w:sdtContent>
          <w:r w:rsidR="00C72AB1">
            <w:rPr>
              <w:rFonts w:ascii="Times New Roman" w:eastAsia="Times New Roman" w:hAnsi="Times New Roman" w:cs="Times New Roman"/>
              <w:i/>
              <w:color w:val="000000"/>
            </w:rPr>
            <w:t>Describe how</w:t>
          </w:r>
          <w:r w:rsidR="00012CDB">
            <w:rPr>
              <w:rFonts w:ascii="Times New Roman" w:eastAsia="Times New Roman" w:hAnsi="Times New Roman" w:cs="Times New Roman"/>
              <w:i/>
              <w:color w:val="000000"/>
            </w:rPr>
            <w:t xml:space="preserve"> you will screen</w:t>
          </w:r>
          <w:r w:rsidR="00C72AB1">
            <w:rPr>
              <w:rFonts w:ascii="Times New Roman" w:eastAsia="Times New Roman" w:hAnsi="Times New Roman" w:cs="Times New Roman"/>
              <w:i/>
              <w:color w:val="000000"/>
            </w:rPr>
            <w:t xml:space="preserve"> individuals for eligibility.</w:t>
          </w:r>
          <w:r w:rsidR="00C72AB1" w:rsidRPr="00853D7A">
            <w:rPr>
              <w:rFonts w:ascii="Times New Roman" w:eastAsia="Times New Roman" w:hAnsi="Times New Roman" w:cs="Times New Roman"/>
              <w:i/>
            </w:rPr>
            <w:t xml:space="preserve"> When will screening occur and what procedures will </w:t>
          </w:r>
          <w:r w:rsidR="00012CDB">
            <w:rPr>
              <w:rFonts w:ascii="Times New Roman" w:eastAsia="Times New Roman" w:hAnsi="Times New Roman" w:cs="Times New Roman"/>
              <w:i/>
            </w:rPr>
            <w:t>you use</w:t>
          </w:r>
          <w:r w:rsidR="00C72AB1" w:rsidRPr="00853D7A">
            <w:rPr>
              <w:rFonts w:ascii="Times New Roman" w:eastAsia="Times New Roman" w:hAnsi="Times New Roman" w:cs="Times New Roman"/>
              <w:i/>
            </w:rPr>
            <w:t>? Upload any screening scripts or surveys to Protocol Management</w:t>
          </w:r>
        </w:sdtContent>
      </w:sdt>
      <w:r w:rsidR="00D34863" w:rsidRPr="000A5474">
        <w:rPr>
          <w:rFonts w:ascii="Times New Roman" w:eastAsia="Times New Roman" w:hAnsi="Times New Roman" w:cs="Times New Roman"/>
        </w:rPr>
        <w:t>:</w:t>
      </w:r>
      <w:r w:rsidR="00146662" w:rsidRPr="000A5474">
        <w:rPr>
          <w:rFonts w:ascii="Times New Roman" w:eastAsia="Times New Roman" w:hAnsi="Times New Roman" w:cs="Times New Roman"/>
        </w:rPr>
        <w:t xml:space="preserve"> </w:t>
      </w:r>
    </w:p>
    <w:p w14:paraId="2950406F" w14:textId="3326D179"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378438435"/>
        <w:placeholder>
          <w:docPart w:val="D21DA6956FBA4EAF81BD40101B59A311"/>
        </w:placeholder>
      </w:sdtPr>
      <w:sdtEndPr/>
      <w:sdtContent>
        <w:p w14:paraId="733EEE43" w14:textId="754523C3" w:rsidR="00A9630C" w:rsidRDefault="00300C86"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t xml:space="preserve">We will need participants </w:t>
          </w:r>
          <w:del w:id="143" w:author="Microsoft Office User" w:date="2019-06-02T12:12:00Z">
            <w:r w:rsidDel="00870416">
              <w:delText xml:space="preserve">above </w:delText>
            </w:r>
          </w:del>
          <w:ins w:id="144" w:author="Microsoft Office User" w:date="2019-06-02T12:12:00Z">
            <w:r w:rsidR="00870416">
              <w:t xml:space="preserve">who are </w:t>
            </w:r>
          </w:ins>
          <w:r>
            <w:t>18</w:t>
          </w:r>
          <w:ins w:id="145" w:author="Microsoft Office User" w:date="2019-06-02T12:12:00Z">
            <w:r w:rsidR="00870416">
              <w:t xml:space="preserve"> or older</w:t>
            </w:r>
          </w:ins>
          <w:r>
            <w:t xml:space="preserve"> to obtain </w:t>
          </w:r>
          <w:r w:rsidRPr="00300C86">
            <w:t>perfect (20/20) or corrected to perfect (glasses or contact lenses) vision</w:t>
          </w:r>
          <w:r>
            <w:t>. We will ask the participant for their age and vision upon signing up.</w:t>
          </w:r>
        </w:p>
      </w:sdtContent>
    </w:sdt>
    <w:p w14:paraId="3422B1A8" w14:textId="77777777" w:rsidR="00A9630C" w:rsidRDefault="00A9630C" w:rsidP="00A9630C">
      <w:pPr>
        <w:pBdr>
          <w:top w:val="nil"/>
          <w:left w:val="nil"/>
          <w:bottom w:val="nil"/>
          <w:right w:val="nil"/>
          <w:between w:val="nil"/>
        </w:pBdr>
        <w:spacing w:before="120" w:after="120"/>
        <w:ind w:left="1260" w:right="180"/>
      </w:pPr>
    </w:p>
    <w:p w14:paraId="73A0FBBD" w14:textId="568A8C13" w:rsidR="00826215" w:rsidRPr="00A9630C"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2.2"/>
          <w:tag w:val="12.2"/>
          <w:id w:val="527219003"/>
          <w:lock w:val="sdtContentLocked"/>
          <w:placeholder>
            <w:docPart w:val="DefaultPlaceholder_-1854013440"/>
          </w:placeholder>
        </w:sdtPr>
        <w:sdtEndPr>
          <w:rPr>
            <w:color w:val="auto"/>
          </w:rPr>
        </w:sdtEndPr>
        <w:sdtContent>
          <w:r w:rsidR="00C72AB1">
            <w:rPr>
              <w:rFonts w:ascii="Times New Roman" w:eastAsia="Times New Roman" w:hAnsi="Times New Roman" w:cs="Times New Roman"/>
              <w:i/>
              <w:color w:val="000000"/>
            </w:rPr>
            <w:t xml:space="preserve">Describe the eligibility criteria that define who will be </w:t>
          </w:r>
          <w:r w:rsidR="00D16157">
            <w:rPr>
              <w:rFonts w:ascii="Times New Roman" w:eastAsia="Times New Roman" w:hAnsi="Times New Roman" w:cs="Times New Roman"/>
              <w:i/>
            </w:rPr>
            <w:t>included and who will be</w:t>
          </w:r>
          <w:r w:rsidR="00C72AB1">
            <w:rPr>
              <w:rFonts w:ascii="Times New Roman" w:eastAsia="Times New Roman" w:hAnsi="Times New Roman" w:cs="Times New Roman"/>
              <w:i/>
              <w:color w:val="000000"/>
            </w:rPr>
            <w:t xml:space="preserve"> excluded from enrollment </w:t>
          </w:r>
          <w:r w:rsidR="00C72AB1" w:rsidRPr="00853D7A">
            <w:rPr>
              <w:rFonts w:ascii="Times New Roman" w:eastAsia="Times New Roman" w:hAnsi="Times New Roman" w:cs="Times New Roman"/>
              <w:i/>
            </w:rPr>
            <w:t>for</w:t>
          </w:r>
          <w:r w:rsidR="00C72AB1">
            <w:rPr>
              <w:rFonts w:ascii="Times New Roman" w:eastAsia="Times New Roman" w:hAnsi="Times New Roman" w:cs="Times New Roman"/>
              <w:i/>
              <w:color w:val="000000"/>
            </w:rPr>
            <w:t xml:space="preserve"> each p</w:t>
          </w:r>
          <w:r w:rsidR="00C72AB1" w:rsidRPr="00853D7A">
            <w:rPr>
              <w:rFonts w:ascii="Times New Roman" w:eastAsia="Times New Roman" w:hAnsi="Times New Roman" w:cs="Times New Roman"/>
              <w:i/>
            </w:rPr>
            <w:t>rocedure</w:t>
          </w:r>
          <w:r w:rsidR="00C72AB1">
            <w:rPr>
              <w:rFonts w:ascii="Times New Roman" w:eastAsia="Times New Roman" w:hAnsi="Times New Roman" w:cs="Times New Roman"/>
              <w:i/>
              <w:color w:val="000000"/>
            </w:rPr>
            <w:t xml:space="preserve"> of your</w:t>
          </w:r>
          <w:r w:rsidR="00853D7A">
            <w:rPr>
              <w:rFonts w:ascii="Times New Roman" w:eastAsia="Times New Roman" w:hAnsi="Times New Roman" w:cs="Times New Roman"/>
              <w:i/>
              <w:color w:val="000000"/>
            </w:rPr>
            <w:t xml:space="preserve"> </w:t>
          </w:r>
          <w:r w:rsidR="00C72AB1">
            <w:rPr>
              <w:rFonts w:ascii="Times New Roman" w:eastAsia="Times New Roman" w:hAnsi="Times New Roman" w:cs="Times New Roman"/>
              <w:i/>
              <w:color w:val="000000"/>
            </w:rPr>
            <w:t>study. Include any ge</w:t>
          </w:r>
          <w:r w:rsidR="00C72AB1">
            <w:rPr>
              <w:rFonts w:ascii="Times New Roman" w:eastAsia="Times New Roman" w:hAnsi="Times New Roman" w:cs="Times New Roman"/>
              <w:i/>
            </w:rPr>
            <w:t>ographic criteria (e.g., Virginia Tech undergraduate students, a national sample of adults with engineering degrees, minors aged 8-12 in the New River Valley, university faculty in Virginia and Paris, France)</w:t>
          </w:r>
        </w:sdtContent>
      </w:sdt>
      <w:r w:rsidR="00D34863" w:rsidRPr="000A5474">
        <w:rPr>
          <w:rFonts w:ascii="Times New Roman" w:eastAsia="Times New Roman" w:hAnsi="Times New Roman" w:cs="Times New Roman"/>
        </w:rPr>
        <w:t>:</w:t>
      </w:r>
    </w:p>
    <w:p w14:paraId="1C2CA586" w14:textId="1E011D21"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370414077"/>
        <w:placeholder>
          <w:docPart w:val="12246CDD77C14E20B7B518323AAC69A7"/>
        </w:placeholder>
      </w:sdtPr>
      <w:sdtEndPr/>
      <w:sdtContent>
        <w:p w14:paraId="36A392C0" w14:textId="77777777" w:rsidR="00300C86" w:rsidRDefault="00300C86" w:rsidP="00A9630C">
          <w:pPr>
            <w:pBdr>
              <w:top w:val="nil"/>
              <w:left w:val="nil"/>
              <w:bottom w:val="nil"/>
              <w:right w:val="nil"/>
              <w:between w:val="nil"/>
            </w:pBdr>
            <w:spacing w:before="120" w:after="120"/>
            <w:ind w:left="1260" w:right="180"/>
          </w:pPr>
          <w:r>
            <w:t>P</w:t>
          </w:r>
          <w:r w:rsidRPr="00300C86">
            <w:t>erfect (20/20) or corrected to perfect (glasses or contact lenses) vision</w:t>
          </w:r>
          <w:r>
            <w:t>.</w:t>
          </w:r>
        </w:p>
        <w:p w14:paraId="2BC74073" w14:textId="53115322" w:rsidR="00A9630C" w:rsidRDefault="00300C86" w:rsidP="00A9630C">
          <w:pPr>
            <w:pBdr>
              <w:top w:val="nil"/>
              <w:left w:val="nil"/>
              <w:bottom w:val="nil"/>
              <w:right w:val="nil"/>
              <w:between w:val="nil"/>
            </w:pBdr>
            <w:spacing w:before="120" w:after="120"/>
            <w:ind w:left="1260" w:right="180"/>
          </w:pPr>
          <w:r>
            <w:t>18 or older.</w:t>
          </w:r>
        </w:p>
      </w:sdtContent>
    </w:sdt>
    <w:p w14:paraId="7FBE6005" w14:textId="77777777" w:rsidR="00A9630C" w:rsidRDefault="00A9630C"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2.3"/>
        <w:tag w:val="12.3"/>
        <w:id w:val="754165995"/>
        <w:lock w:val="sdtContentLocked"/>
        <w:placeholder>
          <w:docPart w:val="DefaultPlaceholder_-1854013440"/>
        </w:placeholder>
      </w:sdtPr>
      <w:sdtEndPr>
        <w:rPr>
          <w:color w:val="auto"/>
        </w:rPr>
      </w:sdtEndPr>
      <w:sdtContent>
        <w:p w14:paraId="01E682C4" w14:textId="6234965F"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Indicate specifically whether you will include or exclude each of the following special populations: (You may not include members of these populations as subjects in your research unless you indicate them in the description of your subject population.)</w:t>
          </w:r>
        </w:p>
        <w:p w14:paraId="03334B7C" w14:textId="77777777" w:rsidR="00826215" w:rsidRPr="00853D7A" w:rsidRDefault="00C72AB1" w:rsidP="00E85F75">
          <w:pPr>
            <w:numPr>
              <w:ilvl w:val="2"/>
              <w:numId w:val="4"/>
            </w:numPr>
            <w:pBdr>
              <w:top w:val="nil"/>
              <w:left w:val="nil"/>
              <w:bottom w:val="nil"/>
              <w:right w:val="nil"/>
              <w:between w:val="nil"/>
            </w:pBdr>
            <w:tabs>
              <w:tab w:val="left" w:pos="1800"/>
            </w:tabs>
            <w:ind w:left="1800" w:right="180" w:hanging="540"/>
            <w:rPr>
              <w:rFonts w:ascii="Times New Roman" w:eastAsia="Times New Roman" w:hAnsi="Times New Roman" w:cs="Times New Roman"/>
              <w:i/>
            </w:rPr>
          </w:pPr>
          <w:r w:rsidRPr="00853D7A">
            <w:rPr>
              <w:rFonts w:ascii="Times New Roman" w:eastAsia="Times New Roman" w:hAnsi="Times New Roman" w:cs="Times New Roman"/>
              <w:i/>
            </w:rPr>
            <w:t>Minors</w:t>
          </w:r>
          <w:r w:rsidR="00D16157">
            <w:rPr>
              <w:rFonts w:ascii="Times New Roman" w:eastAsia="Times New Roman" w:hAnsi="Times New Roman" w:cs="Times New Roman"/>
              <w:i/>
            </w:rPr>
            <w:t>,</w:t>
          </w:r>
          <w:r w:rsidRPr="00853D7A">
            <w:rPr>
              <w:rFonts w:ascii="Times New Roman" w:eastAsia="Times New Roman" w:hAnsi="Times New Roman" w:cs="Times New Roman"/>
              <w:i/>
            </w:rPr>
            <w:t xml:space="preserve"> as defined by state law where the study is performed (infants, children, teenagers)</w:t>
          </w:r>
        </w:p>
        <w:p w14:paraId="61E382F4" w14:textId="653A5F1D"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Pregnant women</w:t>
          </w:r>
          <w:r w:rsidR="00CF54D6">
            <w:rPr>
              <w:rFonts w:ascii="Times New Roman" w:eastAsia="Times New Roman" w:hAnsi="Times New Roman" w:cs="Times New Roman"/>
              <w:i/>
              <w:color w:val="000000"/>
            </w:rPr>
            <w:t xml:space="preserve"> (can be included in minimal risk studies by mentioning in </w:t>
          </w:r>
          <w:r w:rsidR="00D16157">
            <w:rPr>
              <w:rFonts w:ascii="Times New Roman" w:eastAsia="Times New Roman" w:hAnsi="Times New Roman" w:cs="Times New Roman"/>
              <w:i/>
              <w:color w:val="000000"/>
            </w:rPr>
            <w:t xml:space="preserve">section </w:t>
          </w:r>
          <w:r w:rsidR="002D6CC6">
            <w:rPr>
              <w:rFonts w:ascii="Times New Roman" w:eastAsia="Times New Roman" w:hAnsi="Times New Roman" w:cs="Times New Roman"/>
              <w:i/>
              <w:color w:val="000000"/>
            </w:rPr>
            <w:t>13.1</w:t>
          </w:r>
          <w:r w:rsidR="00CF54D6">
            <w:rPr>
              <w:rFonts w:ascii="Times New Roman" w:eastAsia="Times New Roman" w:hAnsi="Times New Roman" w:cs="Times New Roman"/>
              <w:i/>
              <w:color w:val="000000"/>
            </w:rPr>
            <w:t>)</w:t>
          </w:r>
        </w:p>
        <w:p w14:paraId="7023B03C" w14:textId="77777777" w:rsidR="00826215"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Prisoners</w:t>
          </w:r>
          <w:r w:rsidR="00D16157">
            <w:rPr>
              <w:rFonts w:ascii="Times New Roman" w:eastAsia="Times New Roman" w:hAnsi="Times New Roman" w:cs="Times New Roman"/>
              <w:i/>
              <w:color w:val="000000"/>
            </w:rPr>
            <w:t xml:space="preserve"> (including all incarcerated individuals)</w:t>
          </w:r>
        </w:p>
        <w:p w14:paraId="242CF20C" w14:textId="173187D4" w:rsidR="00826215" w:rsidRDefault="00C72AB1" w:rsidP="00E85F75">
          <w:pPr>
            <w:numPr>
              <w:ilvl w:val="2"/>
              <w:numId w:val="4"/>
            </w:numPr>
            <w:pBdr>
              <w:top w:val="nil"/>
              <w:left w:val="nil"/>
              <w:bottom w:val="nil"/>
              <w:right w:val="nil"/>
              <w:between w:val="nil"/>
            </w:pBdr>
            <w:tabs>
              <w:tab w:val="left" w:pos="1800"/>
            </w:tabs>
            <w:ind w:left="1814" w:right="180" w:hanging="547"/>
          </w:pPr>
          <w:r w:rsidRPr="00853D7A">
            <w:rPr>
              <w:rFonts w:ascii="Times New Roman" w:eastAsia="Times New Roman" w:hAnsi="Times New Roman" w:cs="Times New Roman"/>
              <w:i/>
            </w:rPr>
            <w:t>Adults not capable to consent on their own behalf</w:t>
          </w:r>
        </w:p>
      </w:sdtContent>
    </w:sdt>
    <w:p w14:paraId="770AAD74" w14:textId="191DCF64" w:rsidR="004F06B9" w:rsidRDefault="004F06B9" w:rsidP="009F0A2D">
      <w:pPr>
        <w:pBdr>
          <w:top w:val="nil"/>
          <w:left w:val="nil"/>
          <w:bottom w:val="nil"/>
          <w:right w:val="nil"/>
          <w:between w:val="nil"/>
        </w:pBdr>
        <w:tabs>
          <w:tab w:val="left" w:pos="1800"/>
        </w:tabs>
        <w:spacing w:after="120"/>
        <w:ind w:left="720" w:right="720"/>
      </w:pPr>
    </w:p>
    <w:p w14:paraId="27A9DB8A" w14:textId="77777777" w:rsidR="00F74AEA" w:rsidRPr="002F2451" w:rsidRDefault="00F74AEA" w:rsidP="009F0A2D">
      <w:pPr>
        <w:pBdr>
          <w:top w:val="nil"/>
          <w:left w:val="nil"/>
          <w:bottom w:val="nil"/>
          <w:right w:val="nil"/>
          <w:between w:val="nil"/>
        </w:pBdr>
        <w:tabs>
          <w:tab w:val="left" w:pos="1800"/>
        </w:tabs>
        <w:spacing w:after="120"/>
        <w:ind w:left="720" w:right="720"/>
        <w:rPr>
          <w:rFonts w:ascii="Times New Roman" w:eastAsia="Arial" w:hAnsi="Times New Roman" w:cs="Times New Roman"/>
          <w:color w:val="000000"/>
        </w:rPr>
      </w:pPr>
    </w:p>
    <w:sdt>
      <w:sdtPr>
        <w:rPr>
          <w:rFonts w:ascii="Times New Roman" w:eastAsia="Arial" w:hAnsi="Times New Roman" w:cs="Times New Roman"/>
          <w:color w:val="000000"/>
        </w:rPr>
        <w:id w:val="549200115"/>
        <w:placeholder>
          <w:docPart w:val="849EFFC4B67B4370849D98F52B3BFC6C"/>
        </w:placeholder>
      </w:sdtPr>
      <w:sdtEndPr/>
      <w:sdtContent>
        <w:p w14:paraId="280F9ACC" w14:textId="01F45D7B" w:rsidR="004F06B9" w:rsidRDefault="00300C86" w:rsidP="009F0A2D">
          <w:pPr>
            <w:pBdr>
              <w:top w:val="nil"/>
              <w:left w:val="nil"/>
              <w:bottom w:val="nil"/>
              <w:right w:val="nil"/>
              <w:between w:val="nil"/>
            </w:pBdr>
            <w:tabs>
              <w:tab w:val="left" w:pos="1800"/>
            </w:tabs>
            <w:spacing w:after="120"/>
            <w:ind w:left="720" w:right="720"/>
            <w:rPr>
              <w:rFonts w:ascii="Times New Roman" w:eastAsia="Arial" w:hAnsi="Times New Roman" w:cs="Times New Roman"/>
              <w:color w:val="000000"/>
            </w:rPr>
          </w:pPr>
          <w:r>
            <w:t>N/A</w:t>
          </w:r>
        </w:p>
      </w:sdtContent>
    </w:sdt>
    <w:p w14:paraId="74C238D2" w14:textId="54216812" w:rsidR="006A3A99" w:rsidRDefault="006A3A99" w:rsidP="00A9630C">
      <w:pPr>
        <w:pBdr>
          <w:top w:val="nil"/>
          <w:left w:val="nil"/>
          <w:bottom w:val="nil"/>
          <w:right w:val="nil"/>
          <w:between w:val="nil"/>
        </w:pBdr>
        <w:tabs>
          <w:tab w:val="left" w:pos="1800"/>
        </w:tabs>
        <w:spacing w:after="120"/>
        <w:ind w:right="720"/>
      </w:pPr>
    </w:p>
    <w:p w14:paraId="23FB1F99" w14:textId="10C0AA45" w:rsidR="002D6CC6" w:rsidRDefault="002D6CC6" w:rsidP="00A9630C">
      <w:pPr>
        <w:pBdr>
          <w:top w:val="nil"/>
          <w:left w:val="nil"/>
          <w:bottom w:val="nil"/>
          <w:right w:val="nil"/>
          <w:between w:val="nil"/>
        </w:pBdr>
        <w:tabs>
          <w:tab w:val="left" w:pos="1800"/>
        </w:tabs>
        <w:spacing w:after="120"/>
        <w:ind w:right="720"/>
      </w:pPr>
    </w:p>
    <w:p w14:paraId="4A50D48F" w14:textId="2F2E1EC2" w:rsidR="00247B6C" w:rsidRDefault="00247B6C" w:rsidP="00A9630C">
      <w:pPr>
        <w:pBdr>
          <w:top w:val="nil"/>
          <w:left w:val="nil"/>
          <w:bottom w:val="nil"/>
          <w:right w:val="nil"/>
          <w:between w:val="nil"/>
        </w:pBdr>
        <w:tabs>
          <w:tab w:val="left" w:pos="1800"/>
        </w:tabs>
        <w:spacing w:after="120"/>
        <w:ind w:right="720"/>
      </w:pPr>
    </w:p>
    <w:p w14:paraId="175EC847" w14:textId="60A7692A" w:rsidR="00247B6C" w:rsidRDefault="00247B6C" w:rsidP="00A9630C">
      <w:pPr>
        <w:pBdr>
          <w:top w:val="nil"/>
          <w:left w:val="nil"/>
          <w:bottom w:val="nil"/>
          <w:right w:val="nil"/>
          <w:between w:val="nil"/>
        </w:pBdr>
        <w:tabs>
          <w:tab w:val="left" w:pos="1800"/>
        </w:tabs>
        <w:spacing w:after="120"/>
        <w:ind w:right="720"/>
      </w:pPr>
    </w:p>
    <w:p w14:paraId="117A49A7" w14:textId="77777777" w:rsidR="00247B6C" w:rsidRDefault="00247B6C" w:rsidP="00A9630C">
      <w:pPr>
        <w:pBdr>
          <w:top w:val="nil"/>
          <w:left w:val="nil"/>
          <w:bottom w:val="nil"/>
          <w:right w:val="nil"/>
          <w:between w:val="nil"/>
        </w:pBdr>
        <w:tabs>
          <w:tab w:val="left" w:pos="1800"/>
        </w:tabs>
        <w:spacing w:after="120"/>
        <w:ind w:right="720"/>
      </w:pPr>
    </w:p>
    <w:p w14:paraId="3DAEA0D7" w14:textId="37E1A1BF" w:rsidR="0088493F" w:rsidRDefault="0088493F">
      <w:pPr>
        <w:rPr>
          <w:rFonts w:ascii="Times New Roman" w:eastAsia="Times New Roman" w:hAnsi="Times New Roman" w:cs="Times New Roman"/>
          <w:b/>
          <w:sz w:val="28"/>
          <w:szCs w:val="28"/>
        </w:rPr>
      </w:pPr>
      <w:bookmarkStart w:id="146" w:name="_Toc180561"/>
    </w:p>
    <w:sdt>
      <w:sdtPr>
        <w:alias w:val="Vulnerable populations"/>
        <w:tag w:val="Vulnerable populations"/>
        <w:id w:val="-1128161282"/>
        <w:lock w:val="sdtContentLocked"/>
        <w:placeholder>
          <w:docPart w:val="DefaultPlaceholder_-1854013440"/>
        </w:placeholder>
      </w:sdtPr>
      <w:sdtEndPr/>
      <w:sdtContent>
        <w:p w14:paraId="6F5D3670" w14:textId="421F4F79" w:rsidR="00826215" w:rsidRDefault="00C72AB1">
          <w:pPr>
            <w:pStyle w:val="Heading1"/>
            <w:numPr>
              <w:ilvl w:val="0"/>
              <w:numId w:val="4"/>
            </w:numPr>
          </w:pPr>
          <w:r>
            <w:t>Vulnerable Populations</w:t>
          </w:r>
        </w:p>
        <w:bookmarkEnd w:id="146" w:displacedByCustomXml="next"/>
      </w:sdtContent>
    </w:sdt>
    <w:sdt>
      <w:sdtPr>
        <w:rPr>
          <w:rFonts w:ascii="Times New Roman" w:eastAsia="Times New Roman" w:hAnsi="Times New Roman" w:cs="Times New Roman"/>
          <w:i/>
          <w:color w:val="000000"/>
        </w:rPr>
        <w:alias w:val="13.1"/>
        <w:tag w:val="13.1"/>
        <w:id w:val="2087266345"/>
        <w:lock w:val="sdtContentLocked"/>
        <w:placeholder>
          <w:docPart w:val="DefaultPlaceholder_-1854013440"/>
        </w:placeholder>
      </w:sdtPr>
      <w:sdtEndPr/>
      <w:sdtContent>
        <w:p w14:paraId="65FE5AD3" w14:textId="22C57B0F"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If the research involves individuals who are vulnerable to coercion or undue influence, </w:t>
          </w:r>
          <w:r w:rsidR="00D16157">
            <w:rPr>
              <w:rFonts w:ascii="Times New Roman" w:eastAsia="Times New Roman" w:hAnsi="Times New Roman" w:cs="Times New Roman"/>
              <w:i/>
              <w:color w:val="000000"/>
            </w:rPr>
            <w:t xml:space="preserve">please </w:t>
          </w:r>
          <w:r>
            <w:rPr>
              <w:rFonts w:ascii="Times New Roman" w:eastAsia="Times New Roman" w:hAnsi="Times New Roman" w:cs="Times New Roman"/>
              <w:i/>
              <w:color w:val="000000"/>
            </w:rPr>
            <w:t xml:space="preserve">describe additional safeguards </w:t>
          </w:r>
          <w:r w:rsidR="00012CDB">
            <w:rPr>
              <w:rFonts w:ascii="Times New Roman" w:eastAsia="Times New Roman" w:hAnsi="Times New Roman" w:cs="Times New Roman"/>
              <w:i/>
              <w:color w:val="000000"/>
            </w:rPr>
            <w:t xml:space="preserve">you will </w:t>
          </w:r>
          <w:r>
            <w:rPr>
              <w:rFonts w:ascii="Times New Roman" w:eastAsia="Times New Roman" w:hAnsi="Times New Roman" w:cs="Times New Roman"/>
              <w:i/>
              <w:color w:val="000000"/>
            </w:rPr>
            <w:t>include to protect their rights and welfare.</w:t>
          </w:r>
          <w:r w:rsidR="009036A6">
            <w:rPr>
              <w:rFonts w:ascii="Times New Roman" w:eastAsia="Times New Roman" w:hAnsi="Times New Roman" w:cs="Times New Roman"/>
              <w:i/>
              <w:color w:val="000000"/>
            </w:rPr>
            <w:t xml:space="preserve"> Consider the applicable items listed below:</w:t>
          </w:r>
        </w:p>
        <w:p w14:paraId="69EF3F78" w14:textId="77777777" w:rsidR="00826215" w:rsidRDefault="00C72AB1" w:rsidP="000F7B98">
          <w:pPr>
            <w:numPr>
              <w:ilvl w:val="2"/>
              <w:numId w:val="4"/>
            </w:numPr>
            <w:tabs>
              <w:tab w:val="left" w:pos="1800"/>
            </w:tabs>
            <w:ind w:left="1800" w:right="180" w:hanging="540"/>
            <w:rPr>
              <w:i/>
            </w:rPr>
          </w:pPr>
          <w:r w:rsidRPr="00853D7A">
            <w:rPr>
              <w:rFonts w:ascii="Times New Roman" w:eastAsia="Times New Roman" w:hAnsi="Times New Roman" w:cs="Times New Roman"/>
              <w:i/>
            </w:rPr>
            <w:lastRenderedPageBreak/>
            <w:t xml:space="preserve">If the research involves Virginia Tech students, indicate whether these are students of </w:t>
          </w:r>
          <w:r w:rsidR="00194272">
            <w:rPr>
              <w:rFonts w:ascii="Times New Roman" w:eastAsia="Times New Roman" w:hAnsi="Times New Roman" w:cs="Times New Roman"/>
              <w:i/>
            </w:rPr>
            <w:t xml:space="preserve">any of </w:t>
          </w:r>
          <w:r w:rsidRPr="00853D7A">
            <w:rPr>
              <w:rFonts w:ascii="Times New Roman" w:eastAsia="Times New Roman" w:hAnsi="Times New Roman" w:cs="Times New Roman"/>
              <w:i/>
            </w:rPr>
            <w:t>the investigator</w:t>
          </w:r>
          <w:r w:rsidR="00194272">
            <w:rPr>
              <w:rFonts w:ascii="Times New Roman" w:eastAsia="Times New Roman" w:hAnsi="Times New Roman" w:cs="Times New Roman"/>
              <w:i/>
            </w:rPr>
            <w:t>s</w:t>
          </w:r>
          <w:r w:rsidRPr="00853D7A">
            <w:rPr>
              <w:rFonts w:ascii="Times New Roman" w:eastAsia="Times New Roman" w:hAnsi="Times New Roman" w:cs="Times New Roman"/>
              <w:i/>
            </w:rPr>
            <w:t xml:space="preserve">. If so, describe whether the activities will take place </w:t>
          </w:r>
          <w:r>
            <w:rPr>
              <w:rFonts w:ascii="Times New Roman" w:eastAsia="Times New Roman" w:hAnsi="Times New Roman" w:cs="Times New Roman"/>
              <w:i/>
            </w:rPr>
            <w:t>during</w:t>
          </w:r>
          <w:r w:rsidRPr="00853D7A">
            <w:rPr>
              <w:rFonts w:ascii="Times New Roman" w:eastAsia="Times New Roman" w:hAnsi="Times New Roman" w:cs="Times New Roman"/>
              <w:i/>
            </w:rPr>
            <w:t xml:space="preserve"> class time as part of the </w:t>
          </w:r>
          <w:r>
            <w:rPr>
              <w:rFonts w:ascii="Times New Roman" w:eastAsia="Times New Roman" w:hAnsi="Times New Roman" w:cs="Times New Roman"/>
              <w:i/>
            </w:rPr>
            <w:t xml:space="preserve">curriculum and </w:t>
          </w:r>
          <w:r w:rsidR="00012CDB">
            <w:rPr>
              <w:rFonts w:ascii="Times New Roman" w:eastAsia="Times New Roman" w:hAnsi="Times New Roman" w:cs="Times New Roman"/>
              <w:i/>
            </w:rPr>
            <w:t xml:space="preserve">the </w:t>
          </w:r>
          <w:r>
            <w:rPr>
              <w:rFonts w:ascii="Times New Roman" w:eastAsia="Times New Roman" w:hAnsi="Times New Roman" w:cs="Times New Roman"/>
              <w:i/>
            </w:rPr>
            <w:t>steps</w:t>
          </w:r>
          <w:r w:rsidR="00012CDB">
            <w:rPr>
              <w:rFonts w:ascii="Times New Roman" w:eastAsia="Times New Roman" w:hAnsi="Times New Roman" w:cs="Times New Roman"/>
              <w:i/>
            </w:rPr>
            <w:t xml:space="preserve"> you will</w:t>
          </w:r>
          <w:r>
            <w:rPr>
              <w:rFonts w:ascii="Times New Roman" w:eastAsia="Times New Roman" w:hAnsi="Times New Roman" w:cs="Times New Roman"/>
              <w:i/>
            </w:rPr>
            <w:t xml:space="preserve"> </w:t>
          </w:r>
          <w:r w:rsidR="00012CDB">
            <w:rPr>
              <w:rFonts w:ascii="Times New Roman" w:eastAsia="Times New Roman" w:hAnsi="Times New Roman" w:cs="Times New Roman"/>
              <w:i/>
            </w:rPr>
            <w:t>take</w:t>
          </w:r>
          <w:r>
            <w:rPr>
              <w:rFonts w:ascii="Times New Roman" w:eastAsia="Times New Roman" w:hAnsi="Times New Roman" w:cs="Times New Roman"/>
              <w:i/>
            </w:rPr>
            <w:t xml:space="preserve"> to reduce the possibility that student</w:t>
          </w:r>
          <w:r w:rsidR="00CF54D6">
            <w:rPr>
              <w:rFonts w:ascii="Times New Roman" w:eastAsia="Times New Roman" w:hAnsi="Times New Roman" w:cs="Times New Roman"/>
              <w:i/>
            </w:rPr>
            <w:t>s feel obliged</w:t>
          </w:r>
          <w:r>
            <w:rPr>
              <w:rFonts w:ascii="Times New Roman" w:eastAsia="Times New Roman" w:hAnsi="Times New Roman" w:cs="Times New Roman"/>
              <w:i/>
            </w:rPr>
            <w:t xml:space="preserve"> to participate in order to improve their course grade. The HRPP can provide further guidance as needed.</w:t>
          </w:r>
          <w:r w:rsidR="00714B12">
            <w:rPr>
              <w:rFonts w:ascii="Times New Roman" w:eastAsia="Times New Roman" w:hAnsi="Times New Roman" w:cs="Times New Roman"/>
              <w:i/>
            </w:rPr>
            <w:t xml:space="preserve"> Describe whether you will request access to student records (e.g., SAT, GPA, GRE scores).</w:t>
          </w:r>
        </w:p>
        <w:p w14:paraId="1A62D13D" w14:textId="77777777" w:rsidR="00826215" w:rsidRDefault="00C72AB1" w:rsidP="000F7B98">
          <w:pPr>
            <w:numPr>
              <w:ilvl w:val="2"/>
              <w:numId w:val="4"/>
            </w:numPr>
            <w:tabs>
              <w:tab w:val="left" w:pos="1800"/>
            </w:tabs>
            <w:ind w:left="1800" w:right="180" w:hanging="540"/>
            <w:rPr>
              <w:i/>
            </w:rPr>
          </w:pPr>
          <w:r w:rsidRPr="00853D7A">
            <w:rPr>
              <w:rFonts w:ascii="Times New Roman" w:eastAsia="Times New Roman" w:hAnsi="Times New Roman" w:cs="Times New Roman"/>
              <w:i/>
            </w:rPr>
            <w:t xml:space="preserve">If the research involves employees of Virginia Tech or </w:t>
          </w:r>
          <w:r w:rsidR="00C47305">
            <w:rPr>
              <w:rFonts w:ascii="Times New Roman" w:eastAsia="Times New Roman" w:hAnsi="Times New Roman" w:cs="Times New Roman"/>
              <w:i/>
            </w:rPr>
            <w:t xml:space="preserve">the research </w:t>
          </w:r>
          <w:r w:rsidRPr="00853D7A">
            <w:rPr>
              <w:rFonts w:ascii="Times New Roman" w:eastAsia="Times New Roman" w:hAnsi="Times New Roman" w:cs="Times New Roman"/>
              <w:i/>
            </w:rPr>
            <w:t xml:space="preserve">sponsor, describe steps </w:t>
          </w:r>
          <w:r w:rsidR="00012CDB">
            <w:rPr>
              <w:rFonts w:ascii="Times New Roman" w:eastAsia="Times New Roman" w:hAnsi="Times New Roman" w:cs="Times New Roman"/>
              <w:i/>
            </w:rPr>
            <w:t xml:space="preserve">you will </w:t>
          </w:r>
          <w:r w:rsidRPr="00853D7A">
            <w:rPr>
              <w:rFonts w:ascii="Times New Roman" w:eastAsia="Times New Roman" w:hAnsi="Times New Roman" w:cs="Times New Roman"/>
              <w:i/>
            </w:rPr>
            <w:t xml:space="preserve">take to ensure that the employees are freely participating and </w:t>
          </w:r>
          <w:r w:rsidR="00CF54D6">
            <w:rPr>
              <w:rFonts w:ascii="Times New Roman" w:eastAsia="Times New Roman" w:hAnsi="Times New Roman" w:cs="Times New Roman"/>
              <w:i/>
            </w:rPr>
            <w:t xml:space="preserve">describe </w:t>
          </w:r>
          <w:r w:rsidRPr="00853D7A">
            <w:rPr>
              <w:rFonts w:ascii="Times New Roman" w:eastAsia="Times New Roman" w:hAnsi="Times New Roman" w:cs="Times New Roman"/>
              <w:i/>
            </w:rPr>
            <w:t xml:space="preserve">how their data will be protected from inspection by </w:t>
          </w:r>
          <w:r>
            <w:rPr>
              <w:rFonts w:ascii="Times New Roman" w:eastAsia="Times New Roman" w:hAnsi="Times New Roman" w:cs="Times New Roman"/>
              <w:i/>
            </w:rPr>
            <w:t>their</w:t>
          </w:r>
          <w:r w:rsidRPr="00853D7A">
            <w:rPr>
              <w:rFonts w:ascii="Times New Roman" w:eastAsia="Times New Roman" w:hAnsi="Times New Roman" w:cs="Times New Roman"/>
              <w:i/>
            </w:rPr>
            <w:t xml:space="preserve"> supervisors. </w:t>
          </w:r>
        </w:p>
        <w:p w14:paraId="5C01C130" w14:textId="77777777" w:rsidR="00826215" w:rsidRDefault="00C72AB1" w:rsidP="000F7B98">
          <w:pPr>
            <w:numPr>
              <w:ilvl w:val="2"/>
              <w:numId w:val="4"/>
            </w:numPr>
            <w:tabs>
              <w:tab w:val="left" w:pos="1800"/>
            </w:tabs>
            <w:ind w:left="1800" w:right="180" w:hanging="540"/>
            <w:rPr>
              <w:rFonts w:ascii="Times New Roman" w:eastAsia="Times New Roman" w:hAnsi="Times New Roman" w:cs="Times New Roman"/>
              <w:i/>
            </w:rPr>
          </w:pPr>
          <w:r w:rsidRPr="00853D7A">
            <w:rPr>
              <w:rFonts w:ascii="Times New Roman" w:eastAsia="Times New Roman" w:hAnsi="Times New Roman" w:cs="Times New Roman"/>
              <w:i/>
            </w:rPr>
            <w:t xml:space="preserve">If the research involves Virginia Tech </w:t>
          </w:r>
          <w:r w:rsidR="00194272">
            <w:rPr>
              <w:rFonts w:ascii="Times New Roman" w:eastAsia="Times New Roman" w:hAnsi="Times New Roman" w:cs="Times New Roman"/>
              <w:i/>
            </w:rPr>
            <w:t xml:space="preserve">NCAA </w:t>
          </w:r>
          <w:r w:rsidRPr="00853D7A">
            <w:rPr>
              <w:rFonts w:ascii="Times New Roman" w:eastAsia="Times New Roman" w:hAnsi="Times New Roman" w:cs="Times New Roman"/>
              <w:i/>
            </w:rPr>
            <w:t xml:space="preserve">athletes, </w:t>
          </w:r>
          <w:r w:rsidR="00012CDB">
            <w:rPr>
              <w:rFonts w:ascii="Times New Roman" w:eastAsia="Times New Roman" w:hAnsi="Times New Roman" w:cs="Times New Roman"/>
              <w:i/>
            </w:rPr>
            <w:t xml:space="preserve">you must obtain </w:t>
          </w:r>
          <w:r w:rsidRPr="00853D7A">
            <w:rPr>
              <w:rFonts w:ascii="Times New Roman" w:eastAsia="Times New Roman" w:hAnsi="Times New Roman" w:cs="Times New Roman"/>
              <w:i/>
            </w:rPr>
            <w:t xml:space="preserve">approval from the athletic department. </w:t>
          </w:r>
        </w:p>
        <w:p w14:paraId="4A5D38D6" w14:textId="77777777" w:rsidR="00826215" w:rsidRDefault="00C72AB1" w:rsidP="00E85F75">
          <w:pPr>
            <w:numPr>
              <w:ilvl w:val="2"/>
              <w:numId w:val="4"/>
            </w:numPr>
            <w:tabs>
              <w:tab w:val="left" w:pos="1800"/>
            </w:tabs>
            <w:ind w:left="1800" w:right="180" w:hanging="540"/>
          </w:pPr>
          <w:r>
            <w:rPr>
              <w:rFonts w:ascii="Times New Roman" w:eastAsia="Times New Roman" w:hAnsi="Times New Roman" w:cs="Times New Roman"/>
              <w:i/>
            </w:rPr>
            <w:t xml:space="preserve">For research involving Montgomery County Public Schools, </w:t>
          </w:r>
          <w:r w:rsidR="00012CDB">
            <w:rPr>
              <w:rFonts w:ascii="Times New Roman" w:eastAsia="Times New Roman" w:hAnsi="Times New Roman" w:cs="Times New Roman"/>
              <w:i/>
            </w:rPr>
            <w:t xml:space="preserve">you must obtain </w:t>
          </w:r>
          <w:r>
            <w:rPr>
              <w:rFonts w:ascii="Times New Roman" w:eastAsia="Times New Roman" w:hAnsi="Times New Roman" w:cs="Times New Roman"/>
              <w:i/>
            </w:rPr>
            <w:t>county approval (after obtaining contingent Virginia Tech approval). Other locales have different requirements</w:t>
          </w:r>
          <w:r w:rsidR="00012CDB">
            <w:rPr>
              <w:rFonts w:ascii="Times New Roman" w:eastAsia="Times New Roman" w:hAnsi="Times New Roman" w:cs="Times New Roman"/>
              <w:i/>
            </w:rPr>
            <w:t>;</w:t>
          </w:r>
          <w:r>
            <w:rPr>
              <w:rFonts w:ascii="Times New Roman" w:eastAsia="Times New Roman" w:hAnsi="Times New Roman" w:cs="Times New Roman"/>
              <w:i/>
            </w:rPr>
            <w:t xml:space="preserve"> please check on these and describe here.</w:t>
          </w:r>
          <w:r w:rsidR="004206CE">
            <w:rPr>
              <w:rFonts w:ascii="Times New Roman" w:eastAsia="Times New Roman" w:hAnsi="Times New Roman" w:cs="Times New Roman"/>
              <w:i/>
            </w:rPr>
            <w:t xml:space="preserve"> </w:t>
          </w:r>
          <w:r w:rsidR="004206CE" w:rsidRPr="0088493F">
            <w:rPr>
              <w:i/>
            </w:rPr>
            <w:t xml:space="preserve">Approval is typically granted by the superintendent, principal, and classroom teacher (in that order). Approval by an individual teacher is insufficient. School approval, in the form of a letter or a memorandum should </w:t>
          </w:r>
          <w:r w:rsidR="00194272">
            <w:rPr>
              <w:i/>
            </w:rPr>
            <w:t>be uploaded as a supporting document</w:t>
          </w:r>
          <w:r w:rsidR="004206CE" w:rsidRPr="0088493F">
            <w:rPr>
              <w:i/>
            </w:rPr>
            <w:t>.</w:t>
          </w:r>
        </w:p>
        <w:p w14:paraId="755A40E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the research involves pregnant women, review “CHECKLIST: Pregnant Women (HRP-412)” to ensure that you have provided sufficient information</w:t>
          </w:r>
          <w:r w:rsidR="00012CDB">
            <w:rPr>
              <w:rFonts w:ascii="Times New Roman" w:eastAsia="Times New Roman" w:hAnsi="Times New Roman" w:cs="Times New Roman"/>
              <w:i/>
              <w:color w:val="000000"/>
            </w:rPr>
            <w:t xml:space="preserve"> </w:t>
          </w:r>
          <w:r w:rsidR="00C47305">
            <w:rPr>
              <w:rFonts w:ascii="Times New Roman" w:eastAsia="Times New Roman" w:hAnsi="Times New Roman" w:cs="Times New Roman"/>
              <w:i/>
              <w:color w:val="000000"/>
            </w:rPr>
            <w:t>in this protocol</w:t>
          </w:r>
          <w:r>
            <w:rPr>
              <w:rFonts w:ascii="Times New Roman" w:eastAsia="Times New Roman" w:hAnsi="Times New Roman" w:cs="Times New Roman"/>
              <w:i/>
              <w:color w:val="000000"/>
            </w:rPr>
            <w:t>.</w:t>
          </w:r>
        </w:p>
        <w:p w14:paraId="22780175"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sidRPr="000F7B98">
            <w:rPr>
              <w:rFonts w:ascii="Times New Roman" w:eastAsia="Times New Roman" w:hAnsi="Times New Roman" w:cs="Times New Roman"/>
              <w:i/>
              <w:color w:val="000000"/>
            </w:rPr>
            <w:t xml:space="preserve">If the research involves prisoners, review “CHECKLIST: Prisoners (HRP-415)” to ensure that </w:t>
          </w:r>
          <w:r w:rsidR="00012CDB" w:rsidRPr="000F7B98">
            <w:rPr>
              <w:rFonts w:ascii="Times New Roman" w:eastAsia="Times New Roman" w:hAnsi="Times New Roman" w:cs="Times New Roman"/>
              <w:i/>
              <w:color w:val="000000"/>
            </w:rPr>
            <w:t>you have provided sufficient information in this protocol.</w:t>
          </w:r>
        </w:p>
        <w:p w14:paraId="70DCB9F2" w14:textId="77777777" w:rsidR="00012CDB"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the research involves persons who have not attained the legal age for consent to treatments or proced</w:t>
          </w:r>
          <w:r w:rsidR="00215F17">
            <w:rPr>
              <w:rFonts w:ascii="Times New Roman" w:eastAsia="Times New Roman" w:hAnsi="Times New Roman" w:cs="Times New Roman"/>
              <w:i/>
              <w:color w:val="000000"/>
            </w:rPr>
            <w:t>ures involved in the research (</w:t>
          </w:r>
          <w:r w:rsidRPr="00853D7A">
            <w:rPr>
              <w:rFonts w:ascii="Times New Roman" w:eastAsia="Times New Roman" w:hAnsi="Times New Roman" w:cs="Times New Roman"/>
              <w:i/>
            </w:rPr>
            <w:t>minors</w:t>
          </w:r>
          <w:r>
            <w:rPr>
              <w:rFonts w:ascii="Times New Roman" w:eastAsia="Times New Roman" w:hAnsi="Times New Roman" w:cs="Times New Roman"/>
              <w:i/>
              <w:color w:val="000000"/>
            </w:rPr>
            <w:t xml:space="preserve">), review the “CHECKLIST: </w:t>
          </w:r>
          <w:r w:rsidRPr="00853D7A">
            <w:rPr>
              <w:rFonts w:ascii="Times New Roman" w:eastAsia="Times New Roman" w:hAnsi="Times New Roman" w:cs="Times New Roman"/>
              <w:i/>
            </w:rPr>
            <w:t>Minors</w:t>
          </w:r>
          <w:r w:rsidR="00194272">
            <w:rPr>
              <w:rFonts w:ascii="Times New Roman" w:eastAsia="Times New Roman" w:hAnsi="Times New Roman" w:cs="Times New Roman"/>
              <w:i/>
            </w:rPr>
            <w:t xml:space="preserve"> </w:t>
          </w:r>
          <w:r>
            <w:rPr>
              <w:rFonts w:ascii="Times New Roman" w:eastAsia="Times New Roman" w:hAnsi="Times New Roman" w:cs="Times New Roman"/>
              <w:i/>
              <w:color w:val="000000"/>
            </w:rPr>
            <w:t xml:space="preserve">(HRP-416)” to ensure that </w:t>
          </w:r>
          <w:r w:rsidR="00012CDB">
            <w:rPr>
              <w:rFonts w:ascii="Times New Roman" w:eastAsia="Times New Roman" w:hAnsi="Times New Roman" w:cs="Times New Roman"/>
              <w:i/>
              <w:color w:val="000000"/>
            </w:rPr>
            <w:t>you have provided sufficient information in this protocol.</w:t>
          </w:r>
        </w:p>
        <w:p w14:paraId="5ED66DF3" w14:textId="37E6F365" w:rsidR="00012CDB" w:rsidRPr="0008006D" w:rsidRDefault="00C72AB1" w:rsidP="00E85F75">
          <w:pPr>
            <w:numPr>
              <w:ilvl w:val="2"/>
              <w:numId w:val="4"/>
            </w:numPr>
            <w:pBdr>
              <w:top w:val="nil"/>
              <w:left w:val="nil"/>
              <w:bottom w:val="nil"/>
              <w:right w:val="nil"/>
              <w:between w:val="nil"/>
            </w:pBdr>
            <w:tabs>
              <w:tab w:val="left" w:pos="1800"/>
            </w:tabs>
            <w:ind w:left="1800" w:right="180" w:hanging="540"/>
          </w:pPr>
          <w:r w:rsidRPr="00C47305">
            <w:rPr>
              <w:rFonts w:ascii="Times New Roman" w:eastAsia="Times New Roman" w:hAnsi="Times New Roman" w:cs="Times New Roman"/>
              <w:i/>
              <w:color w:val="000000"/>
            </w:rPr>
            <w:t xml:space="preserve">If the research involves cognitively impaired adults, review “CHECKLIST: Cognitively Impaired Adults (HRP-417)” to ensure that </w:t>
          </w:r>
          <w:r w:rsidR="00012CDB">
            <w:rPr>
              <w:rFonts w:ascii="Times New Roman" w:eastAsia="Times New Roman" w:hAnsi="Times New Roman" w:cs="Times New Roman"/>
              <w:i/>
              <w:color w:val="000000"/>
            </w:rPr>
            <w:t>you have provided sufficient information in this protocol.</w:t>
          </w:r>
        </w:p>
      </w:sdtContent>
    </w:sdt>
    <w:p w14:paraId="6344F8FD" w14:textId="361A37FF" w:rsidR="00E85F75" w:rsidRDefault="00E85F75">
      <w:pPr>
        <w:rPr>
          <w:rFonts w:ascii="Times New Roman" w:eastAsia="Times New Roman" w:hAnsi="Times New Roman" w:cs="Times New Roman"/>
          <w:color w:val="000000"/>
        </w:rPr>
      </w:pPr>
      <w:bookmarkStart w:id="147" w:name="_Toc180562"/>
    </w:p>
    <w:p w14:paraId="26E30230" w14:textId="6A88F3CC" w:rsidR="000A5474" w:rsidRDefault="000A5474" w:rsidP="00466E8B">
      <w:pPr>
        <w:ind w:left="810"/>
        <w:rPr>
          <w:rFonts w:ascii="Times New Roman" w:eastAsia="Times New Roman" w:hAnsi="Times New Roman" w:cs="Times New Roman"/>
          <w:color w:val="000000"/>
        </w:rPr>
      </w:pPr>
    </w:p>
    <w:sdt>
      <w:sdtPr>
        <w:rPr>
          <w:rFonts w:ascii="Times New Roman" w:eastAsia="Times New Roman" w:hAnsi="Times New Roman" w:cs="Times New Roman"/>
          <w:color w:val="000000"/>
        </w:rPr>
        <w:id w:val="302510370"/>
        <w:placeholder>
          <w:docPart w:val="A901678CDA0C49B2925629E7EACF9427"/>
        </w:placeholder>
      </w:sdtPr>
      <w:sdtEndPr/>
      <w:sdtContent>
        <w:p w14:paraId="22FDC2E9" w14:textId="6B025298" w:rsidR="000A5474" w:rsidRDefault="00300C86" w:rsidP="009F0A2D">
          <w:pPr>
            <w:ind w:left="720"/>
            <w:rPr>
              <w:rFonts w:ascii="Times New Roman" w:eastAsia="Times New Roman" w:hAnsi="Times New Roman" w:cs="Times New Roman"/>
              <w:color w:val="000000"/>
            </w:rPr>
          </w:pPr>
          <w:r>
            <w:t>N/A</w:t>
          </w:r>
        </w:p>
      </w:sdtContent>
    </w:sdt>
    <w:p w14:paraId="30AEC1BC" w14:textId="600F4FE6" w:rsidR="000A5474" w:rsidRDefault="000A5474" w:rsidP="009F0A2D">
      <w:pPr>
        <w:ind w:left="720"/>
        <w:rPr>
          <w:rFonts w:ascii="Times New Roman" w:eastAsia="Times New Roman" w:hAnsi="Times New Roman" w:cs="Times New Roman"/>
          <w:color w:val="000000"/>
        </w:rPr>
      </w:pPr>
    </w:p>
    <w:p w14:paraId="3370C1F5" w14:textId="244C88B4" w:rsidR="000A5474" w:rsidRDefault="000A5474">
      <w:pPr>
        <w:rPr>
          <w:rFonts w:ascii="Times New Roman" w:eastAsia="Times New Roman" w:hAnsi="Times New Roman" w:cs="Times New Roman"/>
          <w:b/>
          <w:sz w:val="28"/>
          <w:szCs w:val="28"/>
        </w:rPr>
      </w:pPr>
    </w:p>
    <w:p w14:paraId="2725352A" w14:textId="77777777" w:rsidR="002D6CC6" w:rsidRDefault="002D6CC6">
      <w:pPr>
        <w:rPr>
          <w:rFonts w:ascii="Times New Roman" w:eastAsia="Times New Roman" w:hAnsi="Times New Roman" w:cs="Times New Roman"/>
          <w:b/>
          <w:sz w:val="28"/>
          <w:szCs w:val="28"/>
        </w:rPr>
      </w:pPr>
    </w:p>
    <w:sdt>
      <w:sdtPr>
        <w:alias w:val="Number of subjects"/>
        <w:tag w:val="Number of subjects"/>
        <w:id w:val="758872397"/>
        <w:lock w:val="sdtContentLocked"/>
        <w:placeholder>
          <w:docPart w:val="DefaultPlaceholder_-1854013440"/>
        </w:placeholder>
      </w:sdtPr>
      <w:sdtEndPr/>
      <w:sdtContent>
        <w:p w14:paraId="6810E975" w14:textId="50D480B8" w:rsidR="00826215" w:rsidRDefault="00C72AB1">
          <w:pPr>
            <w:pStyle w:val="Heading1"/>
            <w:numPr>
              <w:ilvl w:val="0"/>
              <w:numId w:val="4"/>
            </w:numPr>
          </w:pPr>
          <w:r>
            <w:t>Number of Subjects</w:t>
          </w:r>
        </w:p>
        <w:bookmarkEnd w:id="147" w:displacedByCustomXml="next"/>
      </w:sdtContent>
    </w:sdt>
    <w:p w14:paraId="6BD92EC1" w14:textId="407EF924" w:rsidR="00985AD6" w:rsidRPr="00A9630C"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1"/>
          <w:tag w:val="14.1"/>
          <w:id w:val="1072247431"/>
          <w:lock w:val="sdtContentLocked"/>
          <w:placeholder>
            <w:docPart w:val="DefaultPlaceholder_-1854013440"/>
          </w:placeholder>
        </w:sdtPr>
        <w:sdtEndPr/>
        <w:sdtContent>
          <w:r w:rsidR="00C72AB1">
            <w:rPr>
              <w:rFonts w:ascii="Times New Roman" w:eastAsia="Times New Roman" w:hAnsi="Times New Roman" w:cs="Times New Roman"/>
              <w:i/>
              <w:color w:val="000000"/>
            </w:rPr>
            <w:t>Indicate the total number of subjects to be enrolled</w:t>
          </w:r>
          <w:r w:rsidR="00985AD6">
            <w:rPr>
              <w:rFonts w:ascii="Times New Roman" w:eastAsia="Times New Roman" w:hAnsi="Times New Roman" w:cs="Times New Roman"/>
              <w:i/>
              <w:color w:val="000000"/>
            </w:rPr>
            <w:t xml:space="preserve"> and how this number was determined (e.g., sample size calculation [show], number of available subjects in a finite pool, number of tests funding award would allow)</w:t>
          </w:r>
        </w:sdtContent>
      </w:sdt>
      <w:r w:rsidR="00D34863" w:rsidRPr="000A5474">
        <w:rPr>
          <w:rFonts w:ascii="Times New Roman" w:eastAsia="Times New Roman" w:hAnsi="Times New Roman" w:cs="Times New Roman"/>
          <w:color w:val="000000"/>
        </w:rPr>
        <w:t>:</w:t>
      </w:r>
      <w:r w:rsidR="00C72AB1" w:rsidRPr="000A5474">
        <w:rPr>
          <w:rFonts w:ascii="Times New Roman" w:eastAsia="Times New Roman" w:hAnsi="Times New Roman" w:cs="Times New Roman"/>
          <w:color w:val="000000"/>
        </w:rPr>
        <w:t xml:space="preserve"> </w:t>
      </w:r>
    </w:p>
    <w:p w14:paraId="6228B45D" w14:textId="3DC60885"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076322881"/>
        <w:placeholder>
          <w:docPart w:val="A139314FD1844E71924CBCE42E69C6DF"/>
        </w:placeholder>
      </w:sdtPr>
      <w:sdtEndPr/>
      <w:sdtContent>
        <w:p w14:paraId="7141A823" w14:textId="43F6561A" w:rsidR="00A9630C" w:rsidRDefault="00300C86" w:rsidP="00A9630C">
          <w:pPr>
            <w:pBdr>
              <w:top w:val="nil"/>
              <w:left w:val="nil"/>
              <w:bottom w:val="nil"/>
              <w:right w:val="nil"/>
              <w:between w:val="nil"/>
            </w:pBdr>
            <w:spacing w:before="120" w:after="120"/>
            <w:ind w:left="1260" w:right="180"/>
          </w:pPr>
          <w:r>
            <w:t xml:space="preserve">We plan to recruit </w:t>
          </w:r>
          <w:del w:id="148" w:author="Microsoft Office User" w:date="2019-06-02T12:13:00Z">
            <w:r w:rsidDel="00AD0D8C">
              <w:delText xml:space="preserve">a maximum of </w:delText>
            </w:r>
          </w:del>
          <w:r>
            <w:t>60 participants</w:t>
          </w:r>
        </w:p>
      </w:sdtContent>
    </w:sdt>
    <w:p w14:paraId="7498B34B" w14:textId="77777777" w:rsidR="00A9630C" w:rsidRPr="00012CDB" w:rsidRDefault="00A9630C" w:rsidP="00A9630C">
      <w:pPr>
        <w:pBdr>
          <w:top w:val="nil"/>
          <w:left w:val="nil"/>
          <w:bottom w:val="nil"/>
          <w:right w:val="nil"/>
          <w:between w:val="nil"/>
        </w:pBdr>
        <w:spacing w:before="120" w:after="120"/>
        <w:ind w:left="1260" w:right="180"/>
      </w:pPr>
    </w:p>
    <w:p w14:paraId="05E3889E" w14:textId="0168DC12" w:rsidR="00826215" w:rsidRPr="00A9630C"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2"/>
          <w:tag w:val="14.2"/>
          <w:id w:val="-535966342"/>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this is a multi-site study, indicate the number of subjects to be enrolled at this site and the total </w:t>
          </w:r>
          <w:r w:rsidR="00985AD6">
            <w:rPr>
              <w:rFonts w:ascii="Times New Roman" w:eastAsia="Times New Roman" w:hAnsi="Times New Roman" w:cs="Times New Roman"/>
              <w:i/>
              <w:color w:val="000000"/>
            </w:rPr>
            <w:t xml:space="preserve">to be enrolled </w:t>
          </w:r>
          <w:r w:rsidR="00C72AB1">
            <w:rPr>
              <w:rFonts w:ascii="Times New Roman" w:eastAsia="Times New Roman" w:hAnsi="Times New Roman" w:cs="Times New Roman"/>
              <w:i/>
              <w:color w:val="000000"/>
            </w:rPr>
            <w:t>from all sites</w:t>
          </w:r>
        </w:sdtContent>
      </w:sdt>
      <w:r w:rsidR="00D34863" w:rsidRPr="000A5474">
        <w:rPr>
          <w:rFonts w:ascii="Times New Roman" w:eastAsia="Times New Roman" w:hAnsi="Times New Roman" w:cs="Times New Roman"/>
          <w:color w:val="000000"/>
        </w:rPr>
        <w:t>:</w:t>
      </w:r>
    </w:p>
    <w:p w14:paraId="2ECF3C83" w14:textId="21976706"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126666452"/>
        <w:placeholder>
          <w:docPart w:val="F435B6246B0C4D629A07F0725796864E"/>
        </w:placeholder>
      </w:sdtPr>
      <w:sdtEndPr/>
      <w:sdtContent>
        <w:p w14:paraId="48581E6E" w14:textId="3A9764E0" w:rsidR="00A9630C" w:rsidRDefault="00300C86" w:rsidP="00A9630C">
          <w:pPr>
            <w:pBdr>
              <w:top w:val="nil"/>
              <w:left w:val="nil"/>
              <w:bottom w:val="nil"/>
              <w:right w:val="nil"/>
              <w:between w:val="nil"/>
            </w:pBdr>
            <w:spacing w:before="120" w:after="120"/>
            <w:ind w:left="1260" w:right="180"/>
          </w:pPr>
          <w:r>
            <w:t>N/A</w:t>
          </w:r>
        </w:p>
      </w:sdtContent>
    </w:sdt>
    <w:p w14:paraId="4D9AAEF6" w14:textId="77777777" w:rsidR="00A9630C" w:rsidRDefault="00A9630C" w:rsidP="00A9630C">
      <w:pPr>
        <w:pBdr>
          <w:top w:val="nil"/>
          <w:left w:val="nil"/>
          <w:bottom w:val="nil"/>
          <w:right w:val="nil"/>
          <w:between w:val="nil"/>
        </w:pBdr>
        <w:spacing w:before="120" w:after="120"/>
        <w:ind w:left="1260" w:right="180"/>
      </w:pPr>
    </w:p>
    <w:p w14:paraId="04FCDB76" w14:textId="59C327EB" w:rsidR="00826215"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3"/>
          <w:tag w:val="14.3"/>
          <w:id w:val="1073631446"/>
          <w:lock w:val="sdtContentLocked"/>
          <w:placeholder>
            <w:docPart w:val="DefaultPlaceholder_-1854013440"/>
          </w:placeholder>
        </w:sdtPr>
        <w:sdtEndPr/>
        <w:sdtContent>
          <w:r w:rsidR="00C72AB1">
            <w:rPr>
              <w:rFonts w:ascii="Times New Roman" w:eastAsia="Times New Roman" w:hAnsi="Times New Roman" w:cs="Times New Roman"/>
              <w:i/>
              <w:color w:val="000000"/>
            </w:rPr>
            <w:t>If applicable,</w:t>
          </w:r>
          <w:r w:rsidR="00C47305">
            <w:rPr>
              <w:rFonts w:ascii="Times New Roman" w:eastAsia="Times New Roman" w:hAnsi="Times New Roman" w:cs="Times New Roman"/>
              <w:i/>
              <w:color w:val="000000"/>
            </w:rPr>
            <w:t xml:space="preserve"> indicate the</w:t>
          </w:r>
          <w:r w:rsidR="00C72AB1">
            <w:rPr>
              <w:rFonts w:ascii="Times New Roman" w:eastAsia="Times New Roman" w:hAnsi="Times New Roman" w:cs="Times New Roman"/>
              <w:i/>
              <w:color w:val="000000"/>
            </w:rPr>
            <w:t xml:space="preserve"> number of </w:t>
          </w:r>
          <w:r w:rsidR="00C47305">
            <w:rPr>
              <w:rFonts w:ascii="Times New Roman" w:eastAsia="Times New Roman" w:hAnsi="Times New Roman" w:cs="Times New Roman"/>
              <w:i/>
              <w:color w:val="000000"/>
            </w:rPr>
            <w:t xml:space="preserve">potential </w:t>
          </w:r>
          <w:r w:rsidR="00C72AB1">
            <w:rPr>
              <w:rFonts w:ascii="Times New Roman" w:eastAsia="Times New Roman" w:hAnsi="Times New Roman" w:cs="Times New Roman"/>
              <w:i/>
              <w:color w:val="000000"/>
            </w:rPr>
            <w:t xml:space="preserve">subjects </w:t>
          </w:r>
          <w:r w:rsidR="00012CDB">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expect to screen</w:t>
          </w:r>
          <w:r w:rsidR="00C47305">
            <w:rPr>
              <w:rFonts w:ascii="Times New Roman" w:eastAsia="Times New Roman" w:hAnsi="Times New Roman" w:cs="Times New Roman"/>
              <w:i/>
              <w:color w:val="000000"/>
            </w:rPr>
            <w:t xml:space="preserve"> for enrollment</w:t>
          </w:r>
          <w:r w:rsidR="00C72AB1">
            <w:rPr>
              <w:rFonts w:ascii="Times New Roman" w:eastAsia="Times New Roman" w:hAnsi="Times New Roman" w:cs="Times New Roman"/>
              <w:i/>
              <w:color w:val="000000"/>
            </w:rPr>
            <w:t xml:space="preserve">, and the number of subjects </w:t>
          </w:r>
          <w:r w:rsidR="00323D45">
            <w:rPr>
              <w:rFonts w:ascii="Times New Roman" w:eastAsia="Times New Roman" w:hAnsi="Times New Roman" w:cs="Times New Roman"/>
              <w:i/>
              <w:color w:val="000000"/>
            </w:rPr>
            <w:t xml:space="preserve">you will </w:t>
          </w:r>
          <w:r w:rsidR="00C72AB1">
            <w:rPr>
              <w:rFonts w:ascii="Times New Roman" w:eastAsia="Times New Roman" w:hAnsi="Times New Roman" w:cs="Times New Roman"/>
              <w:i/>
              <w:color w:val="000000"/>
            </w:rPr>
            <w:t>need to complete the research procedures</w:t>
          </w:r>
        </w:sdtContent>
      </w:sdt>
      <w:r w:rsidR="00D34863" w:rsidRPr="000A5474">
        <w:rPr>
          <w:rFonts w:ascii="Times New Roman" w:eastAsia="Times New Roman" w:hAnsi="Times New Roman" w:cs="Times New Roman"/>
          <w:color w:val="000000"/>
        </w:rPr>
        <w:t>:</w:t>
      </w:r>
    </w:p>
    <w:p w14:paraId="2EDF44C1" w14:textId="77777777" w:rsidR="00F74AEA" w:rsidRPr="00A9630C" w:rsidRDefault="00F74AEA" w:rsidP="00F74AEA">
      <w:pPr>
        <w:pBdr>
          <w:top w:val="nil"/>
          <w:left w:val="nil"/>
          <w:bottom w:val="nil"/>
          <w:right w:val="nil"/>
          <w:between w:val="nil"/>
        </w:pBdr>
        <w:spacing w:before="120" w:after="120"/>
        <w:ind w:left="1260" w:right="180"/>
      </w:pPr>
    </w:p>
    <w:sdt>
      <w:sdtPr>
        <w:id w:val="-1798437747"/>
        <w:placeholder>
          <w:docPart w:val="554237FF025648EEA884D97F0E4EE797"/>
        </w:placeholder>
      </w:sdtPr>
      <w:sdtEndPr/>
      <w:sdtContent>
        <w:p w14:paraId="4C896249" w14:textId="787BE8C5" w:rsidR="00A9630C" w:rsidRDefault="00300C86" w:rsidP="00A9630C">
          <w:pPr>
            <w:pBdr>
              <w:top w:val="nil"/>
              <w:left w:val="nil"/>
              <w:bottom w:val="nil"/>
              <w:right w:val="nil"/>
              <w:between w:val="nil"/>
            </w:pBdr>
            <w:spacing w:before="120" w:after="120"/>
            <w:ind w:left="1260" w:right="180"/>
          </w:pPr>
          <w:r>
            <w:t>At most 60 participants to screen and around 30 participants to finish the study.</w:t>
          </w:r>
        </w:p>
      </w:sdtContent>
    </w:sdt>
    <w:p w14:paraId="12EB3A7F" w14:textId="77777777" w:rsidR="00A9630C" w:rsidRDefault="00A9630C" w:rsidP="00A9630C">
      <w:pPr>
        <w:pBdr>
          <w:top w:val="nil"/>
          <w:left w:val="nil"/>
          <w:bottom w:val="nil"/>
          <w:right w:val="nil"/>
          <w:between w:val="nil"/>
        </w:pBdr>
        <w:spacing w:before="120" w:after="120"/>
        <w:ind w:left="1260" w:right="180"/>
      </w:pPr>
    </w:p>
    <w:p w14:paraId="737BEAF9" w14:textId="7188C627" w:rsidR="00826215" w:rsidRPr="00A9630C" w:rsidRDefault="00705C97"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sdt>
        <w:sdtPr>
          <w:rPr>
            <w:rFonts w:ascii="Times New Roman" w:eastAsia="Times New Roman" w:hAnsi="Times New Roman" w:cs="Times New Roman"/>
            <w:i/>
          </w:rPr>
          <w:alias w:val="14.4"/>
          <w:tag w:val="14.4"/>
          <w:id w:val="1257862271"/>
          <w:lock w:val="sdtContentLocked"/>
          <w:placeholder>
            <w:docPart w:val="DefaultPlaceholder_-1854013440"/>
          </w:placeholder>
        </w:sdtPr>
        <w:sdtEndPr/>
        <w:sdtContent>
          <w:r w:rsidR="00C72AB1" w:rsidRPr="00CF54D6">
            <w:rPr>
              <w:rFonts w:ascii="Times New Roman" w:eastAsia="Times New Roman" w:hAnsi="Times New Roman" w:cs="Times New Roman"/>
              <w:i/>
            </w:rPr>
            <w:t xml:space="preserve">If </w:t>
          </w:r>
          <w:r w:rsidR="00323D45">
            <w:rPr>
              <w:rFonts w:ascii="Times New Roman" w:eastAsia="Times New Roman" w:hAnsi="Times New Roman" w:cs="Times New Roman"/>
              <w:i/>
            </w:rPr>
            <w:t xml:space="preserve">the </w:t>
          </w:r>
          <w:r w:rsidR="00C72AB1" w:rsidRPr="00CF54D6">
            <w:rPr>
              <w:rFonts w:ascii="Times New Roman" w:eastAsia="Times New Roman" w:hAnsi="Times New Roman" w:cs="Times New Roman"/>
              <w:i/>
            </w:rPr>
            <w:t xml:space="preserve">study has more than one procedure, indicate the total number of subjects to </w:t>
          </w:r>
          <w:r w:rsidR="00C47305">
            <w:rPr>
              <w:rFonts w:ascii="Times New Roman" w:eastAsia="Times New Roman" w:hAnsi="Times New Roman" w:cs="Times New Roman"/>
              <w:i/>
            </w:rPr>
            <w:t>undergo</w:t>
          </w:r>
          <w:r w:rsidR="00C72AB1" w:rsidRPr="00CF54D6">
            <w:rPr>
              <w:rFonts w:ascii="Times New Roman" w:eastAsia="Times New Roman" w:hAnsi="Times New Roman" w:cs="Times New Roman"/>
              <w:i/>
            </w:rPr>
            <w:t xml:space="preserve"> each procedure separately</w:t>
          </w:r>
        </w:sdtContent>
      </w:sdt>
      <w:r w:rsidR="00D34863" w:rsidRPr="000A5474">
        <w:rPr>
          <w:rFonts w:ascii="Times New Roman" w:eastAsia="Times New Roman" w:hAnsi="Times New Roman" w:cs="Times New Roman"/>
        </w:rPr>
        <w:t>:</w:t>
      </w:r>
    </w:p>
    <w:p w14:paraId="2726BE21" w14:textId="75C15507"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id w:val="1070918253"/>
        <w:placeholder>
          <w:docPart w:val="B3C30BA55C6C451EB11FB11AE3840C71"/>
        </w:placeholder>
      </w:sdtPr>
      <w:sdtEndPr/>
      <w:sdtContent>
        <w:p w14:paraId="14E7DBFE" w14:textId="3C937530" w:rsidR="00A9630C" w:rsidRDefault="00300C86" w:rsidP="00A9630C">
          <w:pPr>
            <w:pBdr>
              <w:top w:val="nil"/>
              <w:left w:val="nil"/>
              <w:bottom w:val="nil"/>
              <w:right w:val="nil"/>
              <w:between w:val="nil"/>
            </w:pBdr>
            <w:spacing w:before="120" w:after="120"/>
            <w:ind w:left="1260" w:right="180"/>
            <w:rPr>
              <w:rFonts w:ascii="Times New Roman" w:eastAsia="Times New Roman" w:hAnsi="Times New Roman" w:cs="Times New Roman"/>
              <w:i/>
            </w:rPr>
          </w:pPr>
          <w:r>
            <w:t>N/A</w:t>
          </w:r>
        </w:p>
      </w:sdtContent>
    </w:sdt>
    <w:p w14:paraId="681F4FDE" w14:textId="33AD9497" w:rsidR="009E5A67" w:rsidRPr="00EE1484" w:rsidRDefault="009E5A67" w:rsidP="009E5A67">
      <w:pPr>
        <w:pBdr>
          <w:top w:val="nil"/>
          <w:left w:val="nil"/>
          <w:bottom w:val="nil"/>
          <w:right w:val="nil"/>
          <w:between w:val="nil"/>
        </w:pBdr>
        <w:spacing w:before="120" w:after="120"/>
        <w:ind w:left="1260" w:right="180"/>
        <w:rPr>
          <w:rFonts w:ascii="Times New Roman" w:eastAsia="Times New Roman" w:hAnsi="Times New Roman" w:cs="Times New Roman"/>
        </w:rPr>
      </w:pPr>
    </w:p>
    <w:bookmarkStart w:id="149" w:name="_Toc180563" w:displacedByCustomXml="next"/>
    <w:sdt>
      <w:sdtPr>
        <w:alias w:val="Recruitment methods"/>
        <w:tag w:val="Recruitment methods"/>
        <w:id w:val="1034235165"/>
        <w:lock w:val="sdtContentLocked"/>
        <w:placeholder>
          <w:docPart w:val="DefaultPlaceholder_-1854013440"/>
        </w:placeholder>
      </w:sdtPr>
      <w:sdtEndPr/>
      <w:sdtContent>
        <w:p w14:paraId="73F239A1" w14:textId="230F41FD" w:rsidR="00826215" w:rsidRDefault="00C72AB1" w:rsidP="00215F17">
          <w:pPr>
            <w:pStyle w:val="Heading1"/>
            <w:numPr>
              <w:ilvl w:val="0"/>
              <w:numId w:val="4"/>
            </w:numPr>
            <w:spacing w:before="240"/>
          </w:pPr>
          <w:r>
            <w:t>Recruitment Methods</w:t>
          </w:r>
        </w:p>
        <w:bookmarkEnd w:id="149" w:displacedByCustomXml="next"/>
      </w:sdtContent>
    </w:sdt>
    <w:p w14:paraId="364D91EC" w14:textId="6211E7E6" w:rsidR="00A9630C" w:rsidRPr="005409CD" w:rsidRDefault="00705C97" w:rsidP="00A9630C">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1"/>
          <w:tag w:val="15.1"/>
          <w:id w:val="-77532017"/>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when, where, and how </w:t>
          </w:r>
          <w:r w:rsidR="00323D45">
            <w:rPr>
              <w:rFonts w:ascii="Times New Roman" w:eastAsia="Times New Roman" w:hAnsi="Times New Roman" w:cs="Times New Roman"/>
              <w:i/>
              <w:color w:val="000000"/>
            </w:rPr>
            <w:t xml:space="preserve">you will recruit </w:t>
          </w:r>
          <w:r w:rsidR="00C72AB1">
            <w:rPr>
              <w:rFonts w:ascii="Times New Roman" w:eastAsia="Times New Roman" w:hAnsi="Times New Roman" w:cs="Times New Roman"/>
              <w:i/>
              <w:color w:val="000000"/>
            </w:rPr>
            <w:t>potential subjects</w:t>
          </w:r>
        </w:sdtContent>
      </w:sdt>
      <w:r w:rsidR="00D34863" w:rsidRPr="000A5474">
        <w:rPr>
          <w:rFonts w:ascii="Times New Roman" w:eastAsia="Times New Roman" w:hAnsi="Times New Roman" w:cs="Times New Roman"/>
          <w:color w:val="000000"/>
        </w:rPr>
        <w:t>:</w:t>
      </w:r>
    </w:p>
    <w:p w14:paraId="63FA5172" w14:textId="77777777" w:rsidR="005409CD" w:rsidRPr="00A9630C" w:rsidRDefault="005409CD" w:rsidP="005409CD">
      <w:pPr>
        <w:pBdr>
          <w:top w:val="nil"/>
          <w:left w:val="nil"/>
          <w:bottom w:val="nil"/>
          <w:right w:val="nil"/>
          <w:between w:val="nil"/>
        </w:pBdr>
        <w:spacing w:before="120" w:after="120"/>
        <w:ind w:left="1260" w:right="180"/>
      </w:pPr>
    </w:p>
    <w:sdt>
      <w:sdtPr>
        <w:id w:val="35401833"/>
        <w:placeholder>
          <w:docPart w:val="FBC346CC284C49F79994013DFA42C64C"/>
        </w:placeholder>
      </w:sdtPr>
      <w:sdtEndPr/>
      <w:sdtContent>
        <w:p w14:paraId="49F66519" w14:textId="5B71DC47" w:rsidR="00321804" w:rsidRDefault="00300C86" w:rsidP="00A9630C">
          <w:pPr>
            <w:pBdr>
              <w:top w:val="nil"/>
              <w:left w:val="nil"/>
              <w:bottom w:val="nil"/>
              <w:right w:val="nil"/>
              <w:between w:val="nil"/>
            </w:pBdr>
            <w:spacing w:before="120" w:after="120"/>
            <w:ind w:left="1260" w:right="180"/>
          </w:pPr>
          <w:r w:rsidRPr="00300C86">
            <w:t>Participants will be recruited via email advertisement</w:t>
          </w:r>
          <w:ins w:id="150" w:author="Yuan Li" w:date="2019-07-06T16:06:00Z">
            <w:r w:rsidR="005F4DDD">
              <w:t>.</w:t>
            </w:r>
          </w:ins>
          <w:del w:id="151" w:author="Yuan Li" w:date="2019-07-06T16:06:00Z">
            <w:r w:rsidRPr="00300C86" w:rsidDel="005F4DDD">
              <w:delText>, postings on university web sites, or announcements at university meetings.</w:delText>
            </w:r>
          </w:del>
        </w:p>
        <w:p w14:paraId="28A97369" w14:textId="6DA0DA51" w:rsidR="00A9630C" w:rsidRDefault="00321804" w:rsidP="00A9630C">
          <w:pPr>
            <w:pBdr>
              <w:top w:val="nil"/>
              <w:left w:val="nil"/>
              <w:bottom w:val="nil"/>
              <w:right w:val="nil"/>
              <w:between w:val="nil"/>
            </w:pBdr>
            <w:spacing w:before="120" w:after="120"/>
            <w:ind w:left="1260" w:right="180"/>
          </w:pPr>
          <w:r>
            <w:t>No reminder email will be sent to participants.</w:t>
          </w:r>
        </w:p>
      </w:sdtContent>
    </w:sdt>
    <w:p w14:paraId="6D563572" w14:textId="77777777" w:rsidR="005409CD" w:rsidRDefault="005409CD" w:rsidP="00A9630C">
      <w:pPr>
        <w:pBdr>
          <w:top w:val="nil"/>
          <w:left w:val="nil"/>
          <w:bottom w:val="nil"/>
          <w:right w:val="nil"/>
          <w:between w:val="nil"/>
        </w:pBdr>
        <w:spacing w:before="120" w:after="120"/>
        <w:ind w:left="1260" w:right="180"/>
      </w:pPr>
    </w:p>
    <w:p w14:paraId="5F59F107" w14:textId="60D06A17" w:rsidR="00826215" w:rsidRPr="005409CD"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2"/>
          <w:tag w:val="15.2"/>
          <w:id w:val="1647780301"/>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source of subjects</w:t>
          </w:r>
          <w:r w:rsidR="00C47305">
            <w:rPr>
              <w:rFonts w:ascii="Times New Roman" w:eastAsia="Times New Roman" w:hAnsi="Times New Roman" w:cs="Times New Roman"/>
              <w:i/>
              <w:color w:val="000000"/>
            </w:rPr>
            <w:t xml:space="preserve"> (for example, clinic patients with specific conditions, students in the library, community members at a gathering, </w:t>
          </w:r>
          <w:r w:rsidR="00C63A21">
            <w:rPr>
              <w:rFonts w:ascii="Times New Roman" w:eastAsia="Times New Roman" w:hAnsi="Times New Roman" w:cs="Times New Roman"/>
              <w:i/>
              <w:color w:val="000000"/>
            </w:rPr>
            <w:t>or members of a local gym)</w:t>
          </w:r>
        </w:sdtContent>
      </w:sdt>
      <w:r w:rsidR="00D34863" w:rsidRPr="000A5474">
        <w:rPr>
          <w:rFonts w:ascii="Times New Roman" w:eastAsia="Times New Roman" w:hAnsi="Times New Roman" w:cs="Times New Roman"/>
          <w:color w:val="000000"/>
        </w:rPr>
        <w:t>:</w:t>
      </w:r>
    </w:p>
    <w:p w14:paraId="3682E9D8" w14:textId="77777777" w:rsidR="005409CD" w:rsidRPr="00A9630C" w:rsidRDefault="005409CD" w:rsidP="005409CD">
      <w:pPr>
        <w:pBdr>
          <w:top w:val="nil"/>
          <w:left w:val="nil"/>
          <w:bottom w:val="nil"/>
          <w:right w:val="nil"/>
          <w:between w:val="nil"/>
        </w:pBdr>
        <w:spacing w:before="120" w:after="120"/>
        <w:ind w:left="1260" w:right="180"/>
      </w:pPr>
    </w:p>
    <w:sdt>
      <w:sdtPr>
        <w:id w:val="-1069425862"/>
        <w:placeholder>
          <w:docPart w:val="5C5A68481F754BDEA7AC1671CCCA8F46"/>
        </w:placeholder>
      </w:sdtPr>
      <w:sdtEndPr/>
      <w:sdtContent>
        <w:p w14:paraId="2951367B" w14:textId="74875281" w:rsidR="00A9630C" w:rsidRDefault="00300C86" w:rsidP="00A9630C">
          <w:pPr>
            <w:pBdr>
              <w:top w:val="nil"/>
              <w:left w:val="nil"/>
              <w:bottom w:val="nil"/>
              <w:right w:val="nil"/>
              <w:between w:val="nil"/>
            </w:pBdr>
            <w:spacing w:before="120" w:after="120"/>
            <w:ind w:left="1260" w:right="180"/>
          </w:pPr>
          <w:r>
            <w:t>Participants will be recruited from the university and local community.</w:t>
          </w:r>
        </w:p>
      </w:sdtContent>
    </w:sdt>
    <w:p w14:paraId="0B146899" w14:textId="77777777" w:rsidR="005409CD" w:rsidRDefault="005409CD" w:rsidP="00A9630C">
      <w:pPr>
        <w:pBdr>
          <w:top w:val="nil"/>
          <w:left w:val="nil"/>
          <w:bottom w:val="nil"/>
          <w:right w:val="nil"/>
          <w:between w:val="nil"/>
        </w:pBdr>
        <w:spacing w:before="120" w:after="120"/>
        <w:ind w:left="1260" w:right="180"/>
      </w:pPr>
    </w:p>
    <w:p w14:paraId="188086F1" w14:textId="62B7EC3C" w:rsidR="00826215" w:rsidRPr="005409CD"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3"/>
          <w:tag w:val="15.3"/>
          <w:id w:val="-2100784120"/>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the methods that </w:t>
          </w:r>
          <w:r w:rsidR="00323D45">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will use to identify potential subjects</w:t>
          </w:r>
        </w:sdtContent>
      </w:sdt>
      <w:r w:rsidR="00D34863" w:rsidRPr="000A5474">
        <w:rPr>
          <w:rFonts w:ascii="Times New Roman" w:eastAsia="Times New Roman" w:hAnsi="Times New Roman" w:cs="Times New Roman"/>
          <w:color w:val="000000"/>
        </w:rPr>
        <w:t>:</w:t>
      </w:r>
    </w:p>
    <w:p w14:paraId="44EEA671" w14:textId="77777777" w:rsidR="005409CD" w:rsidRPr="00A9630C" w:rsidRDefault="005409CD" w:rsidP="005409CD">
      <w:pPr>
        <w:pBdr>
          <w:top w:val="nil"/>
          <w:left w:val="nil"/>
          <w:bottom w:val="nil"/>
          <w:right w:val="nil"/>
          <w:between w:val="nil"/>
        </w:pBdr>
        <w:spacing w:before="120" w:after="120"/>
        <w:ind w:left="1260" w:right="180"/>
      </w:pPr>
    </w:p>
    <w:sdt>
      <w:sdtPr>
        <w:id w:val="-2042508149"/>
        <w:placeholder>
          <w:docPart w:val="3D22E25C50B1497D92FBF1E68EFFFE17"/>
        </w:placeholder>
      </w:sdtPr>
      <w:sdtEndPr/>
      <w:sdtContent>
        <w:p w14:paraId="4A372060" w14:textId="50CA94AD" w:rsidR="00A9630C" w:rsidRDefault="00300C86" w:rsidP="00A9630C">
          <w:pPr>
            <w:pBdr>
              <w:top w:val="nil"/>
              <w:left w:val="nil"/>
              <w:bottom w:val="nil"/>
              <w:right w:val="nil"/>
              <w:between w:val="nil"/>
            </w:pBdr>
            <w:spacing w:before="120" w:after="120"/>
            <w:ind w:left="1260" w:right="180"/>
          </w:pPr>
          <w:r>
            <w:t>N/A</w:t>
          </w:r>
        </w:p>
      </w:sdtContent>
    </w:sdt>
    <w:p w14:paraId="10F47FB3" w14:textId="77777777" w:rsidR="005409CD" w:rsidRDefault="005409CD"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sz w:val="20"/>
          <w:szCs w:val="20"/>
        </w:rPr>
        <w:alias w:val="15.4"/>
        <w:tag w:val="15.4"/>
        <w:id w:val="2084790761"/>
        <w:lock w:val="sdtContentLocked"/>
        <w:placeholder>
          <w:docPart w:val="DefaultPlaceholder_-1854013440"/>
        </w:placeholder>
      </w:sdtPr>
      <w:sdtEndPr>
        <w:rPr>
          <w:rFonts w:ascii="Times" w:eastAsia="宋体" w:hAnsi="Times" w:cs="Times"/>
          <w:color w:val="auto"/>
        </w:rPr>
      </w:sdtEndPr>
      <w:sdtContent>
        <w:p w14:paraId="15C58686" w14:textId="6E07D921"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Describe materials that </w:t>
          </w:r>
          <w:r w:rsidR="00323D45">
            <w:rPr>
              <w:rFonts w:ascii="Times New Roman" w:eastAsia="Times New Roman" w:hAnsi="Times New Roman" w:cs="Times New Roman"/>
              <w:i/>
              <w:color w:val="000000"/>
            </w:rPr>
            <w:t xml:space="preserve">you </w:t>
          </w:r>
          <w:r>
            <w:rPr>
              <w:rFonts w:ascii="Times New Roman" w:eastAsia="Times New Roman" w:hAnsi="Times New Roman" w:cs="Times New Roman"/>
              <w:i/>
              <w:color w:val="000000"/>
            </w:rPr>
            <w:t>will be use to recruit subjects. Attach copies of these documents with th</w:t>
          </w:r>
          <w:r w:rsidR="00C63A21">
            <w:rPr>
              <w:rFonts w:ascii="Times New Roman" w:eastAsia="Times New Roman" w:hAnsi="Times New Roman" w:cs="Times New Roman"/>
              <w:i/>
              <w:color w:val="000000"/>
            </w:rPr>
            <w:t>is</w:t>
          </w:r>
          <w:r>
            <w:rPr>
              <w:rFonts w:ascii="Times New Roman" w:eastAsia="Times New Roman" w:hAnsi="Times New Roman" w:cs="Times New Roman"/>
              <w:i/>
              <w:color w:val="000000"/>
            </w:rPr>
            <w:t xml:space="preserve"> </w:t>
          </w:r>
          <w:r w:rsidR="00C63A21">
            <w:rPr>
              <w:rFonts w:ascii="Times New Roman" w:eastAsia="Times New Roman" w:hAnsi="Times New Roman" w:cs="Times New Roman"/>
              <w:i/>
              <w:color w:val="000000"/>
            </w:rPr>
            <w:t xml:space="preserve">protocol </w:t>
          </w:r>
          <w:r>
            <w:rPr>
              <w:rFonts w:ascii="Times New Roman" w:eastAsia="Times New Roman" w:hAnsi="Times New Roman" w:cs="Times New Roman"/>
              <w:i/>
              <w:color w:val="000000"/>
            </w:rPr>
            <w:t xml:space="preserve">in Protocol Management and be sure </w:t>
          </w:r>
          <w:r w:rsidR="00C63A21">
            <w:rPr>
              <w:rFonts w:ascii="Times New Roman" w:eastAsia="Times New Roman" w:hAnsi="Times New Roman" w:cs="Times New Roman"/>
              <w:i/>
              <w:color w:val="000000"/>
            </w:rPr>
            <w:t>to include</w:t>
          </w:r>
          <w:r>
            <w:rPr>
              <w:rFonts w:ascii="Times New Roman" w:eastAsia="Times New Roman" w:hAnsi="Times New Roman" w:cs="Times New Roman"/>
              <w:i/>
              <w:color w:val="000000"/>
            </w:rPr>
            <w:t xml:space="preserve"> the IRB </w:t>
          </w:r>
          <w:r w:rsidR="00C63A21">
            <w:rPr>
              <w:rFonts w:ascii="Times New Roman" w:eastAsia="Times New Roman" w:hAnsi="Times New Roman" w:cs="Times New Roman"/>
              <w:i/>
              <w:color w:val="000000"/>
            </w:rPr>
            <w:t>protocol n</w:t>
          </w:r>
          <w:r>
            <w:rPr>
              <w:rFonts w:ascii="Times New Roman" w:eastAsia="Times New Roman" w:hAnsi="Times New Roman" w:cs="Times New Roman"/>
              <w:i/>
              <w:color w:val="000000"/>
            </w:rPr>
            <w:t xml:space="preserve">umber </w:t>
          </w:r>
          <w:r w:rsidR="00C63A21">
            <w:rPr>
              <w:rFonts w:ascii="Times New Roman" w:eastAsia="Times New Roman" w:hAnsi="Times New Roman" w:cs="Times New Roman"/>
              <w:i/>
              <w:color w:val="000000"/>
            </w:rPr>
            <w:t>on each document</w:t>
          </w:r>
          <w:r>
            <w:rPr>
              <w:rFonts w:ascii="Times New Roman" w:eastAsia="Times New Roman" w:hAnsi="Times New Roman" w:cs="Times New Roman"/>
              <w:i/>
              <w:color w:val="000000"/>
            </w:rPr>
            <w:t xml:space="preserve">. </w:t>
          </w:r>
        </w:p>
        <w:p w14:paraId="55C67448" w14:textId="77777777" w:rsidR="00826215" w:rsidRDefault="00C72AB1" w:rsidP="000F7B98">
          <w:pPr>
            <w:numPr>
              <w:ilvl w:val="0"/>
              <w:numId w:val="5"/>
            </w:numPr>
            <w:pBdr>
              <w:top w:val="nil"/>
              <w:left w:val="nil"/>
              <w:bottom w:val="nil"/>
              <w:right w:val="nil"/>
              <w:between w:val="nil"/>
            </w:pBdr>
            <w:spacing w:before="120"/>
            <w:ind w:right="180"/>
            <w:rPr>
              <w:rFonts w:ascii="Times New Roman" w:eastAsia="Times New Roman" w:hAnsi="Times New Roman" w:cs="Times New Roman"/>
              <w:i/>
            </w:rPr>
          </w:pPr>
          <w:r>
            <w:rPr>
              <w:rFonts w:ascii="Times New Roman" w:eastAsia="Times New Roman" w:hAnsi="Times New Roman" w:cs="Times New Roman"/>
              <w:i/>
              <w:color w:val="000000"/>
            </w:rPr>
            <w:t xml:space="preserve">For flyers, attach the final copy of printed flyers. </w:t>
          </w:r>
        </w:p>
        <w:p w14:paraId="3967D170" w14:textId="77777777" w:rsidR="00826215" w:rsidRDefault="00C72AB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color w:val="000000"/>
            </w:rPr>
            <w:t>For Virginia Tech News, Facebook postings and ads, newspaper ads, we</w:t>
          </w:r>
          <w:r w:rsidRPr="00CF54D6">
            <w:rPr>
              <w:rFonts w:ascii="Times New Roman" w:eastAsia="Times New Roman" w:hAnsi="Times New Roman" w:cs="Times New Roman"/>
              <w:i/>
            </w:rPr>
            <w:t>bsites, MTurk/SONA/online survey systems</w:t>
          </w:r>
          <w:r w:rsidR="00C63A21">
            <w:rPr>
              <w:rFonts w:ascii="Times New Roman" w:eastAsia="Times New Roman" w:hAnsi="Times New Roman" w:cs="Times New Roman"/>
              <w:i/>
            </w:rPr>
            <w:t>,</w:t>
          </w:r>
          <w:r w:rsidRPr="00CF54D6">
            <w:rPr>
              <w:rFonts w:ascii="Times New Roman" w:eastAsia="Times New Roman" w:hAnsi="Times New Roman" w:cs="Times New Roman"/>
              <w:i/>
            </w:rPr>
            <w:t xml:space="preserve"> </w:t>
          </w:r>
          <w:r>
            <w:rPr>
              <w:rFonts w:ascii="Times New Roman" w:eastAsia="Times New Roman" w:hAnsi="Times New Roman" w:cs="Times New Roman"/>
              <w:i/>
              <w:color w:val="000000"/>
            </w:rPr>
            <w:t xml:space="preserve">etc., attach the final wording and graphics to be used. </w:t>
          </w:r>
        </w:p>
        <w:p w14:paraId="5EDA8303" w14:textId="77777777" w:rsidR="00826215" w:rsidRDefault="00C63A2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color w:val="000000"/>
            </w:rPr>
            <w:t>For e</w:t>
          </w:r>
          <w:r w:rsidR="00C72AB1">
            <w:rPr>
              <w:rFonts w:ascii="Times New Roman" w:eastAsia="Times New Roman" w:hAnsi="Times New Roman" w:cs="Times New Roman"/>
              <w:i/>
              <w:color w:val="000000"/>
            </w:rPr>
            <w:t>mail</w:t>
          </w:r>
          <w:r>
            <w:rPr>
              <w:rFonts w:ascii="Times New Roman" w:eastAsia="Times New Roman" w:hAnsi="Times New Roman" w:cs="Times New Roman"/>
              <w:i/>
              <w:color w:val="000000"/>
            </w:rPr>
            <w:t xml:space="preserve"> recruitments, please </w:t>
          </w:r>
          <w:r w:rsidR="00C72AB1">
            <w:rPr>
              <w:rFonts w:ascii="Times New Roman" w:eastAsia="Times New Roman" w:hAnsi="Times New Roman" w:cs="Times New Roman"/>
              <w:i/>
              <w:color w:val="000000"/>
            </w:rPr>
            <w:t xml:space="preserve">include the subject line. </w:t>
          </w:r>
        </w:p>
        <w:p w14:paraId="7FE0F54F" w14:textId="77777777" w:rsidR="00826215" w:rsidRDefault="00C63A2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rPr>
            <w:t xml:space="preserve">For </w:t>
          </w:r>
          <w:r w:rsidR="00C72AB1">
            <w:rPr>
              <w:rFonts w:ascii="Times New Roman" w:eastAsia="Times New Roman" w:hAnsi="Times New Roman" w:cs="Times New Roman"/>
              <w:i/>
            </w:rPr>
            <w:t>advertisements meant for</w:t>
          </w:r>
          <w:r>
            <w:rPr>
              <w:rFonts w:ascii="Times New Roman" w:eastAsia="Times New Roman" w:hAnsi="Times New Roman" w:cs="Times New Roman"/>
              <w:i/>
            </w:rPr>
            <w:t xml:space="preserve"> audio</w:t>
          </w:r>
          <w:r w:rsidR="00C72AB1">
            <w:rPr>
              <w:rFonts w:ascii="Times New Roman" w:eastAsia="Times New Roman" w:hAnsi="Times New Roman" w:cs="Times New Roman"/>
              <w:i/>
            </w:rPr>
            <w:t xml:space="preserve"> broadcast, </w:t>
          </w:r>
          <w:r>
            <w:rPr>
              <w:rFonts w:ascii="Times New Roman" w:eastAsia="Times New Roman" w:hAnsi="Times New Roman" w:cs="Times New Roman"/>
              <w:i/>
            </w:rPr>
            <w:t>please</w:t>
          </w:r>
          <w:r w:rsidR="00C72AB1">
            <w:rPr>
              <w:rFonts w:ascii="Times New Roman" w:eastAsia="Times New Roman" w:hAnsi="Times New Roman" w:cs="Times New Roman"/>
              <w:i/>
            </w:rPr>
            <w:t xml:space="preserve"> submit the wording of the advertisement prior to taping </w:t>
          </w:r>
          <w:r>
            <w:rPr>
              <w:rFonts w:ascii="Times New Roman" w:eastAsia="Times New Roman" w:hAnsi="Times New Roman" w:cs="Times New Roman"/>
              <w:i/>
            </w:rPr>
            <w:t>(</w:t>
          </w:r>
          <w:r w:rsidR="00C72AB1">
            <w:rPr>
              <w:rFonts w:ascii="Times New Roman" w:eastAsia="Times New Roman" w:hAnsi="Times New Roman" w:cs="Times New Roman"/>
              <w:i/>
            </w:rPr>
            <w:t xml:space="preserve">to </w:t>
          </w:r>
          <w:r>
            <w:rPr>
              <w:rFonts w:ascii="Times New Roman" w:eastAsia="Times New Roman" w:hAnsi="Times New Roman" w:cs="Times New Roman"/>
              <w:i/>
            </w:rPr>
            <w:t xml:space="preserve">avoid having to </w:t>
          </w:r>
          <w:r w:rsidR="00C72AB1">
            <w:rPr>
              <w:rFonts w:ascii="Times New Roman" w:eastAsia="Times New Roman" w:hAnsi="Times New Roman" w:cs="Times New Roman"/>
              <w:i/>
            </w:rPr>
            <w:t>re-</w:t>
          </w:r>
          <w:r>
            <w:rPr>
              <w:rFonts w:ascii="Times New Roman" w:eastAsia="Times New Roman" w:hAnsi="Times New Roman" w:cs="Times New Roman"/>
              <w:i/>
            </w:rPr>
            <w:t>record with approved</w:t>
          </w:r>
          <w:r w:rsidR="00C72AB1">
            <w:rPr>
              <w:rFonts w:ascii="Times New Roman" w:eastAsia="Times New Roman" w:hAnsi="Times New Roman" w:cs="Times New Roman"/>
              <w:i/>
            </w:rPr>
            <w:t xml:space="preserve"> </w:t>
          </w:r>
          <w:r>
            <w:rPr>
              <w:rFonts w:ascii="Times New Roman" w:eastAsia="Times New Roman" w:hAnsi="Times New Roman" w:cs="Times New Roman"/>
              <w:i/>
            </w:rPr>
            <w:t>language) and submit the final recorded version for IRB review before use.</w:t>
          </w:r>
          <w:r w:rsidR="00C72AB1">
            <w:rPr>
              <w:rFonts w:ascii="Times New Roman" w:eastAsia="Times New Roman" w:hAnsi="Times New Roman" w:cs="Times New Roman"/>
              <w:i/>
            </w:rPr>
            <w:t xml:space="preserve"> </w:t>
          </w:r>
        </w:p>
        <w:p w14:paraId="742FD520" w14:textId="431321CC" w:rsidR="00976CAD" w:rsidRDefault="00976CAD" w:rsidP="00976CAD">
          <w:pPr>
            <w:pStyle w:val="CommentText"/>
            <w:numPr>
              <w:ilvl w:val="0"/>
              <w:numId w:val="5"/>
            </w:numPr>
            <w:rPr>
              <w:i/>
              <w:sz w:val="24"/>
            </w:rPr>
          </w:pPr>
          <w:r w:rsidRPr="00976CAD">
            <w:rPr>
              <w:i/>
              <w:sz w:val="24"/>
            </w:rPr>
            <w:t>Describe any compensation to subjects. Separate compensation in</w:t>
          </w:r>
          <w:r>
            <w:rPr>
              <w:i/>
              <w:sz w:val="24"/>
            </w:rPr>
            <w:t>to</w:t>
          </w:r>
          <w:r w:rsidRPr="00976CAD">
            <w:rPr>
              <w:i/>
              <w:sz w:val="24"/>
            </w:rPr>
            <w:t xml:space="preserve"> appropriate categories, such as: reimbursement for expenses, time and effort, and additional incentives for study participation.  For each category, specify the amount (including any pro-rated amount), schedule, and method of payment.</w:t>
          </w:r>
        </w:p>
      </w:sdtContent>
    </w:sdt>
    <w:p w14:paraId="6A102F86" w14:textId="774FB5E0" w:rsidR="000F7B98" w:rsidRDefault="000F7B98" w:rsidP="00466E8B">
      <w:pPr>
        <w:ind w:left="810"/>
        <w:rPr>
          <w:szCs w:val="20"/>
        </w:rPr>
      </w:pPr>
    </w:p>
    <w:p w14:paraId="19352762" w14:textId="77777777" w:rsidR="00705C97" w:rsidRPr="00705C97" w:rsidRDefault="00705C97" w:rsidP="00705C97">
      <w:pPr>
        <w:rPr>
          <w:ins w:id="152" w:author="Yuan Li" w:date="2019-09-22T14:20:00Z"/>
        </w:rPr>
      </w:pPr>
      <w:ins w:id="153" w:author="Yuan Li" w:date="2019-09-22T14:20:00Z">
        <w:r w:rsidRPr="00705C97">
          <w:t>The 3D Interaction (3DI) group is inviting you to participate in a research study with augmented reality (AR) technologies. Our team is investigating the best ways to interact with AR and this study compares various methods of interaction with virtual content to complete collaborative tasks. The study will make use of state-of-the-art AR technologies such as Microsoft Hololens.</w:t>
        </w:r>
      </w:ins>
    </w:p>
    <w:p w14:paraId="2734A083" w14:textId="77777777" w:rsidR="00705C97" w:rsidRPr="00705C97" w:rsidRDefault="00705C97" w:rsidP="00705C97">
      <w:pPr>
        <w:rPr>
          <w:ins w:id="154" w:author="Yuan Li" w:date="2019-09-22T14:20:00Z"/>
        </w:rPr>
      </w:pPr>
    </w:p>
    <w:p w14:paraId="28FE8720" w14:textId="77777777" w:rsidR="00705C97" w:rsidRPr="00705C97" w:rsidRDefault="00705C97" w:rsidP="00705C97">
      <w:pPr>
        <w:rPr>
          <w:ins w:id="155" w:author="Yuan Li" w:date="2019-09-22T14:20:00Z"/>
        </w:rPr>
      </w:pPr>
      <w:ins w:id="156" w:author="Yuan Li" w:date="2019-09-22T14:20:00Z">
        <w:r w:rsidRPr="00705C97">
          <w:t>Participants in the study will come to the Usability Lab 133 (D, E, F) (102 McBryde Hall). Participants will be asked to complete interaction tasks such as object selection, manipulation in AR. Participants will be asked for their comments about these innovative interaction techniques. We will video record users' hands during the study and the entire session will be audio recorded. The entire experimental session will take about 60 minutes.</w:t>
        </w:r>
      </w:ins>
    </w:p>
    <w:p w14:paraId="47929FAE" w14:textId="77777777" w:rsidR="00705C97" w:rsidRPr="00705C97" w:rsidRDefault="00705C97" w:rsidP="00705C97">
      <w:pPr>
        <w:rPr>
          <w:ins w:id="157" w:author="Yuan Li" w:date="2019-09-22T14:20:00Z"/>
        </w:rPr>
      </w:pPr>
    </w:p>
    <w:p w14:paraId="5F04B3DF" w14:textId="77777777" w:rsidR="00705C97" w:rsidRPr="00705C97" w:rsidRDefault="00705C97" w:rsidP="00705C97">
      <w:pPr>
        <w:rPr>
          <w:ins w:id="158" w:author="Yuan Li" w:date="2019-09-22T14:20:00Z"/>
        </w:rPr>
      </w:pPr>
      <w:ins w:id="159" w:author="Yuan Li" w:date="2019-09-22T14:20:00Z">
        <w:r w:rsidRPr="00705C97">
          <w:t>We are seeking participants that are:</w:t>
        </w:r>
      </w:ins>
    </w:p>
    <w:p w14:paraId="52754DCC" w14:textId="77777777" w:rsidR="00705C97" w:rsidRPr="00705C97" w:rsidRDefault="00705C97" w:rsidP="00705C97">
      <w:pPr>
        <w:rPr>
          <w:ins w:id="160" w:author="Yuan Li" w:date="2019-09-22T14:20:00Z"/>
        </w:rPr>
      </w:pPr>
      <w:ins w:id="161" w:author="Yuan Li" w:date="2019-09-22T14:20:00Z">
        <w:r w:rsidRPr="00705C97">
          <w:rPr>
            <w:rFonts w:hint="eastAsia"/>
          </w:rPr>
          <w:t>•</w:t>
        </w:r>
        <w:r w:rsidRPr="00705C97">
          <w:tab/>
          <w:t>18 years oand older,</w:t>
        </w:r>
      </w:ins>
    </w:p>
    <w:p w14:paraId="79367880" w14:textId="77777777" w:rsidR="00705C97" w:rsidRPr="00705C97" w:rsidRDefault="00705C97" w:rsidP="00705C97">
      <w:pPr>
        <w:rPr>
          <w:ins w:id="162" w:author="Yuan Li" w:date="2019-09-22T14:20:00Z"/>
        </w:rPr>
      </w:pPr>
      <w:ins w:id="163" w:author="Yuan Li" w:date="2019-09-22T14:20:00Z">
        <w:r w:rsidRPr="00705C97">
          <w:rPr>
            <w:rFonts w:hint="eastAsia"/>
          </w:rPr>
          <w:t>•</w:t>
        </w:r>
        <w:r w:rsidRPr="00705C97">
          <w:tab/>
          <w:t>Have normal vision (glasses and contact lenses are fine)</w:t>
        </w:r>
      </w:ins>
    </w:p>
    <w:p w14:paraId="39B9CE32" w14:textId="77777777" w:rsidR="00705C97" w:rsidRPr="00705C97" w:rsidRDefault="00705C97" w:rsidP="00705C97">
      <w:pPr>
        <w:rPr>
          <w:ins w:id="164" w:author="Yuan Li" w:date="2019-09-22T14:20:00Z"/>
        </w:rPr>
      </w:pPr>
      <w:ins w:id="165" w:author="Yuan Li" w:date="2019-09-22T14:20:00Z">
        <w:r w:rsidRPr="00705C97">
          <w:rPr>
            <w:rFonts w:hint="eastAsia"/>
          </w:rPr>
          <w:t>•</w:t>
        </w:r>
        <w:r w:rsidRPr="00705C97">
          <w:tab/>
          <w:t>Can do the user study which involves AR device, fill out a survey, and answer post-study interview in English.</w:t>
        </w:r>
      </w:ins>
    </w:p>
    <w:p w14:paraId="28282C35" w14:textId="77777777" w:rsidR="00705C97" w:rsidRPr="00705C97" w:rsidRDefault="00705C97" w:rsidP="00705C97">
      <w:pPr>
        <w:rPr>
          <w:ins w:id="166" w:author="Yuan Li" w:date="2019-09-22T14:20:00Z"/>
        </w:rPr>
      </w:pPr>
    </w:p>
    <w:p w14:paraId="2834B124" w14:textId="77777777" w:rsidR="00705C97" w:rsidRPr="00705C97" w:rsidRDefault="00705C97" w:rsidP="00705C97">
      <w:pPr>
        <w:rPr>
          <w:ins w:id="167" w:author="Yuan Li" w:date="2019-09-22T14:20:00Z"/>
        </w:rPr>
      </w:pPr>
      <w:ins w:id="168" w:author="Yuan Li" w:date="2019-09-22T14:20:00Z">
        <w:r w:rsidRPr="00705C97">
          <w:t xml:space="preserve">After the user study, each participant will be compensated with $12. </w:t>
        </w:r>
      </w:ins>
    </w:p>
    <w:p w14:paraId="087C7B49" w14:textId="77777777" w:rsidR="00705C97" w:rsidRPr="00705C97" w:rsidRDefault="00705C97" w:rsidP="00705C97">
      <w:pPr>
        <w:rPr>
          <w:ins w:id="169" w:author="Yuan Li" w:date="2019-09-22T14:20:00Z"/>
        </w:rPr>
      </w:pPr>
    </w:p>
    <w:p w14:paraId="2A9264C1" w14:textId="0873906A" w:rsidR="00705C97" w:rsidRPr="00705C97" w:rsidRDefault="00705C97" w:rsidP="00705C97">
      <w:pPr>
        <w:rPr>
          <w:ins w:id="170" w:author="Yuan Li" w:date="2019-09-22T14:20:00Z"/>
        </w:rPr>
      </w:pPr>
      <w:ins w:id="171" w:author="Yuan Li" w:date="2019-09-22T14:20:00Z">
        <w:r w:rsidRPr="00705C97">
          <w:t xml:space="preserve">Participation will be on first come first serve basis. For more information, please contact Donghan Hu at </w:t>
        </w:r>
        <w:r>
          <w:fldChar w:fldCharType="begin"/>
        </w:r>
        <w:r>
          <w:instrText xml:space="preserve"> HYPERLINK "mailto:</w:instrText>
        </w:r>
        <w:r w:rsidRPr="00705C97">
          <w:instrText>hudh0827@vt.edu</w:instrText>
        </w:r>
        <w:r>
          <w:instrText xml:space="preserve">" </w:instrText>
        </w:r>
        <w:r>
          <w:fldChar w:fldCharType="separate"/>
        </w:r>
        <w:r w:rsidRPr="000D54C6">
          <w:rPr>
            <w:rStyle w:val="Hyperlink"/>
          </w:rPr>
          <w:t>hudh0827@vt.edu</w:t>
        </w:r>
        <w:r>
          <w:fldChar w:fldCharType="end"/>
        </w:r>
        <w:r w:rsidRPr="00705C97">
          <w:t xml:space="preserve">, Boyuan Wang at </w:t>
        </w:r>
        <w:r>
          <w:fldChar w:fldCharType="begin"/>
        </w:r>
        <w:r>
          <w:instrText xml:space="preserve"> HYPERLINK "mailto:</w:instrText>
        </w:r>
        <w:r w:rsidRPr="00705C97">
          <w:instrText>boyuan@vt.edu</w:instrText>
        </w:r>
        <w:r>
          <w:instrText xml:space="preserve">" </w:instrText>
        </w:r>
        <w:r>
          <w:fldChar w:fldCharType="separate"/>
        </w:r>
        <w:r w:rsidRPr="000D54C6">
          <w:rPr>
            <w:rStyle w:val="Hyperlink"/>
          </w:rPr>
          <w:t>boyuan@vt.edu</w:t>
        </w:r>
        <w:r>
          <w:fldChar w:fldCharType="end"/>
        </w:r>
        <w:r>
          <w:t xml:space="preserve"> ,</w:t>
        </w:r>
        <w:r w:rsidRPr="00705C97">
          <w:t xml:space="preserve">or Yuan Li at </w:t>
        </w:r>
        <w:r>
          <w:fldChar w:fldCharType="begin"/>
        </w:r>
        <w:r>
          <w:instrText xml:space="preserve"> HYPERLINK "mailto:</w:instrText>
        </w:r>
        <w:r w:rsidRPr="00705C97">
          <w:instrText>yli92@vt.edu</w:instrText>
        </w:r>
        <w:r>
          <w:instrText xml:space="preserve">" </w:instrText>
        </w:r>
        <w:r>
          <w:fldChar w:fldCharType="separate"/>
        </w:r>
        <w:r w:rsidRPr="000D54C6">
          <w:rPr>
            <w:rStyle w:val="Hyperlink"/>
          </w:rPr>
          <w:t>yli92@vt.edu</w:t>
        </w:r>
        <w:r>
          <w:fldChar w:fldCharType="end"/>
        </w:r>
        <w:bookmarkStart w:id="172" w:name="_GoBack"/>
        <w:bookmarkEnd w:id="172"/>
        <w:r w:rsidRPr="00705C97">
          <w:t>. The project is supervised by Dr. Doug A. Bowman and Dr. Sang Wong Lee in Computer Science.</w:t>
        </w:r>
      </w:ins>
    </w:p>
    <w:p w14:paraId="4D3013A8" w14:textId="77777777" w:rsidR="00705C97" w:rsidRPr="00705C97" w:rsidRDefault="00705C97" w:rsidP="00705C97">
      <w:pPr>
        <w:rPr>
          <w:ins w:id="173" w:author="Yuan Li" w:date="2019-09-22T14:20:00Z"/>
        </w:rPr>
      </w:pPr>
    </w:p>
    <w:p w14:paraId="2B760C56" w14:textId="77777777" w:rsidR="00705C97" w:rsidRDefault="00705C97" w:rsidP="00A9630C">
      <w:ins w:id="174" w:author="Yuan Li" w:date="2019-09-22T14:20:00Z">
        <w:r w:rsidRPr="00705C97">
          <w:t>This experiment has been approved, as required, by the Virginia Tech Institutional Review Board.</w:t>
        </w:r>
      </w:ins>
    </w:p>
    <w:customXmlDelRangeStart w:id="175" w:author="Yuan Li" w:date="2019-09-22T14:20:00Z"/>
    <w:sdt>
      <w:sdtPr>
        <w:rPr>
          <w:szCs w:val="20"/>
        </w:rPr>
        <w:id w:val="-1198010977"/>
        <w:placeholder>
          <w:docPart w:val="9DEBE40C46D548A1B92E9BE1A378DD3A"/>
        </w:placeholder>
      </w:sdtPr>
      <w:sdtEndPr/>
      <w:sdtContent>
        <w:customXmlDelRangeEnd w:id="175"/>
        <w:p w14:paraId="47C2A94E" w14:textId="65B352A2" w:rsidR="003E65FB" w:rsidRPr="003E65FB" w:rsidDel="00705C97" w:rsidRDefault="003E65FB" w:rsidP="00705C97">
          <w:pPr>
            <w:rPr>
              <w:del w:id="176" w:author="Yuan Li" w:date="2019-09-22T14:20:00Z"/>
            </w:rPr>
          </w:pPr>
          <w:del w:id="177" w:author="Yuan Li" w:date="2019-09-22T14:20:00Z">
            <w:r w:rsidRPr="003E65FB" w:rsidDel="00705C97">
              <w:delText>The 3D Interaction (3DI) group is inviting you to participate in a research study with augmented reality (AR) technologies. Our team is investigating the best ways to interact with AR and this study compares various methods of interaction with virtual content to complete collaborative tasks. The study will make use of state-of-the-art AR technologies such as Microsoft Hololens.</w:delText>
            </w:r>
          </w:del>
        </w:p>
        <w:p w14:paraId="11E5F985" w14:textId="79FE0A55" w:rsidR="003E65FB" w:rsidRPr="003E65FB" w:rsidDel="00705C97" w:rsidRDefault="003E65FB" w:rsidP="003E65FB">
          <w:pPr>
            <w:rPr>
              <w:del w:id="178" w:author="Yuan Li" w:date="2019-09-22T14:20:00Z"/>
            </w:rPr>
          </w:pPr>
        </w:p>
        <w:p w14:paraId="3EA2112C" w14:textId="00E1ECA1" w:rsidR="003E65FB" w:rsidRPr="003E65FB" w:rsidDel="00705C97" w:rsidRDefault="003E65FB" w:rsidP="003E65FB">
          <w:pPr>
            <w:rPr>
              <w:del w:id="179" w:author="Yuan Li" w:date="2019-09-22T14:20:00Z"/>
            </w:rPr>
          </w:pPr>
          <w:del w:id="180" w:author="Yuan Li" w:date="2019-09-22T14:20:00Z">
            <w:r w:rsidRPr="003E65FB" w:rsidDel="00705C97">
              <w:delText xml:space="preserve">Participants in the study will come to </w:delText>
            </w:r>
          </w:del>
          <w:del w:id="181" w:author="Yuan Li" w:date="2019-07-08T14:59:00Z">
            <w:r w:rsidRPr="003E65FB" w:rsidDel="00CE592C">
              <w:delText>the Sandbox, room 160 in the Moss Arts Center</w:delText>
            </w:r>
          </w:del>
          <w:del w:id="182" w:author="Yuan Li" w:date="2019-09-22T14:20:00Z">
            <w:r w:rsidRPr="003E65FB" w:rsidDel="00705C97">
              <w:delText>. Participants will be asked to complete interaction tasks such as object selection, manipulation in AR . Participants will be asked for their comments about these innovative interaction techniques. The entire experimental session will take about 60 minutes.</w:delText>
            </w:r>
          </w:del>
        </w:p>
        <w:p w14:paraId="6A79A51D" w14:textId="763F840C" w:rsidR="003E65FB" w:rsidRPr="003E65FB" w:rsidDel="00705C97" w:rsidRDefault="003E65FB" w:rsidP="003E65FB">
          <w:pPr>
            <w:rPr>
              <w:del w:id="183" w:author="Yuan Li" w:date="2019-09-22T14:20:00Z"/>
            </w:rPr>
          </w:pPr>
        </w:p>
        <w:p w14:paraId="57C04B76" w14:textId="7FD0BF36" w:rsidR="003E65FB" w:rsidRPr="003E65FB" w:rsidDel="00705C97" w:rsidRDefault="003E65FB" w:rsidP="003E65FB">
          <w:pPr>
            <w:rPr>
              <w:del w:id="184" w:author="Yuan Li" w:date="2019-09-22T14:20:00Z"/>
            </w:rPr>
          </w:pPr>
          <w:del w:id="185" w:author="Yuan Li" w:date="2019-09-22T14:20:00Z">
            <w:r w:rsidRPr="003E65FB" w:rsidDel="00705C97">
              <w:delText>Participants need to be at least 18 years old, have normal vision (glasses and contact lenses are fine).</w:delText>
            </w:r>
          </w:del>
        </w:p>
        <w:p w14:paraId="071BC65C" w14:textId="0644719B" w:rsidR="003E65FB" w:rsidRPr="003E65FB" w:rsidDel="00705C97" w:rsidRDefault="003E65FB" w:rsidP="003E65FB">
          <w:pPr>
            <w:rPr>
              <w:del w:id="186" w:author="Yuan Li" w:date="2019-09-22T14:20:00Z"/>
            </w:rPr>
          </w:pPr>
        </w:p>
        <w:p w14:paraId="4F957EC1" w14:textId="788DBBEC" w:rsidR="003E65FB" w:rsidRPr="003E65FB" w:rsidDel="00705C97" w:rsidRDefault="003E65FB" w:rsidP="003E65FB">
          <w:pPr>
            <w:rPr>
              <w:del w:id="187" w:author="Yuan Li" w:date="2019-09-22T14:20:00Z"/>
            </w:rPr>
          </w:pPr>
          <w:del w:id="188" w:author="Yuan Li" w:date="2019-09-22T14:20:00Z">
            <w:r w:rsidRPr="003E65FB" w:rsidDel="00705C97">
              <w:delText>Participation will be on first come first serve basis. If you are interested in participating, please contact Yuan Li at yli92@vt.edu</w:delText>
            </w:r>
          </w:del>
          <w:del w:id="189" w:author="Yuan Li" w:date="2019-07-09T14:22:00Z">
            <w:r w:rsidRPr="003E65FB" w:rsidDel="00B72131">
              <w:delText xml:space="preserve"> to schedule a session</w:delText>
            </w:r>
          </w:del>
          <w:del w:id="190" w:author="Yuan Li" w:date="2019-09-22T14:20:00Z">
            <w:r w:rsidRPr="003E65FB" w:rsidDel="00705C97">
              <w:delText>. The project is supervised by Dr. Doug A. Bowman and Dr. Sang Wong Lee in Computer Science.</w:delText>
            </w:r>
          </w:del>
        </w:p>
        <w:p w14:paraId="352C88F5" w14:textId="706F53C1" w:rsidR="003E65FB" w:rsidRPr="003E65FB" w:rsidDel="00705C97" w:rsidRDefault="003E65FB" w:rsidP="003E65FB">
          <w:pPr>
            <w:rPr>
              <w:del w:id="191" w:author="Yuan Li" w:date="2019-09-22T14:20:00Z"/>
            </w:rPr>
          </w:pPr>
        </w:p>
        <w:p w14:paraId="48014D1B" w14:textId="2EF57278" w:rsidR="000A5474" w:rsidDel="00705C97" w:rsidRDefault="003E65FB" w:rsidP="003E65FB">
          <w:pPr>
            <w:rPr>
              <w:del w:id="192" w:author="Yuan Li" w:date="2019-09-22T14:20:00Z"/>
              <w:szCs w:val="20"/>
            </w:rPr>
          </w:pPr>
          <w:del w:id="193" w:author="Yuan Li" w:date="2019-09-22T14:20:00Z">
            <w:r w:rsidRPr="003E65FB" w:rsidDel="00705C97">
              <w:delText>This experiment has been approved, as required, by the Virginia Tech Institutional Review Board.</w:delText>
            </w:r>
          </w:del>
        </w:p>
        <w:customXmlDelRangeStart w:id="194" w:author="Yuan Li" w:date="2019-09-22T14:20:00Z"/>
      </w:sdtContent>
    </w:sdt>
    <w:customXmlDelRangeEnd w:id="194"/>
    <w:p w14:paraId="123401C7" w14:textId="6DF559EB" w:rsidR="000A5474" w:rsidRPr="001A11B2" w:rsidRDefault="000A5474" w:rsidP="00A9630C">
      <w:pPr>
        <w:rPr>
          <w:rFonts w:ascii="Times New Roman" w:eastAsia="Times New Roman" w:hAnsi="Times New Roman" w:cs="Times New Roman"/>
          <w:b/>
          <w:sz w:val="28"/>
          <w:szCs w:val="28"/>
        </w:rPr>
      </w:pPr>
    </w:p>
    <w:p w14:paraId="68B32F6E" w14:textId="5CF67EB0" w:rsidR="00AD0D8C" w:rsidRPr="00AD0D8C" w:rsidRDefault="00AD0D8C" w:rsidP="00AD0D8C">
      <w:pPr>
        <w:rPr>
          <w:lang w:eastAsia="ko-KR"/>
        </w:rPr>
      </w:pPr>
      <w:commentRangeStart w:id="195"/>
      <w:r w:rsidRPr="00AD0D8C">
        <w:rPr>
          <w:lang w:eastAsia="ko-KR"/>
        </w:rPr>
        <w:t>Each participant will be compensated with electronic gift cards ($1</w:t>
      </w:r>
      <w:r>
        <w:t>2</w:t>
      </w:r>
      <w:r w:rsidRPr="00AD0D8C">
        <w:rPr>
          <w:lang w:eastAsia="ko-KR"/>
        </w:rPr>
        <w:t>).</w:t>
      </w:r>
      <w:commentRangeEnd w:id="195"/>
      <w:r>
        <w:rPr>
          <w:rStyle w:val="CommentReference"/>
        </w:rPr>
        <w:commentReference w:id="195"/>
      </w:r>
    </w:p>
    <w:p w14:paraId="3D2F7D08" w14:textId="77777777" w:rsidR="00AD0D8C" w:rsidRPr="00AD0D8C" w:rsidRDefault="00AD0D8C" w:rsidP="00AD0D8C">
      <w:pPr>
        <w:rPr>
          <w:lang w:eastAsia="ko-KR"/>
        </w:rPr>
      </w:pPr>
    </w:p>
    <w:p w14:paraId="7D0EC83F" w14:textId="77777777" w:rsidR="00130538" w:rsidRDefault="00130538">
      <w:pPr>
        <w:rPr>
          <w:rFonts w:ascii="Times New Roman" w:eastAsia="Times New Roman" w:hAnsi="Times New Roman" w:cs="Times New Roman"/>
          <w:b/>
          <w:sz w:val="28"/>
          <w:szCs w:val="28"/>
        </w:rPr>
      </w:pPr>
    </w:p>
    <w:bookmarkStart w:id="196" w:name="_Toc180564" w:displacedByCustomXml="next"/>
    <w:sdt>
      <w:sdtPr>
        <w:alias w:val="Withdrawal of subjects"/>
        <w:tag w:val="Withdrawal of subjects"/>
        <w:id w:val="338434355"/>
        <w:lock w:val="sdtContentLocked"/>
        <w:placeholder>
          <w:docPart w:val="DefaultPlaceholder_-1854013440"/>
        </w:placeholder>
      </w:sdtPr>
      <w:sdtEndPr/>
      <w:sdtContent>
        <w:p w14:paraId="09FC0E1C" w14:textId="6CCADB38" w:rsidR="00826215" w:rsidRDefault="00C72AB1">
          <w:pPr>
            <w:pStyle w:val="Heading1"/>
            <w:numPr>
              <w:ilvl w:val="0"/>
              <w:numId w:val="4"/>
            </w:numPr>
          </w:pPr>
          <w:r>
            <w:t>Withdrawal of Subjects</w:t>
          </w:r>
        </w:p>
        <w:bookmarkEnd w:id="196" w:displacedByCustomXml="next"/>
      </w:sdtContent>
    </w:sdt>
    <w:p w14:paraId="25B60743" w14:textId="6672E5B8" w:rsidR="00826215"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1"/>
          <w:tag w:val="16.1"/>
          <w:id w:val="494772185"/>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circumstances under which</w:t>
          </w:r>
          <w:r w:rsidR="00323D45">
            <w:rPr>
              <w:rFonts w:ascii="Times New Roman" w:eastAsia="Times New Roman" w:hAnsi="Times New Roman" w:cs="Times New Roman"/>
              <w:i/>
              <w:color w:val="000000"/>
            </w:rPr>
            <w:t xml:space="preserve"> you anticipate</w:t>
          </w:r>
          <w:r w:rsidR="00C72AB1">
            <w:rPr>
              <w:rFonts w:ascii="Times New Roman" w:eastAsia="Times New Roman" w:hAnsi="Times New Roman" w:cs="Times New Roman"/>
              <w:i/>
              <w:color w:val="000000"/>
            </w:rPr>
            <w:t xml:space="preserve"> subjects </w:t>
          </w:r>
          <w:r w:rsidR="00323D45">
            <w:rPr>
              <w:rFonts w:ascii="Times New Roman" w:eastAsia="Times New Roman" w:hAnsi="Times New Roman" w:cs="Times New Roman"/>
              <w:i/>
              <w:color w:val="000000"/>
            </w:rPr>
            <w:t xml:space="preserve">could </w:t>
          </w:r>
          <w:r w:rsidR="00C72AB1">
            <w:rPr>
              <w:rFonts w:ascii="Times New Roman" w:eastAsia="Times New Roman" w:hAnsi="Times New Roman" w:cs="Times New Roman"/>
              <w:i/>
              <w:color w:val="000000"/>
            </w:rPr>
            <w:t>be withdrawn from the research without their consent</w:t>
          </w:r>
        </w:sdtContent>
      </w:sdt>
      <w:r w:rsidR="00D34863" w:rsidRPr="000A5474">
        <w:rPr>
          <w:rFonts w:ascii="Times New Roman" w:eastAsia="Times New Roman" w:hAnsi="Times New Roman" w:cs="Times New Roman"/>
          <w:color w:val="000000"/>
        </w:rPr>
        <w:t>:</w:t>
      </w:r>
    </w:p>
    <w:p w14:paraId="60E3B030" w14:textId="77777777" w:rsidR="002F21AA" w:rsidRPr="00A9630C" w:rsidRDefault="002F21AA" w:rsidP="002F21AA">
      <w:pPr>
        <w:pBdr>
          <w:top w:val="nil"/>
          <w:left w:val="nil"/>
          <w:bottom w:val="nil"/>
          <w:right w:val="nil"/>
          <w:between w:val="nil"/>
        </w:pBdr>
        <w:spacing w:before="120" w:after="120"/>
        <w:ind w:left="1260" w:right="180"/>
      </w:pPr>
    </w:p>
    <w:sdt>
      <w:sdtPr>
        <w:id w:val="1736894021"/>
        <w:placeholder>
          <w:docPart w:val="1241E398FDDC47009B866040C94A1EE6"/>
        </w:placeholder>
      </w:sdtPr>
      <w:sdtEndPr/>
      <w:sdtContent>
        <w:p w14:paraId="59657F0C" w14:textId="783F34E8" w:rsidR="00A9630C" w:rsidRDefault="003E65FB" w:rsidP="00A9630C">
          <w:pPr>
            <w:pBdr>
              <w:top w:val="nil"/>
              <w:left w:val="nil"/>
              <w:bottom w:val="nil"/>
              <w:right w:val="nil"/>
              <w:between w:val="nil"/>
            </w:pBdr>
            <w:spacing w:before="120" w:after="120"/>
            <w:ind w:left="1260" w:right="180"/>
          </w:pPr>
          <w:r>
            <w:t>Whenever the participants wish to withdraw from the experiment.</w:t>
          </w:r>
        </w:p>
      </w:sdtContent>
    </w:sdt>
    <w:p w14:paraId="3E4A1915" w14:textId="77777777" w:rsidR="002F21AA" w:rsidRDefault="002F21AA" w:rsidP="00A9630C">
      <w:pPr>
        <w:pBdr>
          <w:top w:val="nil"/>
          <w:left w:val="nil"/>
          <w:bottom w:val="nil"/>
          <w:right w:val="nil"/>
          <w:between w:val="nil"/>
        </w:pBdr>
        <w:spacing w:before="120" w:after="120"/>
        <w:ind w:left="1260" w:right="180"/>
      </w:pPr>
    </w:p>
    <w:p w14:paraId="53416CEE" w14:textId="3051C7B0" w:rsidR="00826215"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2"/>
          <w:tag w:val="16.2"/>
          <w:id w:val="1996840710"/>
          <w:lock w:val="sdtContentLocked"/>
          <w:placeholder>
            <w:docPart w:val="DefaultPlaceholder_-1854013440"/>
          </w:placeholder>
        </w:sdtPr>
        <w:sdtEndPr/>
        <w:sdtContent>
          <w:r w:rsidR="00C63A21">
            <w:rPr>
              <w:rFonts w:ascii="Times New Roman" w:eastAsia="Times New Roman" w:hAnsi="Times New Roman" w:cs="Times New Roman"/>
              <w:i/>
              <w:color w:val="000000"/>
            </w:rPr>
            <w:t xml:space="preserve">If applicable, describe </w:t>
          </w:r>
          <w:r w:rsidR="00C72AB1">
            <w:rPr>
              <w:rFonts w:ascii="Times New Roman" w:eastAsia="Times New Roman" w:hAnsi="Times New Roman" w:cs="Times New Roman"/>
              <w:i/>
              <w:color w:val="000000"/>
            </w:rPr>
            <w:t>any procedures for orderly termination</w:t>
          </w:r>
          <w:r w:rsidR="00C63A21">
            <w:rPr>
              <w:rFonts w:ascii="Times New Roman" w:eastAsia="Times New Roman" w:hAnsi="Times New Roman" w:cs="Times New Roman"/>
              <w:i/>
              <w:color w:val="000000"/>
            </w:rPr>
            <w:t xml:space="preserve"> (</w:t>
          </w:r>
          <w:r w:rsidR="008D0AA4">
            <w:rPr>
              <w:rFonts w:ascii="Times New Roman" w:eastAsia="Times New Roman" w:hAnsi="Times New Roman" w:cs="Times New Roman"/>
              <w:i/>
              <w:color w:val="000000"/>
            </w:rPr>
            <w:t>e.g.</w:t>
          </w:r>
          <w:r w:rsidR="00C63A21">
            <w:rPr>
              <w:rFonts w:ascii="Times New Roman" w:eastAsia="Times New Roman" w:hAnsi="Times New Roman" w:cs="Times New Roman"/>
              <w:i/>
              <w:color w:val="000000"/>
            </w:rPr>
            <w:t>, discontinuation of a study drug or debriefing after a behavioral intervention)</w:t>
          </w:r>
        </w:sdtContent>
      </w:sdt>
      <w:r w:rsidR="00D34863" w:rsidRPr="000A5474">
        <w:rPr>
          <w:rFonts w:ascii="Times New Roman" w:eastAsia="Times New Roman" w:hAnsi="Times New Roman" w:cs="Times New Roman"/>
          <w:color w:val="000000"/>
        </w:rPr>
        <w:t>:</w:t>
      </w:r>
    </w:p>
    <w:p w14:paraId="4C66853A" w14:textId="77777777" w:rsidR="002F21AA" w:rsidRPr="00A9630C" w:rsidRDefault="002F21AA" w:rsidP="002F21AA">
      <w:pPr>
        <w:pBdr>
          <w:top w:val="nil"/>
          <w:left w:val="nil"/>
          <w:bottom w:val="nil"/>
          <w:right w:val="nil"/>
          <w:between w:val="nil"/>
        </w:pBdr>
        <w:spacing w:before="120" w:after="120"/>
        <w:ind w:left="1260" w:right="180"/>
      </w:pPr>
    </w:p>
    <w:sdt>
      <w:sdtPr>
        <w:id w:val="484138368"/>
        <w:placeholder>
          <w:docPart w:val="A5AE008949F3446B83EC236FE5E7BAD9"/>
        </w:placeholder>
      </w:sdtPr>
      <w:sdtEndPr/>
      <w:sdtContent>
        <w:p w14:paraId="59566A0E" w14:textId="293C993A" w:rsidR="00A9630C" w:rsidRDefault="003E65FB" w:rsidP="00A9630C">
          <w:pPr>
            <w:pBdr>
              <w:top w:val="nil"/>
              <w:left w:val="nil"/>
              <w:bottom w:val="nil"/>
              <w:right w:val="nil"/>
              <w:between w:val="nil"/>
            </w:pBdr>
            <w:spacing w:before="120" w:after="120"/>
            <w:ind w:left="1260" w:right="180"/>
          </w:pPr>
          <w:r>
            <w:t>N/A</w:t>
          </w:r>
        </w:p>
      </w:sdtContent>
    </w:sdt>
    <w:p w14:paraId="7240A28E" w14:textId="77777777" w:rsidR="002F21AA" w:rsidRDefault="002F21AA" w:rsidP="00A9630C">
      <w:pPr>
        <w:pBdr>
          <w:top w:val="nil"/>
          <w:left w:val="nil"/>
          <w:bottom w:val="nil"/>
          <w:right w:val="nil"/>
          <w:between w:val="nil"/>
        </w:pBdr>
        <w:spacing w:before="120" w:after="120"/>
        <w:ind w:left="1260" w:right="180"/>
      </w:pPr>
    </w:p>
    <w:p w14:paraId="0FFCCD44" w14:textId="59998D1E" w:rsidR="00826215"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3"/>
          <w:tag w:val="16.3"/>
          <w:id w:val="-1101785973"/>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procedures </w:t>
          </w:r>
          <w:r w:rsidR="00323D45">
            <w:rPr>
              <w:rFonts w:ascii="Times New Roman" w:eastAsia="Times New Roman" w:hAnsi="Times New Roman" w:cs="Times New Roman"/>
              <w:i/>
              <w:color w:val="000000"/>
            </w:rPr>
            <w:t>that you will follow</w:t>
          </w:r>
          <w:r w:rsidR="00C72AB1">
            <w:rPr>
              <w:rFonts w:ascii="Times New Roman" w:eastAsia="Times New Roman" w:hAnsi="Times New Roman" w:cs="Times New Roman"/>
              <w:i/>
              <w:color w:val="000000"/>
            </w:rPr>
            <w:t xml:space="preserve"> when subjects withdraw from the research, including partial withdrawal from procedures with continued data collection (e.g., participant </w:t>
          </w:r>
          <w:r w:rsidR="008D0AA4">
            <w:rPr>
              <w:rFonts w:ascii="Times New Roman" w:eastAsia="Times New Roman" w:hAnsi="Times New Roman" w:cs="Times New Roman"/>
              <w:i/>
              <w:color w:val="000000"/>
            </w:rPr>
            <w:t>declines to continue with regular blood draws,</w:t>
          </w:r>
          <w:r w:rsidR="00C72AB1">
            <w:rPr>
              <w:rFonts w:ascii="Times New Roman" w:eastAsia="Times New Roman" w:hAnsi="Times New Roman" w:cs="Times New Roman"/>
              <w:i/>
              <w:color w:val="000000"/>
            </w:rPr>
            <w:t xml:space="preserve"> but continues with </w:t>
          </w:r>
          <w:r w:rsidR="008D0AA4">
            <w:rPr>
              <w:rFonts w:ascii="Times New Roman" w:eastAsia="Times New Roman" w:hAnsi="Times New Roman" w:cs="Times New Roman"/>
              <w:i/>
              <w:color w:val="000000"/>
            </w:rPr>
            <w:t xml:space="preserve">periodic behavioral </w:t>
          </w:r>
          <w:r w:rsidR="00C72AB1">
            <w:rPr>
              <w:rFonts w:ascii="Times New Roman" w:eastAsia="Times New Roman" w:hAnsi="Times New Roman" w:cs="Times New Roman"/>
              <w:i/>
              <w:color w:val="000000"/>
            </w:rPr>
            <w:t>questionnaires)</w:t>
          </w:r>
        </w:sdtContent>
      </w:sdt>
      <w:r w:rsidR="00D34863" w:rsidRPr="000A5474">
        <w:rPr>
          <w:rFonts w:ascii="Times New Roman" w:eastAsia="Times New Roman" w:hAnsi="Times New Roman" w:cs="Times New Roman"/>
          <w:color w:val="000000"/>
        </w:rPr>
        <w:t>:</w:t>
      </w:r>
    </w:p>
    <w:p w14:paraId="72C7B0C1" w14:textId="77777777" w:rsidR="002F21AA" w:rsidRPr="00A9630C" w:rsidRDefault="002F21AA" w:rsidP="002F21AA">
      <w:pPr>
        <w:pBdr>
          <w:top w:val="nil"/>
          <w:left w:val="nil"/>
          <w:bottom w:val="nil"/>
          <w:right w:val="nil"/>
          <w:between w:val="nil"/>
        </w:pBdr>
        <w:spacing w:before="120" w:after="120"/>
        <w:ind w:left="1260" w:right="180"/>
      </w:pPr>
    </w:p>
    <w:sdt>
      <w:sdtPr>
        <w:id w:val="-1927422199"/>
        <w:placeholder>
          <w:docPart w:val="71FBBDE2F0194734B585764361D2560C"/>
        </w:placeholder>
      </w:sdtPr>
      <w:sdtEndPr/>
      <w:sdtContent>
        <w:p w14:paraId="36751E3D" w14:textId="7DA654DA" w:rsidR="00A9630C" w:rsidRPr="00D94535" w:rsidRDefault="003E65FB" w:rsidP="00A9630C">
          <w:pPr>
            <w:pBdr>
              <w:top w:val="nil"/>
              <w:left w:val="nil"/>
              <w:bottom w:val="nil"/>
              <w:right w:val="nil"/>
              <w:between w:val="nil"/>
            </w:pBdr>
            <w:spacing w:before="120" w:after="120"/>
            <w:ind w:left="1260" w:right="180"/>
          </w:pPr>
          <w:r>
            <w:t>The participant's currently collected data will be destroyed.</w:t>
          </w:r>
        </w:p>
      </w:sdtContent>
    </w:sdt>
    <w:p w14:paraId="4E29FD17" w14:textId="1C86801C" w:rsidR="002D6CC6" w:rsidRDefault="002D6CC6" w:rsidP="00D94535">
      <w:pPr>
        <w:pBdr>
          <w:top w:val="nil"/>
          <w:left w:val="nil"/>
          <w:bottom w:val="nil"/>
          <w:right w:val="nil"/>
          <w:between w:val="nil"/>
        </w:pBdr>
        <w:spacing w:before="120" w:after="120"/>
        <w:ind w:left="1260" w:right="180"/>
      </w:pPr>
    </w:p>
    <w:p w14:paraId="6EED7275" w14:textId="77777777" w:rsidR="00247B6C" w:rsidRPr="00D94535" w:rsidRDefault="00247B6C" w:rsidP="00D94535">
      <w:pPr>
        <w:pBdr>
          <w:top w:val="nil"/>
          <w:left w:val="nil"/>
          <w:bottom w:val="nil"/>
          <w:right w:val="nil"/>
          <w:between w:val="nil"/>
        </w:pBdr>
        <w:spacing w:before="120" w:after="120"/>
        <w:ind w:left="1260" w:right="180"/>
      </w:pPr>
    </w:p>
    <w:bookmarkStart w:id="197" w:name="_Toc180565" w:displacedByCustomXml="next"/>
    <w:sdt>
      <w:sdtPr>
        <w:alias w:val="Risks to subjects"/>
        <w:tag w:val="Risks to subjects"/>
        <w:id w:val="-1686977592"/>
        <w:lock w:val="sdtContentLocked"/>
        <w:placeholder>
          <w:docPart w:val="DefaultPlaceholder_-1854013440"/>
        </w:placeholder>
      </w:sdtPr>
      <w:sdtEndPr/>
      <w:sdtContent>
        <w:p w14:paraId="705B6545" w14:textId="4DA5D0E2" w:rsidR="00826215" w:rsidRDefault="00C72AB1">
          <w:pPr>
            <w:pStyle w:val="Heading1"/>
            <w:numPr>
              <w:ilvl w:val="0"/>
              <w:numId w:val="4"/>
            </w:numPr>
          </w:pPr>
          <w:r>
            <w:t>Risks to Subjects</w:t>
          </w:r>
        </w:p>
        <w:bookmarkEnd w:id="197" w:displacedByCustomXml="next"/>
      </w:sdtContent>
    </w:sdt>
    <w:sdt>
      <w:sdtPr>
        <w:rPr>
          <w:rFonts w:ascii="Times New Roman" w:eastAsia="Times New Roman" w:hAnsi="Times New Roman" w:cs="Times New Roman"/>
          <w:i/>
          <w:color w:val="000000"/>
        </w:rPr>
        <w:alias w:val="17.1"/>
        <w:tag w:val="17.1"/>
        <w:id w:val="324710753"/>
        <w:lock w:val="sdtContentLocked"/>
        <w:placeholder>
          <w:docPart w:val="DefaultPlaceholder_-1854013440"/>
        </w:placeholder>
      </w:sdtPr>
      <w:sdtEndPr>
        <w:rPr>
          <w:color w:val="auto"/>
        </w:rPr>
      </w:sdtEndPr>
      <w:sdtContent>
        <w:p w14:paraId="7D48F16A" w14:textId="317FAA19"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List the reasonably foreseeable risks, discomforts, hazards, or inconveniences to the subjects related the subjects’ participation in the research. Include for the IRB’s consideration a description of the probability, magnitude, duration, and reversibility of the risks. Consider physical, psychological, social, legal, privacy, and economic risks. Do not </w:t>
          </w:r>
          <w:r w:rsidR="008D0AA4">
            <w:rPr>
              <w:rFonts w:ascii="Times New Roman" w:eastAsia="Times New Roman" w:hAnsi="Times New Roman" w:cs="Times New Roman"/>
              <w:i/>
              <w:color w:val="000000"/>
            </w:rPr>
            <w:t>indicate</w:t>
          </w:r>
          <w:r>
            <w:rPr>
              <w:rFonts w:ascii="Times New Roman" w:eastAsia="Times New Roman" w:hAnsi="Times New Roman" w:cs="Times New Roman"/>
              <w:i/>
              <w:color w:val="000000"/>
            </w:rPr>
            <w:t xml:space="preserve"> “No risk” or “N</w:t>
          </w:r>
          <w:r w:rsidR="008D0AA4">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A.” Instead, for studies with very low risk (e.g., anonymous online questionnaire on a mundane topic) </w:t>
          </w:r>
          <w:r w:rsidR="008D0AA4">
            <w:rPr>
              <w:rFonts w:ascii="Times New Roman" w:eastAsia="Times New Roman" w:hAnsi="Times New Roman" w:cs="Times New Roman"/>
              <w:i/>
              <w:color w:val="000000"/>
            </w:rPr>
            <w:t>indicate</w:t>
          </w:r>
          <w:r>
            <w:rPr>
              <w:rFonts w:ascii="Times New Roman" w:eastAsia="Times New Roman" w:hAnsi="Times New Roman" w:cs="Times New Roman"/>
              <w:i/>
              <w:color w:val="000000"/>
            </w:rPr>
            <w:t xml:space="preserve"> “The investigators are not aware of any risks from participation in this study.” or </w:t>
          </w:r>
          <w:r w:rsidRPr="00CF54D6">
            <w:rPr>
              <w:rFonts w:ascii="Times New Roman" w:eastAsia="Times New Roman" w:hAnsi="Times New Roman" w:cs="Times New Roman"/>
              <w:i/>
            </w:rPr>
            <w:t>“No more than risks than are found in everyday life.”</w:t>
          </w:r>
          <w:r>
            <w:rPr>
              <w:rFonts w:ascii="Times New Roman" w:eastAsia="Times New Roman" w:hAnsi="Times New Roman" w:cs="Times New Roman"/>
              <w:i/>
              <w:color w:val="000000"/>
            </w:rPr>
            <w:t xml:space="preserve"> The example consent form presents a tabular method for </w:t>
          </w:r>
          <w:r>
            <w:rPr>
              <w:rFonts w:ascii="Times New Roman" w:eastAsia="Times New Roman" w:hAnsi="Times New Roman" w:cs="Times New Roman"/>
              <w:i/>
            </w:rPr>
            <w:t>risk information</w:t>
          </w:r>
          <w:r w:rsidR="00215F17">
            <w:rPr>
              <w:rFonts w:ascii="Times New Roman" w:eastAsia="Times New Roman" w:hAnsi="Times New Roman" w:cs="Times New Roman"/>
              <w:i/>
            </w:rPr>
            <w:t>,</w:t>
          </w:r>
          <w:r>
            <w:rPr>
              <w:rFonts w:ascii="Times New Roman" w:eastAsia="Times New Roman" w:hAnsi="Times New Roman" w:cs="Times New Roman"/>
              <w:i/>
            </w:rPr>
            <w:t xml:space="preserve"> </w:t>
          </w:r>
          <w:r w:rsidR="008D0AA4">
            <w:rPr>
              <w:rFonts w:ascii="Times New Roman" w:eastAsia="Times New Roman" w:hAnsi="Times New Roman" w:cs="Times New Roman"/>
              <w:i/>
            </w:rPr>
            <w:t xml:space="preserve">which </w:t>
          </w:r>
          <w:r w:rsidR="00215F17">
            <w:rPr>
              <w:rFonts w:ascii="Times New Roman" w:eastAsia="Times New Roman" w:hAnsi="Times New Roman" w:cs="Times New Roman"/>
              <w:i/>
            </w:rPr>
            <w:t xml:space="preserve">you </w:t>
          </w:r>
          <w:r w:rsidR="008D0AA4">
            <w:rPr>
              <w:rFonts w:ascii="Times New Roman" w:eastAsia="Times New Roman" w:hAnsi="Times New Roman" w:cs="Times New Roman"/>
              <w:i/>
            </w:rPr>
            <w:t>can also use here</w:t>
          </w:r>
          <w:r>
            <w:rPr>
              <w:rFonts w:ascii="Times New Roman" w:eastAsia="Times New Roman" w:hAnsi="Times New Roman" w:cs="Times New Roman"/>
              <w:i/>
            </w:rPr>
            <w:t>. Common risk types include:</w:t>
          </w:r>
        </w:p>
        <w:p w14:paraId="72625854" w14:textId="77777777" w:rsidR="00826215" w:rsidRPr="003066B4" w:rsidRDefault="00C72AB1" w:rsidP="000F7B98">
          <w:pPr>
            <w:numPr>
              <w:ilvl w:val="0"/>
              <w:numId w:val="2"/>
            </w:numPr>
            <w:pBdr>
              <w:top w:val="nil"/>
              <w:left w:val="nil"/>
              <w:bottom w:val="nil"/>
              <w:right w:val="nil"/>
              <w:between w:val="nil"/>
            </w:pBdr>
            <w:spacing w:before="120"/>
            <w:ind w:right="180"/>
            <w:rPr>
              <w:rFonts w:ascii="Times New Roman" w:eastAsia="Times New Roman" w:hAnsi="Times New Roman" w:cs="Times New Roman"/>
              <w:i/>
            </w:rPr>
          </w:pPr>
          <w:r w:rsidRPr="003066B4">
            <w:rPr>
              <w:rFonts w:ascii="Times New Roman" w:eastAsia="Times New Roman" w:hAnsi="Times New Roman" w:cs="Times New Roman"/>
              <w:i/>
            </w:rPr>
            <w:lastRenderedPageBreak/>
            <w:t>Physical (e.g., potential for pain, discomfort, infection)</w:t>
          </w:r>
        </w:p>
        <w:p w14:paraId="41E39337"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Psychological (e.g., potential for stress, discomfort, and/or embarrassment)</w:t>
          </w:r>
        </w:p>
        <w:p w14:paraId="529372D5"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Social (e.g., potential for discrimination or stigmatization and disruption of personal and family relationships)</w:t>
          </w:r>
        </w:p>
        <w:p w14:paraId="7DA924A6"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Legal (e.g., potential for disclosure of illegal activity, negligence)</w:t>
          </w:r>
        </w:p>
        <w:p w14:paraId="5CEFFB40"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Privacy (e.g., potential for personal information being accessed, used, or disclosed without the subjects’ knowledge or consent, breach of confidentiality/security)</w:t>
          </w:r>
        </w:p>
        <w:p w14:paraId="7D86A555" w14:textId="0897F492" w:rsidR="00826215" w:rsidRDefault="00C72AB1" w:rsidP="000F7B98">
          <w:pPr>
            <w:numPr>
              <w:ilvl w:val="0"/>
              <w:numId w:val="2"/>
            </w:numPr>
            <w:pBdr>
              <w:top w:val="nil"/>
              <w:left w:val="nil"/>
              <w:bottom w:val="nil"/>
              <w:right w:val="nil"/>
              <w:between w:val="nil"/>
            </w:pBdr>
            <w:spacing w:after="120"/>
            <w:ind w:right="180"/>
            <w:rPr>
              <w:rFonts w:ascii="Times New Roman" w:eastAsia="Times New Roman" w:hAnsi="Times New Roman" w:cs="Times New Roman"/>
              <w:i/>
            </w:rPr>
          </w:pPr>
          <w:r w:rsidRPr="003066B4">
            <w:rPr>
              <w:rFonts w:ascii="Times New Roman" w:eastAsia="Times New Roman" w:hAnsi="Times New Roman" w:cs="Times New Roman"/>
              <w:i/>
            </w:rPr>
            <w:t>Economic (e.g., potential for individuals to lose access to economic services, employment, insurability)</w:t>
          </w:r>
        </w:p>
      </w:sdtContent>
    </w:sdt>
    <w:p w14:paraId="67D6C60B" w14:textId="38662B81" w:rsidR="00130538" w:rsidRDefault="00130538" w:rsidP="00A9630C">
      <w:pPr>
        <w:pBdr>
          <w:top w:val="nil"/>
          <w:left w:val="nil"/>
          <w:bottom w:val="nil"/>
          <w:right w:val="nil"/>
          <w:between w:val="nil"/>
        </w:pBdr>
        <w:spacing w:after="120"/>
        <w:ind w:right="180"/>
        <w:rPr>
          <w:rFonts w:ascii="Times New Roman" w:eastAsia="Times New Roman" w:hAnsi="Times New Roman" w:cs="Times New Roman"/>
        </w:rPr>
      </w:pPr>
    </w:p>
    <w:sdt>
      <w:sdtPr>
        <w:rPr>
          <w:rFonts w:ascii="Times New Roman" w:eastAsia="Times New Roman" w:hAnsi="Times New Roman" w:cs="Times New Roman"/>
        </w:rPr>
        <w:id w:val="-1063630459"/>
        <w:placeholder>
          <w:docPart w:val="5EA529B077824D7D954A9D28EECEEF25"/>
        </w:placeholder>
      </w:sdtPr>
      <w:sdtEndPr/>
      <w:sdtContent>
        <w:p w14:paraId="3D1142B3" w14:textId="517988DB" w:rsidR="000A5474" w:rsidRDefault="003E65FB" w:rsidP="00466E8B">
          <w:pPr>
            <w:pBdr>
              <w:top w:val="nil"/>
              <w:left w:val="nil"/>
              <w:bottom w:val="nil"/>
              <w:right w:val="nil"/>
              <w:between w:val="nil"/>
            </w:pBdr>
            <w:spacing w:after="120"/>
            <w:ind w:left="720" w:right="180"/>
            <w:rPr>
              <w:rFonts w:ascii="Times New Roman" w:eastAsia="Times New Roman" w:hAnsi="Times New Roman" w:cs="Times New Roman"/>
            </w:rPr>
          </w:pPr>
          <w:r w:rsidRPr="003E65FB">
            <w:t>Using AR technology can produce symptoms of sickness or discomfort in some users. These symptoms are usually mild, and may include dizziness, nausea, eye strain, headache, or disorientation. During tasks involving physical movement, there is also some risk that participants will collide with obstacles in the physical environment, or contact the physical cables connecting the display to the computer.</w:t>
          </w:r>
        </w:p>
      </w:sdtContent>
    </w:sdt>
    <w:p w14:paraId="6B61E8C3" w14:textId="77777777" w:rsidR="005409CD" w:rsidRDefault="005409CD" w:rsidP="00466E8B">
      <w:pPr>
        <w:pBdr>
          <w:top w:val="nil"/>
          <w:left w:val="nil"/>
          <w:bottom w:val="nil"/>
          <w:right w:val="nil"/>
          <w:between w:val="nil"/>
        </w:pBdr>
        <w:spacing w:after="120"/>
        <w:ind w:left="720" w:right="180"/>
        <w:rPr>
          <w:rFonts w:ascii="Times New Roman" w:eastAsia="Times New Roman" w:hAnsi="Times New Roman" w:cs="Times New Roman"/>
        </w:rPr>
      </w:pPr>
    </w:p>
    <w:sdt>
      <w:sdtPr>
        <w:rPr>
          <w:i/>
        </w:rPr>
        <w:alias w:val="17.2"/>
        <w:tag w:val="17.2"/>
        <w:id w:val="716861263"/>
        <w:lock w:val="sdtContentLocked"/>
        <w:placeholder>
          <w:docPart w:val="DefaultPlaceholder_-1854013440"/>
        </w:placeholder>
        <w:text/>
      </w:sdtPr>
      <w:sdtEndPr/>
      <w:sdtContent>
        <w:p w14:paraId="43D866CB" w14:textId="0D383075" w:rsidR="003E6E1E" w:rsidRPr="003E6E1E" w:rsidRDefault="003E6E1E" w:rsidP="001B15C1">
          <w:pPr>
            <w:numPr>
              <w:ilvl w:val="1"/>
              <w:numId w:val="4"/>
            </w:numPr>
            <w:pBdr>
              <w:top w:val="nil"/>
              <w:left w:val="nil"/>
              <w:bottom w:val="nil"/>
              <w:right w:val="nil"/>
              <w:between w:val="nil"/>
            </w:pBdr>
            <w:spacing w:before="120" w:after="120"/>
            <w:ind w:right="180" w:hanging="540"/>
          </w:pPr>
          <w:r w:rsidRPr="001B15C1">
            <w:rPr>
              <w:i/>
            </w:rPr>
            <w:t xml:space="preserve"> Indicate the measures you will use to minimize risks and monitor subjects for safety. (e.g., asking a subject at regular intervals to rate how they are feeling from 1 to 10, or to slowly crouch in order to check their balance.)</w:t>
          </w:r>
        </w:p>
      </w:sdtContent>
    </w:sdt>
    <w:p w14:paraId="09B19F1D" w14:textId="0B794A0D" w:rsidR="003E6E1E" w:rsidRDefault="003E6E1E" w:rsidP="003E6E1E">
      <w:pPr>
        <w:pBdr>
          <w:top w:val="nil"/>
          <w:left w:val="nil"/>
          <w:bottom w:val="nil"/>
          <w:right w:val="nil"/>
          <w:between w:val="nil"/>
        </w:pBdr>
        <w:spacing w:before="120" w:after="120"/>
        <w:ind w:left="1260" w:right="180"/>
        <w:rPr>
          <w:i/>
        </w:rPr>
      </w:pPr>
    </w:p>
    <w:sdt>
      <w:sdtPr>
        <w:id w:val="-325130432"/>
        <w:placeholder>
          <w:docPart w:val="D6497EA706EA43798C832CEEF47EF400"/>
        </w:placeholder>
      </w:sdtPr>
      <w:sdtEndPr/>
      <w:sdtContent>
        <w:p w14:paraId="471A82F4" w14:textId="4035DCFD" w:rsidR="003E6E1E" w:rsidRPr="003E6E1E" w:rsidRDefault="003E65FB" w:rsidP="003E6E1E">
          <w:pPr>
            <w:pBdr>
              <w:top w:val="nil"/>
              <w:left w:val="nil"/>
              <w:bottom w:val="nil"/>
              <w:right w:val="nil"/>
              <w:between w:val="nil"/>
            </w:pBdr>
            <w:spacing w:before="120" w:after="120"/>
            <w:ind w:left="1260" w:right="180"/>
          </w:pPr>
          <w:r w:rsidRPr="003E65FB">
            <w:t>Participants will be informed about the potential risks and will be given the option to take a break or quit the experiment at any time. To mitigate the risk of sickness and discomfort, we will adjust the display properly for each user, keep task sessions short, provide frequent breaks, and ask the participant after each set of tasks how they are feeling. To mitigate the risk of physical obstacles, we will clear the area of obstacles, show the participant where the boundaries of the space are, and warn the participant if they are nearing an obstacle.</w:t>
          </w:r>
        </w:p>
      </w:sdtContent>
    </w:sdt>
    <w:p w14:paraId="622B3854" w14:textId="19F1A50C" w:rsidR="003E6E1E" w:rsidRPr="001B15C1" w:rsidRDefault="003E6E1E" w:rsidP="001B15C1">
      <w:pPr>
        <w:pBdr>
          <w:top w:val="nil"/>
          <w:left w:val="nil"/>
          <w:bottom w:val="nil"/>
          <w:right w:val="nil"/>
          <w:between w:val="nil"/>
        </w:pBdr>
        <w:spacing w:before="120" w:after="120"/>
        <w:ind w:right="180"/>
      </w:pPr>
    </w:p>
    <w:p w14:paraId="31819AFA" w14:textId="0CEFAF78" w:rsidR="00826215"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3"/>
          <w:tag w:val="17.3"/>
          <w:id w:val="-1792359399"/>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applicable, indicate which procedures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have risks to the subjects that are currently unforeseeable. This will be rare, and usually applicable when testing a new drug or device or a new use of an existing drug or device</w:t>
          </w:r>
        </w:sdtContent>
      </w:sdt>
      <w:r w:rsidR="00D34863" w:rsidRPr="000A5474">
        <w:rPr>
          <w:rFonts w:ascii="Times New Roman" w:eastAsia="Times New Roman" w:hAnsi="Times New Roman" w:cs="Times New Roman"/>
          <w:color w:val="000000"/>
        </w:rPr>
        <w:t>:</w:t>
      </w:r>
    </w:p>
    <w:p w14:paraId="45F1A725" w14:textId="77777777" w:rsidR="002F21AA" w:rsidRPr="00A9630C" w:rsidRDefault="002F21AA" w:rsidP="002F21AA">
      <w:pPr>
        <w:pBdr>
          <w:top w:val="nil"/>
          <w:left w:val="nil"/>
          <w:bottom w:val="nil"/>
          <w:right w:val="nil"/>
          <w:between w:val="nil"/>
        </w:pBdr>
        <w:spacing w:before="120" w:after="120"/>
        <w:ind w:left="1260" w:right="180"/>
      </w:pPr>
    </w:p>
    <w:sdt>
      <w:sdtPr>
        <w:id w:val="329023785"/>
        <w:placeholder>
          <w:docPart w:val="A334A992D61D4EAD9CD9BCF69CBA47B2"/>
        </w:placeholder>
      </w:sdtPr>
      <w:sdtEndPr/>
      <w:sdtContent>
        <w:p w14:paraId="11D87942" w14:textId="10A5BB44" w:rsidR="00A9630C" w:rsidRDefault="003E65FB" w:rsidP="00A9630C">
          <w:pPr>
            <w:pBdr>
              <w:top w:val="nil"/>
              <w:left w:val="nil"/>
              <w:bottom w:val="nil"/>
              <w:right w:val="nil"/>
              <w:between w:val="nil"/>
            </w:pBdr>
            <w:spacing w:before="120" w:after="120"/>
            <w:ind w:left="1260" w:right="180"/>
          </w:pPr>
          <w:r>
            <w:t>N/A</w:t>
          </w:r>
        </w:p>
      </w:sdtContent>
    </w:sdt>
    <w:p w14:paraId="6AF71D3E" w14:textId="77777777" w:rsidR="002F21AA" w:rsidRDefault="002F21AA" w:rsidP="00A9630C">
      <w:pPr>
        <w:pBdr>
          <w:top w:val="nil"/>
          <w:left w:val="nil"/>
          <w:bottom w:val="nil"/>
          <w:right w:val="nil"/>
          <w:between w:val="nil"/>
        </w:pBdr>
        <w:spacing w:before="120" w:after="120"/>
        <w:ind w:left="1260" w:right="180"/>
      </w:pPr>
    </w:p>
    <w:p w14:paraId="54232E47" w14:textId="1E4A7F5A" w:rsidR="00826215"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4"/>
          <w:tag w:val="17.4"/>
          <w:id w:val="1907262641"/>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applicable, indicate which procedures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have risks to an embryo or fetus should the subject be or become pregnant</w:t>
          </w:r>
        </w:sdtContent>
      </w:sdt>
      <w:r w:rsidR="00D34863" w:rsidRPr="000A5474">
        <w:rPr>
          <w:rFonts w:ascii="Times New Roman" w:eastAsia="Times New Roman" w:hAnsi="Times New Roman" w:cs="Times New Roman"/>
          <w:color w:val="000000"/>
        </w:rPr>
        <w:t>:</w:t>
      </w:r>
    </w:p>
    <w:p w14:paraId="2B0466BB" w14:textId="77777777" w:rsidR="002F21AA" w:rsidRPr="00A9630C" w:rsidRDefault="002F21AA" w:rsidP="002F21AA">
      <w:pPr>
        <w:pBdr>
          <w:top w:val="nil"/>
          <w:left w:val="nil"/>
          <w:bottom w:val="nil"/>
          <w:right w:val="nil"/>
          <w:between w:val="nil"/>
        </w:pBdr>
        <w:spacing w:before="120" w:after="120"/>
        <w:ind w:left="1260" w:right="180"/>
      </w:pPr>
    </w:p>
    <w:sdt>
      <w:sdtPr>
        <w:id w:val="-1756823780"/>
        <w:placeholder>
          <w:docPart w:val="4DFC468D6D6C436784CA1792B4945B03"/>
        </w:placeholder>
      </w:sdtPr>
      <w:sdtEndPr/>
      <w:sdtContent>
        <w:p w14:paraId="49481A16" w14:textId="65857499" w:rsidR="00A9630C" w:rsidRDefault="003E65FB" w:rsidP="00A9630C">
          <w:pPr>
            <w:pBdr>
              <w:top w:val="nil"/>
              <w:left w:val="nil"/>
              <w:bottom w:val="nil"/>
              <w:right w:val="nil"/>
              <w:between w:val="nil"/>
            </w:pBdr>
            <w:spacing w:before="120" w:after="120"/>
            <w:ind w:left="1260" w:right="180"/>
          </w:pPr>
          <w:r>
            <w:t>N/A</w:t>
          </w:r>
        </w:p>
      </w:sdtContent>
    </w:sdt>
    <w:p w14:paraId="29B6E59C" w14:textId="77777777" w:rsidR="002F21AA" w:rsidRDefault="002F21AA" w:rsidP="00A9630C">
      <w:pPr>
        <w:pBdr>
          <w:top w:val="nil"/>
          <w:left w:val="nil"/>
          <w:bottom w:val="nil"/>
          <w:right w:val="nil"/>
          <w:between w:val="nil"/>
        </w:pBdr>
        <w:spacing w:before="120" w:after="120"/>
        <w:ind w:left="1260" w:right="180"/>
      </w:pPr>
    </w:p>
    <w:p w14:paraId="1CA3D4F3" w14:textId="0F6D3071" w:rsidR="00C857AB" w:rsidRDefault="00705C97" w:rsidP="00A9630C">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5"/>
          <w:tag w:val="17.5"/>
          <w:id w:val="-1359190299"/>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applicable, describe risks to others who are not subjects (e.g., collection of sensitive health data that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affect sexual partners if disclosed, mandatory reporting of abuse, DNA testing that </w:t>
          </w:r>
          <w:r w:rsidR="000F7B98">
            <w:rPr>
              <w:rFonts w:ascii="Times New Roman" w:eastAsia="Times New Roman" w:hAnsi="Times New Roman" w:cs="Times New Roman"/>
              <w:i/>
              <w:color w:val="000000"/>
            </w:rPr>
            <w:t>mi</w:t>
          </w:r>
          <w:r w:rsidR="008D0AA4">
            <w:rPr>
              <w:rFonts w:ascii="Times New Roman" w:eastAsia="Times New Roman" w:hAnsi="Times New Roman" w:cs="Times New Roman"/>
              <w:i/>
              <w:color w:val="000000"/>
            </w:rPr>
            <w:t xml:space="preserve">ght </w:t>
          </w:r>
          <w:r w:rsidR="00C72AB1">
            <w:rPr>
              <w:rFonts w:ascii="Times New Roman" w:eastAsia="Times New Roman" w:hAnsi="Times New Roman" w:cs="Times New Roman"/>
              <w:i/>
              <w:color w:val="000000"/>
            </w:rPr>
            <w:t>affect family members or relationships)</w:t>
          </w:r>
        </w:sdtContent>
      </w:sdt>
      <w:r w:rsidR="00D34863" w:rsidRPr="000A5474">
        <w:rPr>
          <w:rFonts w:ascii="Times New Roman" w:eastAsia="Times New Roman" w:hAnsi="Times New Roman" w:cs="Times New Roman"/>
          <w:color w:val="000000"/>
        </w:rPr>
        <w:t>:</w:t>
      </w:r>
    </w:p>
    <w:p w14:paraId="6AE8228F" w14:textId="77777777" w:rsidR="002F21AA" w:rsidRDefault="002F21AA" w:rsidP="002F21AA">
      <w:pPr>
        <w:pBdr>
          <w:top w:val="nil"/>
          <w:left w:val="nil"/>
          <w:bottom w:val="nil"/>
          <w:right w:val="nil"/>
          <w:between w:val="nil"/>
        </w:pBdr>
        <w:spacing w:before="120" w:after="120"/>
        <w:ind w:left="1260" w:right="180"/>
      </w:pPr>
    </w:p>
    <w:sdt>
      <w:sdtPr>
        <w:id w:val="846293228"/>
        <w:placeholder>
          <w:docPart w:val="A401C37DEBFC472A9CF15426C3211782"/>
        </w:placeholder>
      </w:sdtPr>
      <w:sdtEndPr/>
      <w:sdtContent>
        <w:p w14:paraId="28234C2E" w14:textId="5542F267" w:rsidR="00A9630C" w:rsidRDefault="003E65FB" w:rsidP="00C857AB">
          <w:pPr>
            <w:pBdr>
              <w:top w:val="nil"/>
              <w:left w:val="nil"/>
              <w:bottom w:val="nil"/>
              <w:right w:val="nil"/>
              <w:between w:val="nil"/>
            </w:pBdr>
            <w:spacing w:before="120" w:after="120"/>
            <w:ind w:left="1260" w:right="180"/>
          </w:pPr>
          <w:r>
            <w:t>N/A</w:t>
          </w:r>
        </w:p>
      </w:sdtContent>
    </w:sdt>
    <w:p w14:paraId="17269F80" w14:textId="77777777" w:rsidR="002711A7" w:rsidRDefault="002711A7" w:rsidP="00C857AB">
      <w:pPr>
        <w:pBdr>
          <w:top w:val="nil"/>
          <w:left w:val="nil"/>
          <w:bottom w:val="nil"/>
          <w:right w:val="nil"/>
          <w:between w:val="nil"/>
        </w:pBdr>
        <w:spacing w:before="120" w:after="120"/>
        <w:ind w:left="1260" w:right="180"/>
      </w:pPr>
    </w:p>
    <w:bookmarkStart w:id="198" w:name="_Toc180566" w:displacedByCustomXml="next"/>
    <w:sdt>
      <w:sdtPr>
        <w:alias w:val="Potential benefits to subjects"/>
        <w:tag w:val="Potential benefits to subjects"/>
        <w:id w:val="830571681"/>
        <w:lock w:val="sdtContentLocked"/>
        <w:placeholder>
          <w:docPart w:val="DefaultPlaceholder_-1854013440"/>
        </w:placeholder>
      </w:sdtPr>
      <w:sdtEndPr/>
      <w:sdtContent>
        <w:p w14:paraId="4C01264E" w14:textId="7CC2F498" w:rsidR="00826215" w:rsidRDefault="00C72AB1" w:rsidP="00215F17">
          <w:pPr>
            <w:pStyle w:val="Heading1"/>
            <w:numPr>
              <w:ilvl w:val="0"/>
              <w:numId w:val="4"/>
            </w:numPr>
            <w:spacing w:before="240"/>
          </w:pPr>
          <w:r>
            <w:t>Potential Benefits to Subjects</w:t>
          </w:r>
        </w:p>
        <w:bookmarkEnd w:id="198" w:displacedByCustomXml="next"/>
      </w:sdtContent>
    </w:sdt>
    <w:p w14:paraId="632759BF" w14:textId="531B34D4" w:rsidR="00826215"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8.1"/>
          <w:tag w:val="18.1"/>
          <w:id w:val="-88930400"/>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the potential benefits that individual subjects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experience from </w:t>
          </w:r>
          <w:r w:rsidR="008D0AA4">
            <w:rPr>
              <w:rFonts w:ascii="Times New Roman" w:eastAsia="Times New Roman" w:hAnsi="Times New Roman" w:cs="Times New Roman"/>
              <w:i/>
              <w:color w:val="000000"/>
            </w:rPr>
            <w:t>participating</w:t>
          </w:r>
          <w:r w:rsidR="00C72AB1">
            <w:rPr>
              <w:rFonts w:ascii="Times New Roman" w:eastAsia="Times New Roman" w:hAnsi="Times New Roman" w:cs="Times New Roman"/>
              <w:i/>
              <w:color w:val="000000"/>
            </w:rPr>
            <w:t xml:space="preserve"> in the research. Include the probability, magnitude, and duration of the potential benefits</w:t>
          </w:r>
          <w:r w:rsidR="008D0AA4">
            <w:rPr>
              <w:rFonts w:ascii="Times New Roman" w:eastAsia="Times New Roman" w:hAnsi="Times New Roman" w:cs="Times New Roman"/>
              <w:i/>
              <w:color w:val="000000"/>
            </w:rPr>
            <w:t>, as this will be useful to the IRB’s risk:benefit analysis</w:t>
          </w:r>
          <w:r w:rsidR="00C72AB1">
            <w:rPr>
              <w:rFonts w:ascii="Times New Roman" w:eastAsia="Times New Roman" w:hAnsi="Times New Roman" w:cs="Times New Roman"/>
              <w:i/>
              <w:color w:val="000000"/>
            </w:rPr>
            <w:t>.</w:t>
          </w:r>
          <w:r w:rsidR="008D0AA4" w:rsidRPr="008D0AA4">
            <w:rPr>
              <w:rFonts w:ascii="Times New Roman" w:eastAsia="Times New Roman" w:hAnsi="Times New Roman" w:cs="Times New Roman"/>
              <w:i/>
              <w:color w:val="000000"/>
            </w:rPr>
            <w:t xml:space="preserve"> </w:t>
          </w:r>
          <w:r w:rsidR="008D0AA4">
            <w:rPr>
              <w:rFonts w:ascii="Times New Roman" w:eastAsia="Times New Roman" w:hAnsi="Times New Roman" w:cs="Times New Roman"/>
              <w:i/>
              <w:color w:val="000000"/>
            </w:rPr>
            <w:t>Do not include benefits to society or others.</w:t>
          </w:r>
          <w:r w:rsidR="00871C48">
            <w:rPr>
              <w:rFonts w:ascii="Times New Roman" w:eastAsia="Times New Roman" w:hAnsi="Times New Roman" w:cs="Times New Roman"/>
              <w:i/>
              <w:color w:val="000000"/>
            </w:rPr>
            <w:t xml:space="preserve"> Do not list monetary </w:t>
          </w:r>
          <w:r w:rsidR="009036A6">
            <w:rPr>
              <w:rFonts w:ascii="Times New Roman" w:eastAsia="Times New Roman" w:hAnsi="Times New Roman" w:cs="Times New Roman"/>
              <w:i/>
              <w:color w:val="000000"/>
            </w:rPr>
            <w:t>or non-monetary compensation</w:t>
          </w:r>
          <w:r w:rsidR="00871C48">
            <w:rPr>
              <w:rFonts w:ascii="Times New Roman" w:eastAsia="Times New Roman" w:hAnsi="Times New Roman" w:cs="Times New Roman"/>
              <w:i/>
              <w:color w:val="000000"/>
            </w:rPr>
            <w:t xml:space="preserve"> for participation, as this is not a benefit</w:t>
          </w:r>
          <w:r w:rsidR="008D0AA4">
            <w:rPr>
              <w:rFonts w:ascii="Times New Roman" w:eastAsia="Times New Roman" w:hAnsi="Times New Roman" w:cs="Times New Roman"/>
              <w:i/>
              <w:color w:val="000000"/>
            </w:rPr>
            <w:t xml:space="preserve"> These should be included in section 2 or 3</w:t>
          </w:r>
          <w:r w:rsidR="00215F17">
            <w:rPr>
              <w:rFonts w:ascii="Times New Roman" w:eastAsia="Times New Roman" w:hAnsi="Times New Roman" w:cs="Times New Roman"/>
              <w:i/>
              <w:color w:val="000000"/>
            </w:rPr>
            <w:t xml:space="preserve"> of this document</w:t>
          </w:r>
        </w:sdtContent>
      </w:sdt>
      <w:r w:rsidR="00D34863" w:rsidRPr="000A5474">
        <w:rPr>
          <w:rFonts w:ascii="Times New Roman" w:eastAsia="Times New Roman" w:hAnsi="Times New Roman" w:cs="Times New Roman"/>
          <w:color w:val="000000"/>
        </w:rPr>
        <w:t>:</w:t>
      </w:r>
    </w:p>
    <w:p w14:paraId="14BA5B12" w14:textId="77777777" w:rsidR="002F21AA" w:rsidRPr="00A9630C" w:rsidRDefault="002F21AA" w:rsidP="002F21AA">
      <w:pPr>
        <w:pBdr>
          <w:top w:val="nil"/>
          <w:left w:val="nil"/>
          <w:bottom w:val="nil"/>
          <w:right w:val="nil"/>
          <w:between w:val="nil"/>
        </w:pBdr>
        <w:spacing w:before="120" w:after="120"/>
        <w:ind w:left="1260" w:right="180"/>
      </w:pPr>
    </w:p>
    <w:sdt>
      <w:sdtPr>
        <w:id w:val="-1840846705"/>
        <w:placeholder>
          <w:docPart w:val="DAF459A87A9F4D288A8AFC7D67C1A12C"/>
        </w:placeholder>
      </w:sdtPr>
      <w:sdtEndPr/>
      <w:sdtContent>
        <w:p w14:paraId="39119DA4" w14:textId="0DFE9655" w:rsidR="00A9630C" w:rsidRDefault="003E65FB" w:rsidP="00A9630C">
          <w:pPr>
            <w:pBdr>
              <w:top w:val="nil"/>
              <w:left w:val="nil"/>
              <w:bottom w:val="nil"/>
              <w:right w:val="nil"/>
              <w:between w:val="nil"/>
            </w:pBdr>
            <w:spacing w:before="120" w:after="120"/>
            <w:ind w:left="1260" w:right="180"/>
          </w:pPr>
          <w:r w:rsidRPr="003E65FB">
            <w:t>The study will improve our understanding of 3D interaction design for AR, so that effective user interfaces can be designed for real-world AR applications. Study participants will benefit from exposure to state-of-the-art AR technologies and techniques.</w:t>
          </w:r>
        </w:p>
      </w:sdtContent>
    </w:sdt>
    <w:p w14:paraId="338D65F7" w14:textId="77777777" w:rsidR="002F21AA" w:rsidRDefault="002F21AA" w:rsidP="00A9630C">
      <w:pPr>
        <w:pBdr>
          <w:top w:val="nil"/>
          <w:left w:val="nil"/>
          <w:bottom w:val="nil"/>
          <w:right w:val="nil"/>
          <w:between w:val="nil"/>
        </w:pBdr>
        <w:spacing w:before="120" w:after="120"/>
        <w:ind w:left="1260" w:right="180"/>
      </w:pPr>
    </w:p>
    <w:p w14:paraId="77AAE54D" w14:textId="733CAB89" w:rsidR="00826215"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8.2"/>
          <w:tag w:val="18.2"/>
          <w:id w:val="-780255903"/>
          <w:lock w:val="sdtContentLocked"/>
          <w:placeholder>
            <w:docPart w:val="DefaultPlaceholder_-1854013440"/>
          </w:placeholder>
        </w:sdtPr>
        <w:sdtEndPr/>
        <w:sdtContent>
          <w:r w:rsidR="008D0AA4">
            <w:rPr>
              <w:rFonts w:ascii="Times New Roman" w:eastAsia="Times New Roman" w:hAnsi="Times New Roman" w:cs="Times New Roman"/>
              <w:i/>
              <w:color w:val="000000"/>
            </w:rPr>
            <w:t xml:space="preserve">If applicable, specify that there are </w:t>
          </w:r>
          <w:r w:rsidR="00C72AB1">
            <w:rPr>
              <w:rFonts w:ascii="Times New Roman" w:eastAsia="Times New Roman" w:hAnsi="Times New Roman" w:cs="Times New Roman"/>
              <w:i/>
              <w:color w:val="000000"/>
            </w:rPr>
            <w:t>no</w:t>
          </w:r>
          <w:r w:rsidR="008D0AA4">
            <w:rPr>
              <w:rFonts w:ascii="Times New Roman" w:eastAsia="Times New Roman" w:hAnsi="Times New Roman" w:cs="Times New Roman"/>
              <w:i/>
              <w:color w:val="000000"/>
            </w:rPr>
            <w:t xml:space="preserve"> anticipated</w:t>
          </w:r>
          <w:r w:rsidR="00C72AB1">
            <w:rPr>
              <w:rFonts w:ascii="Times New Roman" w:eastAsia="Times New Roman" w:hAnsi="Times New Roman" w:cs="Times New Roman"/>
              <w:i/>
              <w:color w:val="000000"/>
            </w:rPr>
            <w:t xml:space="preserve"> direct benefit</w:t>
          </w:r>
          <w:r w:rsidR="008D0AA4">
            <w:rPr>
              <w:rFonts w:ascii="Times New Roman" w:eastAsia="Times New Roman" w:hAnsi="Times New Roman" w:cs="Times New Roman"/>
              <w:i/>
              <w:color w:val="000000"/>
            </w:rPr>
            <w:t>s for participants</w:t>
          </w:r>
        </w:sdtContent>
      </w:sdt>
      <w:r w:rsidR="00D34863" w:rsidRPr="000A5474">
        <w:rPr>
          <w:rFonts w:ascii="Times New Roman" w:eastAsia="Times New Roman" w:hAnsi="Times New Roman" w:cs="Times New Roman"/>
          <w:color w:val="000000"/>
        </w:rPr>
        <w:t>:</w:t>
      </w:r>
      <w:r w:rsidR="00C857AB" w:rsidRPr="000A5474">
        <w:rPr>
          <w:rFonts w:ascii="Times New Roman" w:eastAsia="Times New Roman" w:hAnsi="Times New Roman" w:cs="Times New Roman"/>
          <w:color w:val="000000"/>
        </w:rPr>
        <w:t xml:space="preserve"> </w:t>
      </w:r>
    </w:p>
    <w:p w14:paraId="798DA791" w14:textId="77777777" w:rsidR="002F21AA" w:rsidRPr="00A9630C" w:rsidRDefault="002F21AA" w:rsidP="002F21AA">
      <w:pPr>
        <w:pBdr>
          <w:top w:val="nil"/>
          <w:left w:val="nil"/>
          <w:bottom w:val="nil"/>
          <w:right w:val="nil"/>
          <w:between w:val="nil"/>
        </w:pBdr>
        <w:spacing w:before="120" w:after="120"/>
        <w:ind w:left="1260" w:right="180"/>
      </w:pPr>
    </w:p>
    <w:sdt>
      <w:sdtPr>
        <w:id w:val="-986701031"/>
        <w:placeholder>
          <w:docPart w:val="C4EE772DD5F5494D9E0C725E0B096D2E"/>
        </w:placeholder>
      </w:sdtPr>
      <w:sdtEndPr/>
      <w:sdtContent>
        <w:p w14:paraId="37932BA6" w14:textId="7C61FF2B" w:rsidR="006A3A99" w:rsidRDefault="003E65FB" w:rsidP="009218D8">
          <w:pPr>
            <w:pBdr>
              <w:top w:val="nil"/>
              <w:left w:val="nil"/>
              <w:bottom w:val="nil"/>
              <w:right w:val="nil"/>
              <w:between w:val="nil"/>
            </w:pBdr>
            <w:spacing w:before="120" w:after="120"/>
            <w:ind w:left="1260" w:right="180"/>
          </w:pPr>
          <w:r>
            <w:t>N/A</w:t>
          </w:r>
        </w:p>
      </w:sdtContent>
    </w:sdt>
    <w:p w14:paraId="6683ECD4" w14:textId="7C87F115" w:rsidR="002F21AA" w:rsidRDefault="002F21AA" w:rsidP="009218D8">
      <w:pPr>
        <w:pBdr>
          <w:top w:val="nil"/>
          <w:left w:val="nil"/>
          <w:bottom w:val="nil"/>
          <w:right w:val="nil"/>
          <w:between w:val="nil"/>
        </w:pBdr>
        <w:spacing w:before="120" w:after="120"/>
        <w:ind w:left="1260" w:right="180"/>
      </w:pPr>
    </w:p>
    <w:p w14:paraId="0638AB0B" w14:textId="4C1F024B" w:rsidR="005409CD" w:rsidRDefault="005409CD" w:rsidP="009218D8">
      <w:pPr>
        <w:pBdr>
          <w:top w:val="nil"/>
          <w:left w:val="nil"/>
          <w:bottom w:val="nil"/>
          <w:right w:val="nil"/>
          <w:between w:val="nil"/>
        </w:pBdr>
        <w:spacing w:before="120" w:after="120"/>
        <w:ind w:left="1260" w:right="180"/>
      </w:pPr>
    </w:p>
    <w:p w14:paraId="5CA7C4B8" w14:textId="0439805A" w:rsidR="005409CD" w:rsidRDefault="005409CD" w:rsidP="009218D8">
      <w:pPr>
        <w:pBdr>
          <w:top w:val="nil"/>
          <w:left w:val="nil"/>
          <w:bottom w:val="nil"/>
          <w:right w:val="nil"/>
          <w:between w:val="nil"/>
        </w:pBdr>
        <w:spacing w:before="120" w:after="120"/>
        <w:ind w:left="1260" w:right="180"/>
      </w:pPr>
    </w:p>
    <w:p w14:paraId="2CFDB14C" w14:textId="77777777" w:rsidR="005409CD" w:rsidRDefault="005409CD" w:rsidP="009218D8">
      <w:pPr>
        <w:pBdr>
          <w:top w:val="nil"/>
          <w:left w:val="nil"/>
          <w:bottom w:val="nil"/>
          <w:right w:val="nil"/>
          <w:between w:val="nil"/>
        </w:pBdr>
        <w:spacing w:before="120" w:after="120"/>
        <w:ind w:left="1260" w:right="180"/>
      </w:pPr>
    </w:p>
    <w:bookmarkStart w:id="199" w:name="_Toc180567" w:displacedByCustomXml="next"/>
    <w:sdt>
      <w:sdtPr>
        <w:alias w:val="Data management and confidentiality"/>
        <w:tag w:val="Data management and confidentiality"/>
        <w:id w:val="-137800931"/>
        <w:lock w:val="sdtContentLocked"/>
        <w:placeholder>
          <w:docPart w:val="DefaultPlaceholder_-1854013440"/>
        </w:placeholder>
      </w:sdtPr>
      <w:sdtEndPr/>
      <w:sdtContent>
        <w:p w14:paraId="722BB0E8" w14:textId="0511B6F0" w:rsidR="00826215" w:rsidRDefault="00C72AB1" w:rsidP="00215F17">
          <w:pPr>
            <w:pStyle w:val="Heading1"/>
            <w:numPr>
              <w:ilvl w:val="0"/>
              <w:numId w:val="4"/>
            </w:numPr>
            <w:spacing w:before="240"/>
          </w:pPr>
          <w:r>
            <w:t>Data Management and Confidentiality</w:t>
          </w:r>
        </w:p>
        <w:bookmarkEnd w:id="199" w:displacedByCustomXml="next"/>
      </w:sdtContent>
    </w:sdt>
    <w:p w14:paraId="112EB0E4" w14:textId="4DD6BB2F" w:rsidR="005F1156"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9.1"/>
          <w:tag w:val="19.1"/>
          <w:id w:val="807675048"/>
          <w:lock w:val="sdtContentLocked"/>
          <w:placeholder>
            <w:docPart w:val="DefaultPlaceholder_-1854013440"/>
          </w:placeholder>
        </w:sdtPr>
        <w:sdtEndPr/>
        <w:sdtContent>
          <w:r w:rsidR="005F1156">
            <w:rPr>
              <w:rFonts w:ascii="Times New Roman" w:eastAsia="Times New Roman" w:hAnsi="Times New Roman" w:cs="Times New Roman"/>
              <w:i/>
              <w:color w:val="000000"/>
            </w:rPr>
            <w:t>Describe procedures that</w:t>
          </w:r>
          <w:r w:rsidR="00323D45">
            <w:rPr>
              <w:rFonts w:ascii="Times New Roman" w:eastAsia="Times New Roman" w:hAnsi="Times New Roman" w:cs="Times New Roman"/>
              <w:i/>
              <w:color w:val="000000"/>
            </w:rPr>
            <w:t xml:space="preserve"> you</w:t>
          </w:r>
          <w:r w:rsidR="005F1156">
            <w:rPr>
              <w:rFonts w:ascii="Times New Roman" w:eastAsia="Times New Roman" w:hAnsi="Times New Roman" w:cs="Times New Roman"/>
              <w:i/>
              <w:color w:val="000000"/>
            </w:rPr>
            <w:t xml:space="preserve"> will use for quality control</w:t>
          </w:r>
          <w:r w:rsidR="00126274">
            <w:rPr>
              <w:rFonts w:ascii="Times New Roman" w:eastAsia="Times New Roman" w:hAnsi="Times New Roman" w:cs="Times New Roman"/>
              <w:i/>
              <w:color w:val="000000"/>
            </w:rPr>
            <w:t xml:space="preserve"> to ensure validity</w:t>
          </w:r>
          <w:r w:rsidR="005F1156">
            <w:rPr>
              <w:rFonts w:ascii="Times New Roman" w:eastAsia="Times New Roman" w:hAnsi="Times New Roman" w:cs="Times New Roman"/>
              <w:i/>
              <w:color w:val="000000"/>
            </w:rPr>
            <w:t xml:space="preserve"> of collected data</w:t>
          </w:r>
        </w:sdtContent>
      </w:sdt>
      <w:r w:rsidR="00161AA6" w:rsidRPr="000A5474">
        <w:rPr>
          <w:rFonts w:ascii="Times New Roman" w:eastAsia="Times New Roman" w:hAnsi="Times New Roman" w:cs="Times New Roman"/>
          <w:color w:val="000000"/>
        </w:rPr>
        <w:t>:</w:t>
      </w:r>
    </w:p>
    <w:p w14:paraId="41D7CCF2" w14:textId="77777777" w:rsidR="002F21AA" w:rsidRPr="00A9630C" w:rsidRDefault="002F21AA" w:rsidP="002F21AA">
      <w:pPr>
        <w:pBdr>
          <w:top w:val="nil"/>
          <w:left w:val="nil"/>
          <w:bottom w:val="nil"/>
          <w:right w:val="nil"/>
          <w:between w:val="nil"/>
        </w:pBdr>
        <w:spacing w:before="120" w:after="120"/>
        <w:ind w:left="1260" w:right="180"/>
      </w:pPr>
    </w:p>
    <w:sdt>
      <w:sdtPr>
        <w:id w:val="858859325"/>
        <w:placeholder>
          <w:docPart w:val="7B2ED996CF3942E5B3E02C8085017B74"/>
        </w:placeholder>
      </w:sdtPr>
      <w:sdtEndPr/>
      <w:sdtContent>
        <w:p w14:paraId="692038C5" w14:textId="7167E623" w:rsidR="00A9630C" w:rsidRDefault="003E65FB" w:rsidP="00A9630C">
          <w:pPr>
            <w:pBdr>
              <w:top w:val="nil"/>
              <w:left w:val="nil"/>
              <w:bottom w:val="nil"/>
              <w:right w:val="nil"/>
              <w:between w:val="nil"/>
            </w:pBdr>
            <w:spacing w:before="120" w:after="120"/>
            <w:ind w:left="1260" w:right="180"/>
          </w:pPr>
          <w:r>
            <w:t>The investigator will closely follow pre-defined procedure to ensure the experiment going smoothly.</w:t>
          </w:r>
        </w:p>
      </w:sdtContent>
    </w:sdt>
    <w:p w14:paraId="6EEBD662" w14:textId="77777777" w:rsidR="002F21AA" w:rsidRDefault="002F21AA"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9.2"/>
        <w:tag w:val="19.2"/>
        <w:id w:val="-1439133625"/>
        <w:lock w:val="sdtContentLocked"/>
        <w:placeholder>
          <w:docPart w:val="DefaultPlaceholder_-1854013440"/>
        </w:placeholder>
      </w:sdtPr>
      <w:sdtEndPr/>
      <w:sdtContent>
        <w:p w14:paraId="4744D100" w14:textId="5BB54B75" w:rsidR="00701F0D" w:rsidRDefault="0088493F"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color w:val="000000"/>
            </w:rPr>
          </w:pPr>
          <w:r w:rsidRPr="0088493F">
            <w:rPr>
              <w:rFonts w:ascii="Times New Roman" w:eastAsia="Times New Roman" w:hAnsi="Times New Roman" w:cs="Times New Roman"/>
              <w:i/>
              <w:color w:val="000000"/>
            </w:rPr>
            <w:t>Describe any existing data or biospecimens you will obtain as part of this study. Include</w:t>
          </w:r>
          <w:r w:rsidR="00701F0D">
            <w:rPr>
              <w:rFonts w:ascii="Times New Roman" w:eastAsia="Times New Roman" w:hAnsi="Times New Roman" w:cs="Times New Roman"/>
              <w:i/>
              <w:color w:val="000000"/>
            </w:rPr>
            <w:t>:</w:t>
          </w:r>
          <w:r w:rsidRPr="0088493F">
            <w:rPr>
              <w:rFonts w:ascii="Times New Roman" w:eastAsia="Times New Roman" w:hAnsi="Times New Roman" w:cs="Times New Roman"/>
              <w:i/>
              <w:color w:val="000000"/>
            </w:rPr>
            <w:t xml:space="preserve"> </w:t>
          </w:r>
        </w:p>
        <w:p w14:paraId="3612D35A"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V</w:t>
          </w:r>
          <w:r w:rsidR="0088493F" w:rsidRPr="0088493F">
            <w:rPr>
              <w:rFonts w:ascii="Times New Roman" w:eastAsia="Times New Roman" w:hAnsi="Times New Roman" w:cs="Times New Roman"/>
              <w:i/>
              <w:color w:val="000000"/>
            </w:rPr>
            <w:t xml:space="preserve">ariables or samples to be obtained </w:t>
          </w:r>
        </w:p>
        <w:p w14:paraId="0B43022F"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S</w:t>
          </w:r>
          <w:r w:rsidR="0088493F" w:rsidRPr="0088493F">
            <w:rPr>
              <w:rFonts w:ascii="Times New Roman" w:eastAsia="Times New Roman" w:hAnsi="Times New Roman" w:cs="Times New Roman"/>
              <w:i/>
              <w:color w:val="000000"/>
            </w:rPr>
            <w:t>ource</w:t>
          </w:r>
          <w:r>
            <w:rPr>
              <w:rFonts w:ascii="Times New Roman" w:eastAsia="Times New Roman" w:hAnsi="Times New Roman" w:cs="Times New Roman"/>
              <w:i/>
              <w:color w:val="000000"/>
            </w:rPr>
            <w:t xml:space="preserve"> of the data or specimens</w:t>
          </w:r>
        </w:p>
        <w:p w14:paraId="24B77A6D"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Y</w:t>
          </w:r>
          <w:r w:rsidR="0088493F" w:rsidRPr="0088493F">
            <w:rPr>
              <w:rFonts w:ascii="Times New Roman" w:eastAsia="Times New Roman" w:hAnsi="Times New Roman" w:cs="Times New Roman"/>
              <w:i/>
              <w:color w:val="000000"/>
            </w:rPr>
            <w:t>our authorization to access or receive the data or biospecimens</w:t>
          </w:r>
        </w:p>
        <w:p w14:paraId="2DE067AA"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W</w:t>
          </w:r>
          <w:r w:rsidR="0088493F" w:rsidRPr="0088493F">
            <w:rPr>
              <w:rFonts w:ascii="Times New Roman" w:eastAsia="Times New Roman" w:hAnsi="Times New Roman" w:cs="Times New Roman"/>
              <w:i/>
              <w:color w:val="000000"/>
            </w:rPr>
            <w:t>hether the data or biospecimens are publicly available</w:t>
          </w:r>
        </w:p>
        <w:p w14:paraId="4C74AE7A" w14:textId="612FF234" w:rsidR="008E74FF" w:rsidRDefault="00701F0D" w:rsidP="008E74FF">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W</w:t>
          </w:r>
          <w:r w:rsidR="0088493F" w:rsidRPr="0088493F">
            <w:rPr>
              <w:rFonts w:ascii="Times New Roman" w:eastAsia="Times New Roman" w:hAnsi="Times New Roman" w:cs="Times New Roman"/>
              <w:i/>
              <w:color w:val="000000"/>
            </w:rPr>
            <w:t>hether the</w:t>
          </w:r>
          <w:r>
            <w:rPr>
              <w:rFonts w:ascii="Times New Roman" w:eastAsia="Times New Roman" w:hAnsi="Times New Roman" w:cs="Times New Roman"/>
              <w:i/>
              <w:color w:val="000000"/>
            </w:rPr>
            <w:t xml:space="preserve"> data or specimens</w:t>
          </w:r>
          <w:r w:rsidR="008E74FF">
            <w:rPr>
              <w:rFonts w:ascii="Times New Roman" w:eastAsia="Times New Roman" w:hAnsi="Times New Roman" w:cs="Times New Roman"/>
              <w:i/>
              <w:color w:val="000000"/>
            </w:rPr>
            <w:t xml:space="preserve"> you receive will</w:t>
          </w:r>
          <w:r w:rsidR="0088493F" w:rsidRPr="0088493F">
            <w:rPr>
              <w:rFonts w:ascii="Times New Roman" w:eastAsia="Times New Roman" w:hAnsi="Times New Roman" w:cs="Times New Roman"/>
              <w:i/>
              <w:color w:val="000000"/>
            </w:rPr>
            <w:t xml:space="preserve"> contain identifiers </w:t>
          </w:r>
        </w:p>
      </w:sdtContent>
    </w:sdt>
    <w:p w14:paraId="076BACA1" w14:textId="73AD0431" w:rsidR="00130538" w:rsidRPr="004F3DDA" w:rsidRDefault="00130538" w:rsidP="00A07016">
      <w:pPr>
        <w:pBdr>
          <w:top w:val="nil"/>
          <w:left w:val="nil"/>
          <w:bottom w:val="nil"/>
          <w:right w:val="nil"/>
          <w:between w:val="nil"/>
        </w:pBdr>
        <w:spacing w:before="120"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930779186"/>
        <w:placeholder>
          <w:docPart w:val="AD5F286E95F0402A87F39DFEF4FDCE16"/>
        </w:placeholder>
      </w:sdtPr>
      <w:sdtEndPr/>
      <w:sdtContent>
        <w:p w14:paraId="4F86B3F3" w14:textId="1CB3407A" w:rsidR="00130538" w:rsidRPr="004F3DDA" w:rsidRDefault="004A3ACD" w:rsidP="00A07016">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N/A</w:t>
          </w:r>
        </w:p>
      </w:sdtContent>
    </w:sdt>
    <w:p w14:paraId="54F997C7" w14:textId="19DCDEFD" w:rsidR="00652AC6" w:rsidRPr="00981629" w:rsidRDefault="00652AC6" w:rsidP="0008006D">
      <w:pPr>
        <w:pBdr>
          <w:top w:val="nil"/>
          <w:left w:val="nil"/>
          <w:bottom w:val="nil"/>
          <w:right w:val="nil"/>
          <w:between w:val="nil"/>
        </w:pBdr>
        <w:spacing w:before="120" w:after="120"/>
        <w:ind w:right="180"/>
        <w:rPr>
          <w:rFonts w:ascii="Times New Roman" w:eastAsia="Times New Roman" w:hAnsi="Times New Roman" w:cs="Times New Roman"/>
          <w:color w:val="000000"/>
        </w:rPr>
      </w:pPr>
    </w:p>
    <w:p w14:paraId="2E9B936D" w14:textId="313C2CE0" w:rsidR="00826215" w:rsidRPr="009218D8" w:rsidRDefault="00705C97"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19.3"/>
          <w:tag w:val="19.3"/>
          <w:id w:val="148342764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the steps that </w:t>
          </w:r>
          <w:r w:rsidR="00323D45">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 xml:space="preserve">will take to </w:t>
          </w:r>
          <w:r w:rsidR="005F1156">
            <w:rPr>
              <w:rFonts w:ascii="Times New Roman" w:eastAsia="Times New Roman" w:hAnsi="Times New Roman" w:cs="Times New Roman"/>
              <w:i/>
              <w:color w:val="000000"/>
            </w:rPr>
            <w:t xml:space="preserve">handle and </w:t>
          </w:r>
          <w:r w:rsidR="00C72AB1">
            <w:rPr>
              <w:rFonts w:ascii="Times New Roman" w:eastAsia="Times New Roman" w:hAnsi="Times New Roman" w:cs="Times New Roman"/>
              <w:i/>
              <w:color w:val="000000"/>
            </w:rPr>
            <w:t xml:space="preserve">secure </w:t>
          </w:r>
          <w:r w:rsidR="005F1156">
            <w:rPr>
              <w:rFonts w:ascii="Times New Roman" w:eastAsia="Times New Roman" w:hAnsi="Times New Roman" w:cs="Times New Roman"/>
              <w:i/>
              <w:color w:val="000000"/>
            </w:rPr>
            <w:t xml:space="preserve">study </w:t>
          </w:r>
          <w:r w:rsidR="00C72AB1">
            <w:rPr>
              <w:rFonts w:ascii="Times New Roman" w:eastAsia="Times New Roman" w:hAnsi="Times New Roman" w:cs="Times New Roman"/>
              <w:i/>
              <w:color w:val="000000"/>
            </w:rPr>
            <w:t xml:space="preserve">data </w:t>
          </w:r>
          <w:r w:rsidR="005F1156">
            <w:rPr>
              <w:rFonts w:ascii="Times New Roman" w:eastAsia="Times New Roman" w:hAnsi="Times New Roman" w:cs="Times New Roman"/>
              <w:i/>
              <w:color w:val="000000"/>
            </w:rPr>
            <w:t>during data collection, storage, use, and transmission.  Include information about training of study staff, authorization of access, password protection, encryption, physical controls, certificates of confidentiality, separation of identifiers and data, etc.</w:t>
          </w:r>
        </w:sdtContent>
      </w:sdt>
      <w:r w:rsidR="00161AA6" w:rsidRPr="000A5474">
        <w:rPr>
          <w:rFonts w:ascii="Times New Roman" w:eastAsia="Times New Roman" w:hAnsi="Times New Roman" w:cs="Times New Roman"/>
          <w:color w:val="000000"/>
        </w:rPr>
        <w:t>:</w:t>
      </w:r>
    </w:p>
    <w:p w14:paraId="6C9249B1" w14:textId="77777777" w:rsidR="009218D8" w:rsidRDefault="009218D8" w:rsidP="009218D8">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2050451694"/>
        <w:placeholder>
          <w:docPart w:val="B91A7E1EB65E424FA0E2C7969D48CBB8"/>
        </w:placeholder>
      </w:sdtPr>
      <w:sdtEndPr/>
      <w:sdtContent>
        <w:p w14:paraId="58EFE39C" w14:textId="28E48BCD" w:rsidR="00A9630C" w:rsidRDefault="004A3ACD" w:rsidP="00A9630C">
          <w:pPr>
            <w:pBdr>
              <w:top w:val="nil"/>
              <w:left w:val="nil"/>
              <w:bottom w:val="nil"/>
              <w:right w:val="nil"/>
              <w:between w:val="nil"/>
            </w:pBdr>
            <w:spacing w:before="120" w:after="120"/>
            <w:ind w:left="1260" w:right="180"/>
          </w:pPr>
          <w:r>
            <w:t>All data will be stored digitally on a password</w:t>
          </w:r>
          <w:ins w:id="200" w:author="Microsoft Office User" w:date="2019-06-02T12:17:00Z">
            <w:r w:rsidR="00AD0D8C">
              <w:t>-</w:t>
            </w:r>
          </w:ins>
          <w:del w:id="201" w:author="Microsoft Office User" w:date="2019-06-02T12:17:00Z">
            <w:r w:rsidDel="00AD0D8C">
              <w:delText xml:space="preserve"> </w:delText>
            </w:r>
          </w:del>
          <w:r>
            <w:t>protected desktop computer in the Sandbox studio.</w:t>
          </w:r>
        </w:p>
      </w:sdtContent>
    </w:sdt>
    <w:p w14:paraId="2AAFFA98" w14:textId="77777777" w:rsidR="009218D8" w:rsidRDefault="009218D8" w:rsidP="00A9630C">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p w14:paraId="21737D0A" w14:textId="52D5ADCC" w:rsidR="00826215"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9.4"/>
          <w:tag w:val="19.4"/>
          <w:id w:val="737830952"/>
          <w:lock w:val="sdtContentLocked"/>
          <w:placeholder>
            <w:docPart w:val="DefaultPlaceholder_-1854013440"/>
          </w:placeholder>
        </w:sdtPr>
        <w:sdtEndPr/>
        <w:sdtContent>
          <w:r w:rsidR="005056EF">
            <w:rPr>
              <w:rFonts w:ascii="Times New Roman" w:eastAsia="Times New Roman" w:hAnsi="Times New Roman" w:cs="Times New Roman"/>
              <w:i/>
              <w:color w:val="000000"/>
            </w:rPr>
            <w:t>F</w:t>
          </w:r>
          <w:r w:rsidR="005F1156">
            <w:rPr>
              <w:rFonts w:ascii="Times New Roman" w:eastAsia="Times New Roman" w:hAnsi="Times New Roman" w:cs="Times New Roman"/>
              <w:i/>
              <w:color w:val="000000"/>
            </w:rPr>
            <w:t xml:space="preserve">or </w:t>
          </w:r>
          <w:r w:rsidR="00C72AB1">
            <w:rPr>
              <w:rFonts w:ascii="Times New Roman" w:eastAsia="Times New Roman" w:hAnsi="Times New Roman" w:cs="Times New Roman"/>
              <w:i/>
              <w:color w:val="000000"/>
            </w:rPr>
            <w:t>multi-site</w:t>
          </w:r>
          <w:r w:rsidR="005F1156">
            <w:rPr>
              <w:rFonts w:ascii="Times New Roman" w:eastAsia="Times New Roman" w:hAnsi="Times New Roman" w:cs="Times New Roman"/>
              <w:i/>
              <w:color w:val="000000"/>
            </w:rPr>
            <w:t xml:space="preserve"> studies</w:t>
          </w:r>
          <w:r w:rsidR="00C72AB1">
            <w:rPr>
              <w:rFonts w:ascii="Times New Roman" w:eastAsia="Times New Roman" w:hAnsi="Times New Roman" w:cs="Times New Roman"/>
              <w:i/>
              <w:color w:val="000000"/>
            </w:rPr>
            <w:t xml:space="preserve">, </w:t>
          </w:r>
          <w:r w:rsidR="005056EF">
            <w:rPr>
              <w:rFonts w:ascii="Times New Roman" w:eastAsia="Times New Roman" w:hAnsi="Times New Roman" w:cs="Times New Roman"/>
              <w:i/>
              <w:color w:val="000000"/>
            </w:rPr>
            <w:t xml:space="preserve">describe how data or specimens will be handled and secured </w:t>
          </w:r>
          <w:r w:rsidR="00C72AB1">
            <w:rPr>
              <w:rFonts w:ascii="Times New Roman" w:eastAsia="Times New Roman" w:hAnsi="Times New Roman" w:cs="Times New Roman"/>
              <w:i/>
              <w:color w:val="000000"/>
            </w:rPr>
            <w:t>for each site</w:t>
          </w:r>
          <w:r w:rsidR="005F1156">
            <w:rPr>
              <w:rFonts w:ascii="Times New Roman" w:eastAsia="Times New Roman" w:hAnsi="Times New Roman" w:cs="Times New Roman"/>
              <w:i/>
              <w:color w:val="000000"/>
            </w:rPr>
            <w:t xml:space="preserve"> </w:t>
          </w:r>
          <w:r w:rsidR="005056EF">
            <w:rPr>
              <w:rFonts w:ascii="Times New Roman" w:eastAsia="Times New Roman" w:hAnsi="Times New Roman" w:cs="Times New Roman"/>
              <w:i/>
              <w:color w:val="000000"/>
            </w:rPr>
            <w:t>(</w:t>
          </w:r>
          <w:r w:rsidR="005F1156">
            <w:rPr>
              <w:rFonts w:ascii="Times New Roman" w:eastAsia="Times New Roman" w:hAnsi="Times New Roman" w:cs="Times New Roman"/>
              <w:i/>
              <w:color w:val="000000"/>
            </w:rPr>
            <w:t>e.g., central or disseminated data storage, data coordinating center</w:t>
          </w:r>
          <w:r w:rsidR="00C72AB1">
            <w:rPr>
              <w:rFonts w:ascii="Times New Roman" w:eastAsia="Times New Roman" w:hAnsi="Times New Roman" w:cs="Times New Roman"/>
              <w:i/>
              <w:color w:val="000000"/>
            </w:rPr>
            <w:t>)</w:t>
          </w:r>
        </w:sdtContent>
      </w:sdt>
      <w:r w:rsidR="00161AA6" w:rsidRPr="000A5474">
        <w:rPr>
          <w:rFonts w:ascii="Times New Roman" w:eastAsia="Times New Roman" w:hAnsi="Times New Roman" w:cs="Times New Roman"/>
          <w:color w:val="000000"/>
        </w:rPr>
        <w:t>:</w:t>
      </w:r>
    </w:p>
    <w:p w14:paraId="6A79422C" w14:textId="77777777" w:rsidR="009218D8" w:rsidRPr="00A9630C" w:rsidRDefault="009218D8" w:rsidP="009218D8">
      <w:pPr>
        <w:pBdr>
          <w:top w:val="nil"/>
          <w:left w:val="nil"/>
          <w:bottom w:val="nil"/>
          <w:right w:val="nil"/>
          <w:between w:val="nil"/>
        </w:pBdr>
        <w:spacing w:before="120" w:after="120"/>
        <w:ind w:left="1260" w:right="180"/>
      </w:pPr>
    </w:p>
    <w:sdt>
      <w:sdtPr>
        <w:id w:val="-850488937"/>
        <w:placeholder>
          <w:docPart w:val="579484DD22954C57B392807E06E0CB26"/>
        </w:placeholder>
      </w:sdtPr>
      <w:sdtEndPr/>
      <w:sdtContent>
        <w:p w14:paraId="17B4D9B3" w14:textId="0DC53BAA" w:rsidR="00A9630C" w:rsidRDefault="004A3ACD" w:rsidP="00A9630C">
          <w:pPr>
            <w:pBdr>
              <w:top w:val="nil"/>
              <w:left w:val="nil"/>
              <w:bottom w:val="nil"/>
              <w:right w:val="nil"/>
              <w:between w:val="nil"/>
            </w:pBdr>
            <w:spacing w:before="120" w:after="120"/>
            <w:ind w:left="1260" w:right="180"/>
          </w:pPr>
          <w:r>
            <w:t>N/A</w:t>
          </w:r>
        </w:p>
      </w:sdtContent>
    </w:sdt>
    <w:p w14:paraId="66CF2014" w14:textId="77777777" w:rsidR="009218D8" w:rsidRPr="003066B4" w:rsidRDefault="009218D8"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9.5"/>
        <w:tag w:val="19.5"/>
        <w:id w:val="-1105736290"/>
        <w:lock w:val="sdtContentLocked"/>
        <w:placeholder>
          <w:docPart w:val="DefaultPlaceholder_-1854013440"/>
        </w:placeholder>
      </w:sdtPr>
      <w:sdtEndPr/>
      <w:sdtContent>
        <w:p w14:paraId="6690A433" w14:textId="2D062025" w:rsidR="005056EF" w:rsidRDefault="005056EF"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plan for data disposition following the conclusion of the study (e.g., long term maintenance of data, data destruction methods)</w:t>
          </w:r>
          <w:r w:rsidR="00215F17">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w:t>
          </w:r>
        </w:p>
        <w:p w14:paraId="55F821E0"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What information will be included in </w:t>
          </w:r>
          <w:r w:rsidR="005056EF">
            <w:rPr>
              <w:rFonts w:ascii="Times New Roman" w:eastAsia="Times New Roman" w:hAnsi="Times New Roman" w:cs="Times New Roman"/>
              <w:i/>
              <w:color w:val="000000"/>
            </w:rPr>
            <w:t xml:space="preserve">the long term storage of </w:t>
          </w:r>
          <w:r>
            <w:rPr>
              <w:rFonts w:ascii="Times New Roman" w:eastAsia="Times New Roman" w:hAnsi="Times New Roman" w:cs="Times New Roman"/>
              <w:i/>
              <w:color w:val="000000"/>
            </w:rPr>
            <w:t>data or specimens?</w:t>
          </w:r>
        </w:p>
        <w:p w14:paraId="2B38770D" w14:textId="77777777" w:rsidR="005056EF" w:rsidRDefault="00215F17"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H</w:t>
          </w:r>
          <w:r w:rsidR="005056EF">
            <w:rPr>
              <w:rFonts w:ascii="Times New Roman" w:eastAsia="Times New Roman" w:hAnsi="Times New Roman" w:cs="Times New Roman"/>
              <w:i/>
              <w:color w:val="000000"/>
            </w:rPr>
            <w:t>ow long will the data or specimens be stored?</w:t>
          </w:r>
        </w:p>
        <w:p w14:paraId="303BFE0C"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Where and how data or specimens will be stored?</w:t>
          </w:r>
        </w:p>
        <w:p w14:paraId="088DE16A"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Who will have access to the data or specimens</w:t>
          </w:r>
          <w:r w:rsidR="005056EF">
            <w:rPr>
              <w:rFonts w:ascii="Times New Roman" w:eastAsia="Times New Roman" w:hAnsi="Times New Roman" w:cs="Times New Roman"/>
              <w:i/>
              <w:color w:val="000000"/>
            </w:rPr>
            <w:t xml:space="preserve"> during long term storage</w:t>
          </w:r>
          <w:r>
            <w:rPr>
              <w:rFonts w:ascii="Times New Roman" w:eastAsia="Times New Roman" w:hAnsi="Times New Roman" w:cs="Times New Roman"/>
              <w:i/>
              <w:color w:val="000000"/>
            </w:rPr>
            <w:t>?</w:t>
          </w:r>
        </w:p>
        <w:p w14:paraId="460D44D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Who is responsible for receipt or transmission of the data or specimens?</w:t>
          </w:r>
        </w:p>
        <w:p w14:paraId="061617AA" w14:textId="77777777" w:rsidR="00826215" w:rsidRPr="00F44ED5"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lastRenderedPageBreak/>
            <w:t xml:space="preserve">How will data or specimens be </w:t>
          </w:r>
          <w:r w:rsidR="005056EF">
            <w:rPr>
              <w:rFonts w:ascii="Times New Roman" w:eastAsia="Times New Roman" w:hAnsi="Times New Roman" w:cs="Times New Roman"/>
              <w:i/>
              <w:color w:val="000000"/>
            </w:rPr>
            <w:t xml:space="preserve">shared or </w:t>
          </w:r>
          <w:r>
            <w:rPr>
              <w:rFonts w:ascii="Times New Roman" w:eastAsia="Times New Roman" w:hAnsi="Times New Roman" w:cs="Times New Roman"/>
              <w:i/>
              <w:color w:val="000000"/>
            </w:rPr>
            <w:t>transported?</w:t>
          </w:r>
        </w:p>
        <w:p w14:paraId="18969367" w14:textId="496F077B" w:rsidR="005056EF" w:rsidRPr="0008006D" w:rsidRDefault="005056EF"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When and how will personal identifiers be destroyed?</w:t>
          </w:r>
        </w:p>
      </w:sdtContent>
    </w:sdt>
    <w:p w14:paraId="437ECB35" w14:textId="700D0A9A" w:rsidR="00130538" w:rsidRPr="008C53A6" w:rsidRDefault="00130538" w:rsidP="0008006D">
      <w:pPr>
        <w:pBdr>
          <w:top w:val="nil"/>
          <w:left w:val="nil"/>
          <w:bottom w:val="nil"/>
          <w:right w:val="nil"/>
          <w:between w:val="nil"/>
        </w:pBdr>
        <w:tabs>
          <w:tab w:val="left" w:pos="1800"/>
        </w:tabs>
        <w:ind w:left="1814" w:right="180"/>
        <w:rPr>
          <w:rFonts w:ascii="Times New Roman" w:eastAsia="Times New Roman" w:hAnsi="Times New Roman" w:cs="Times New Roman"/>
          <w:color w:val="000000"/>
        </w:rPr>
      </w:pPr>
    </w:p>
    <w:p w14:paraId="3F5C9674" w14:textId="3482C4C8" w:rsidR="00130538" w:rsidRPr="008C53A6" w:rsidRDefault="00321804" w:rsidP="00A07016">
      <w:pPr>
        <w:pBdr>
          <w:top w:val="nil"/>
          <w:left w:val="nil"/>
          <w:bottom w:val="nil"/>
          <w:right w:val="nil"/>
          <w:between w:val="nil"/>
        </w:pBdr>
        <w:ind w:left="720" w:right="180"/>
        <w:rPr>
          <w:rFonts w:ascii="Times New Roman" w:eastAsia="Times New Roman" w:hAnsi="Times New Roman" w:cs="Times New Roman"/>
          <w:color w:val="000000"/>
        </w:rPr>
      </w:pPr>
      <w:r>
        <w:t>The consent forms will be stored in EchoLab(in CRC) for 3 years after the user study has been closed. After 3 years, all the consent forms will be deleted permanently.</w:t>
      </w:r>
    </w:p>
    <w:sdt>
      <w:sdtPr>
        <w:rPr>
          <w:rFonts w:ascii="Times New Roman" w:eastAsia="Times New Roman" w:hAnsi="Times New Roman" w:cs="Times New Roman"/>
          <w:color w:val="000000"/>
        </w:rPr>
        <w:id w:val="799034044"/>
        <w:placeholder>
          <w:docPart w:val="957A85F7EF1D48298DAB91ABBE97C789"/>
        </w:placeholder>
      </w:sdtPr>
      <w:sdtEndPr/>
      <w:sdtContent>
        <w:p w14:paraId="28F8EE79" w14:textId="4C128E3D" w:rsidR="00130538" w:rsidRPr="008C53A6" w:rsidRDefault="004A3ACD" w:rsidP="00A07016">
          <w:pPr>
            <w:pBdr>
              <w:top w:val="nil"/>
              <w:left w:val="nil"/>
              <w:bottom w:val="nil"/>
              <w:right w:val="nil"/>
              <w:between w:val="nil"/>
            </w:pBdr>
            <w:ind w:left="720" w:right="180"/>
            <w:rPr>
              <w:rFonts w:ascii="Times New Roman" w:eastAsia="Times New Roman" w:hAnsi="Times New Roman" w:cs="Times New Roman"/>
              <w:color w:val="000000"/>
            </w:rPr>
          </w:pPr>
          <w:r>
            <w:t xml:space="preserve">All collected data (time, accuracy, qualitative feedback) will be stored for careful investigation for a year. </w:t>
          </w:r>
          <w:r w:rsidRPr="004A3ACD">
            <w:t>All data will be stored digitally on a password protected desktop computer in the Sandbox studio</w:t>
          </w:r>
          <w:r>
            <w:t>. Only the investigators will have access to the stored data. The data will not be shared. Personal identifier is not stored.</w:t>
          </w:r>
        </w:p>
      </w:sdtContent>
    </w:sdt>
    <w:p w14:paraId="080C07AC" w14:textId="77777777" w:rsidR="00130538" w:rsidRPr="008C53A6" w:rsidRDefault="00130538" w:rsidP="00A07016">
      <w:pPr>
        <w:pBdr>
          <w:top w:val="nil"/>
          <w:left w:val="nil"/>
          <w:bottom w:val="nil"/>
          <w:right w:val="nil"/>
          <w:between w:val="nil"/>
        </w:pBdr>
        <w:ind w:left="720" w:right="180"/>
      </w:pPr>
    </w:p>
    <w:p w14:paraId="1CCF0C8E" w14:textId="51A9EF4B" w:rsidR="007F4D82" w:rsidRDefault="007F4D82">
      <w:pPr>
        <w:rPr>
          <w:rFonts w:ascii="Times New Roman" w:eastAsia="Times New Roman" w:hAnsi="Times New Roman" w:cs="Times New Roman"/>
          <w:b/>
          <w:sz w:val="28"/>
          <w:szCs w:val="28"/>
        </w:rPr>
      </w:pPr>
      <w:bookmarkStart w:id="202" w:name="_Toc180568"/>
    </w:p>
    <w:sdt>
      <w:sdtPr>
        <w:alias w:val="Provisions to protect the privacy interests of subjects"/>
        <w:tag w:val="Provisions to protect the privacy interests of subjects"/>
        <w:id w:val="432864089"/>
        <w:lock w:val="sdtContentLocked"/>
        <w:placeholder>
          <w:docPart w:val="DefaultPlaceholder_-1854013440"/>
        </w:placeholder>
      </w:sdtPr>
      <w:sdtEndPr/>
      <w:sdtContent>
        <w:p w14:paraId="465971B1" w14:textId="3375295B" w:rsidR="00F30B42" w:rsidRDefault="00F30B42" w:rsidP="00F30B42">
          <w:pPr>
            <w:pStyle w:val="Heading1"/>
            <w:numPr>
              <w:ilvl w:val="0"/>
              <w:numId w:val="4"/>
            </w:numPr>
          </w:pPr>
          <w:r>
            <w:t>Provisions to Protect the Privacy Interests of Subjects</w:t>
          </w:r>
        </w:p>
        <w:bookmarkEnd w:id="202" w:displacedByCustomXml="next"/>
      </w:sdtContent>
    </w:sdt>
    <w:p w14:paraId="706B72FB" w14:textId="6F6DE0FF" w:rsidR="00F30B42" w:rsidRDefault="00705C97"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0.1"/>
          <w:tag w:val="20.1"/>
          <w:id w:val="150187178"/>
          <w:lock w:val="sdtContentLocked"/>
          <w:placeholder>
            <w:docPart w:val="DefaultPlaceholder_-1854013440"/>
          </w:placeholder>
        </w:sdtPr>
        <w:sdtEndPr>
          <w:rPr>
            <w:color w:val="auto"/>
          </w:rPr>
        </w:sdtEndPr>
        <w:sdtContent>
          <w:r w:rsidR="00F30B42">
            <w:rPr>
              <w:rFonts w:ascii="Times New Roman" w:eastAsia="Times New Roman" w:hAnsi="Times New Roman" w:cs="Times New Roman"/>
              <w:i/>
              <w:color w:val="000000"/>
            </w:rPr>
            <w:t xml:space="preserve">Describe the steps that </w:t>
          </w:r>
          <w:r w:rsidR="00323D45">
            <w:rPr>
              <w:rFonts w:ascii="Times New Roman" w:eastAsia="Times New Roman" w:hAnsi="Times New Roman" w:cs="Times New Roman"/>
              <w:i/>
              <w:color w:val="000000"/>
            </w:rPr>
            <w:t xml:space="preserve">you </w:t>
          </w:r>
          <w:r w:rsidR="00F30B42">
            <w:rPr>
              <w:rFonts w:ascii="Times New Roman" w:eastAsia="Times New Roman" w:hAnsi="Times New Roman" w:cs="Times New Roman"/>
              <w:i/>
              <w:color w:val="000000"/>
            </w:rPr>
            <w:t xml:space="preserve">will take to protect subjects’ privacy interests. “Privacy interest” refers to a person’s desire to place limits on with whom they interact or to whom they provide personal information (e.g., collecting the minimal </w:t>
          </w:r>
          <w:r w:rsidR="00F30B42">
            <w:rPr>
              <w:rFonts w:ascii="Times New Roman" w:eastAsia="Times New Roman" w:hAnsi="Times New Roman" w:cs="Times New Roman"/>
              <w:i/>
            </w:rPr>
            <w:t>amount of private information required to complete the study, protecting the data once it is obtained)</w:t>
          </w:r>
        </w:sdtContent>
      </w:sdt>
      <w:r w:rsidR="00161AA6" w:rsidRPr="000A5474">
        <w:rPr>
          <w:rFonts w:ascii="Times New Roman" w:eastAsia="Times New Roman" w:hAnsi="Times New Roman" w:cs="Times New Roman"/>
        </w:rPr>
        <w:t>:</w:t>
      </w:r>
      <w:r w:rsidR="00F30B42" w:rsidRPr="000A5474">
        <w:rPr>
          <w:rFonts w:ascii="Times New Roman" w:eastAsia="Times New Roman" w:hAnsi="Times New Roman" w:cs="Times New Roman"/>
          <w:color w:val="000000"/>
        </w:rPr>
        <w:t xml:space="preserve"> </w:t>
      </w:r>
    </w:p>
    <w:p w14:paraId="655D8EF8" w14:textId="77777777" w:rsidR="009218D8" w:rsidRPr="00A9630C" w:rsidRDefault="009218D8" w:rsidP="009218D8">
      <w:pPr>
        <w:pBdr>
          <w:top w:val="nil"/>
          <w:left w:val="nil"/>
          <w:bottom w:val="nil"/>
          <w:right w:val="nil"/>
          <w:between w:val="nil"/>
        </w:pBdr>
        <w:spacing w:before="120" w:after="120"/>
        <w:ind w:left="1260" w:right="180"/>
      </w:pPr>
    </w:p>
    <w:sdt>
      <w:sdtPr>
        <w:id w:val="1313298648"/>
        <w:placeholder>
          <w:docPart w:val="F9F4A7AF10154629A661BB43C44B8ED2"/>
        </w:placeholder>
      </w:sdtPr>
      <w:sdtEndPr/>
      <w:sdtContent>
        <w:p w14:paraId="48798F08" w14:textId="7D92FADE" w:rsidR="00A9630C" w:rsidRDefault="004A3ACD" w:rsidP="00A9630C">
          <w:pPr>
            <w:pBdr>
              <w:top w:val="nil"/>
              <w:left w:val="nil"/>
              <w:bottom w:val="nil"/>
              <w:right w:val="nil"/>
              <w:between w:val="nil"/>
            </w:pBdr>
            <w:spacing w:before="120" w:after="120"/>
            <w:ind w:left="1260" w:right="180"/>
          </w:pPr>
          <w:r>
            <w:t xml:space="preserve">We will only ask for </w:t>
          </w:r>
          <w:ins w:id="203" w:author="Microsoft Office User" w:date="2019-06-02T12:19:00Z">
            <w:r w:rsidR="007B3677">
              <w:t xml:space="preserve">a </w:t>
            </w:r>
          </w:ins>
          <w:r>
            <w:t>minimal amount of private information from the participants and will store such data in a password protected computer in the Sandbox studio.</w:t>
          </w:r>
        </w:p>
      </w:sdtContent>
    </w:sdt>
    <w:p w14:paraId="12ED2CFE" w14:textId="77777777" w:rsidR="009218D8" w:rsidRDefault="009218D8" w:rsidP="00A9630C">
      <w:pPr>
        <w:pBdr>
          <w:top w:val="nil"/>
          <w:left w:val="nil"/>
          <w:bottom w:val="nil"/>
          <w:right w:val="nil"/>
          <w:between w:val="nil"/>
        </w:pBdr>
        <w:spacing w:before="120" w:after="120"/>
        <w:ind w:left="1260" w:right="180"/>
      </w:pPr>
    </w:p>
    <w:p w14:paraId="652705A9" w14:textId="71BF1F86" w:rsidR="00DA591E" w:rsidRDefault="00705C97"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0.2"/>
          <w:tag w:val="20.2"/>
          <w:id w:val="-1554466702"/>
          <w:lock w:val="sdtContentLocked"/>
          <w:placeholder>
            <w:docPart w:val="DefaultPlaceholder_-1854013440"/>
          </w:placeholder>
        </w:sdtPr>
        <w:sdtEndPr>
          <w:rPr>
            <w:color w:val="auto"/>
          </w:rPr>
        </w:sdtEndPr>
        <w:sdtContent>
          <w:r w:rsidR="00F30B42">
            <w:rPr>
              <w:rFonts w:ascii="Times New Roman" w:eastAsia="Times New Roman" w:hAnsi="Times New Roman" w:cs="Times New Roman"/>
              <w:i/>
              <w:color w:val="000000"/>
            </w:rPr>
            <w:t xml:space="preserve">Describe steps </w:t>
          </w:r>
          <w:r w:rsidR="00323D45">
            <w:rPr>
              <w:rFonts w:ascii="Times New Roman" w:eastAsia="Times New Roman" w:hAnsi="Times New Roman" w:cs="Times New Roman"/>
              <w:i/>
              <w:color w:val="000000"/>
            </w:rPr>
            <w:t>that you will take</w:t>
          </w:r>
          <w:r w:rsidR="00F30B42">
            <w:rPr>
              <w:rFonts w:ascii="Times New Roman" w:eastAsia="Times New Roman" w:hAnsi="Times New Roman" w:cs="Times New Roman"/>
              <w:i/>
              <w:color w:val="000000"/>
            </w:rPr>
            <w:t xml:space="preserve"> to make subjects feel at ease with the research situation in terms of the questions being asked and the procedures being performed. “At ease” does not refer to physical discomfort, but the sense of intrusiveness a subject might experience in response to questions, examinations, and procedures (e.g., use of a same gender investigator to place sensors on the </w:t>
          </w:r>
          <w:r w:rsidR="00F30B42">
            <w:rPr>
              <w:rFonts w:ascii="Times New Roman" w:eastAsia="Times New Roman" w:hAnsi="Times New Roman" w:cs="Times New Roman"/>
              <w:i/>
            </w:rPr>
            <w:t>torso</w:t>
          </w:r>
          <w:r w:rsidR="00F30B42">
            <w:rPr>
              <w:rFonts w:ascii="Times New Roman" w:eastAsia="Times New Roman" w:hAnsi="Times New Roman" w:cs="Times New Roman"/>
              <w:i/>
              <w:color w:val="000000"/>
            </w:rPr>
            <w:t xml:space="preserve">, a private changing area if clothing must be changed, sensitivity </w:t>
          </w:r>
          <w:r w:rsidR="00F30B42" w:rsidRPr="00CF54D6">
            <w:rPr>
              <w:rFonts w:ascii="Times New Roman" w:eastAsia="Times New Roman" w:hAnsi="Times New Roman" w:cs="Times New Roman"/>
              <w:i/>
            </w:rPr>
            <w:t xml:space="preserve">when discussing </w:t>
          </w:r>
          <w:r w:rsidR="00F30B42">
            <w:rPr>
              <w:rFonts w:ascii="Times New Roman" w:eastAsia="Times New Roman" w:hAnsi="Times New Roman" w:cs="Times New Roman"/>
              <w:i/>
              <w:color w:val="000000"/>
            </w:rPr>
            <w:t xml:space="preserve"> pregnancy test</w:t>
          </w:r>
          <w:r w:rsidR="00F30B42" w:rsidRPr="00CF54D6">
            <w:rPr>
              <w:rFonts w:ascii="Times New Roman" w:eastAsia="Times New Roman" w:hAnsi="Times New Roman" w:cs="Times New Roman"/>
              <w:i/>
            </w:rPr>
            <w:t>ing with subjects</w:t>
          </w:r>
          <w:r w:rsidR="00F30B42">
            <w:rPr>
              <w:rFonts w:ascii="Times New Roman" w:eastAsia="Times New Roman" w:hAnsi="Times New Roman" w:cs="Times New Roman"/>
              <w:i/>
              <w:color w:val="000000"/>
            </w:rPr>
            <w:t>, making it clear o</w:t>
          </w:r>
          <w:r w:rsidR="00F30B42" w:rsidRPr="00CF54D6">
            <w:rPr>
              <w:rFonts w:ascii="Times New Roman" w:eastAsia="Times New Roman" w:hAnsi="Times New Roman" w:cs="Times New Roman"/>
              <w:i/>
            </w:rPr>
            <w:t xml:space="preserve">n surveys that </w:t>
          </w:r>
          <w:r w:rsidR="00F30B42">
            <w:rPr>
              <w:rFonts w:ascii="Times New Roman" w:eastAsia="Times New Roman" w:hAnsi="Times New Roman" w:cs="Times New Roman"/>
              <w:i/>
            </w:rPr>
            <w:t>participants</w:t>
          </w:r>
          <w:r w:rsidR="00F30B42" w:rsidRPr="00CF54D6">
            <w:rPr>
              <w:rFonts w:ascii="Times New Roman" w:eastAsia="Times New Roman" w:hAnsi="Times New Roman" w:cs="Times New Roman"/>
              <w:i/>
            </w:rPr>
            <w:t xml:space="preserve"> can discontinue at any time, not asking questions about private or sensitive issues unless necessary for the research</w:t>
          </w:r>
          <w:r w:rsidR="00F30B42">
            <w:rPr>
              <w:rFonts w:ascii="Times New Roman" w:eastAsia="Times New Roman" w:hAnsi="Times New Roman" w:cs="Times New Roman"/>
              <w:i/>
            </w:rPr>
            <w:t>)</w:t>
          </w:r>
        </w:sdtContent>
      </w:sdt>
      <w:r w:rsidR="00161AA6" w:rsidRPr="000A5474">
        <w:rPr>
          <w:rFonts w:ascii="Times New Roman" w:eastAsia="Times New Roman" w:hAnsi="Times New Roman" w:cs="Times New Roman"/>
        </w:rPr>
        <w:t>:</w:t>
      </w:r>
    </w:p>
    <w:p w14:paraId="4C293B09" w14:textId="77777777" w:rsidR="009218D8" w:rsidRPr="00A9630C" w:rsidRDefault="009218D8" w:rsidP="009218D8">
      <w:pPr>
        <w:pBdr>
          <w:top w:val="nil"/>
          <w:left w:val="nil"/>
          <w:bottom w:val="nil"/>
          <w:right w:val="nil"/>
          <w:between w:val="nil"/>
        </w:pBdr>
        <w:spacing w:before="120" w:after="120"/>
        <w:ind w:left="1260" w:right="180"/>
      </w:pPr>
    </w:p>
    <w:sdt>
      <w:sdtPr>
        <w:id w:val="-1021319726"/>
        <w:placeholder>
          <w:docPart w:val="94688F0BBB224958901127917BBD765D"/>
        </w:placeholder>
      </w:sdtPr>
      <w:sdtEndPr/>
      <w:sdtContent>
        <w:p w14:paraId="01C5DD19" w14:textId="7BCFE7CD" w:rsidR="00A9630C" w:rsidRDefault="004A3ACD" w:rsidP="00A9630C">
          <w:pPr>
            <w:pBdr>
              <w:top w:val="nil"/>
              <w:left w:val="nil"/>
              <w:bottom w:val="nil"/>
              <w:right w:val="nil"/>
              <w:between w:val="nil"/>
            </w:pBdr>
            <w:spacing w:before="120" w:after="120"/>
            <w:ind w:left="1260" w:right="180"/>
          </w:pPr>
          <w:r>
            <w:t xml:space="preserve">The participants will be frequently asked about their feeling and tiredness and </w:t>
          </w:r>
          <w:del w:id="204" w:author="Microsoft Office User" w:date="2019-06-02T12:19:00Z">
            <w:r w:rsidDel="009A631A">
              <w:delText xml:space="preserve">is </w:delText>
            </w:r>
          </w:del>
          <w:ins w:id="205" w:author="Microsoft Office User" w:date="2019-06-02T12:19:00Z">
            <w:r w:rsidR="009A631A">
              <w:t xml:space="preserve">are </w:t>
            </w:r>
          </w:ins>
          <w:r>
            <w:t>invited to take a break at any point of</w:t>
          </w:r>
          <w:ins w:id="206" w:author="Microsoft Office User" w:date="2019-06-02T12:19:00Z">
            <w:r w:rsidR="009A631A">
              <w:t xml:space="preserve"> the</w:t>
            </w:r>
          </w:ins>
          <w:r>
            <w:t xml:space="preserve"> study.</w:t>
          </w:r>
        </w:p>
      </w:sdtContent>
    </w:sdt>
    <w:p w14:paraId="336F3697" w14:textId="77777777" w:rsidR="009218D8" w:rsidRDefault="009218D8" w:rsidP="00A9630C">
      <w:pPr>
        <w:pBdr>
          <w:top w:val="nil"/>
          <w:left w:val="nil"/>
          <w:bottom w:val="nil"/>
          <w:right w:val="nil"/>
          <w:between w:val="nil"/>
        </w:pBdr>
        <w:spacing w:before="120" w:after="120"/>
        <w:ind w:left="1260" w:right="180"/>
      </w:pPr>
    </w:p>
    <w:p w14:paraId="2511159D" w14:textId="52F38686" w:rsidR="00F30B42" w:rsidRPr="009218D8" w:rsidRDefault="00705C97" w:rsidP="00DA591E">
      <w:pPr>
        <w:numPr>
          <w:ilvl w:val="1"/>
          <w:numId w:val="4"/>
        </w:numPr>
        <w:pBdr>
          <w:top w:val="nil"/>
          <w:left w:val="nil"/>
          <w:bottom w:val="nil"/>
          <w:right w:val="nil"/>
          <w:between w:val="nil"/>
        </w:pBdr>
        <w:spacing w:before="120" w:after="120"/>
        <w:ind w:right="180" w:hanging="540"/>
        <w:rPr>
          <w:i/>
        </w:rPr>
      </w:pPr>
      <w:sdt>
        <w:sdtPr>
          <w:rPr>
            <w:i/>
          </w:rPr>
          <w:alias w:val="20.3"/>
          <w:tag w:val="20.3"/>
          <w:id w:val="-1204705640"/>
          <w:lock w:val="sdtContentLocked"/>
          <w:placeholder>
            <w:docPart w:val="DefaultPlaceholder_-1854013440"/>
          </w:placeholder>
        </w:sdtPr>
        <w:sdtEndPr/>
        <w:sdtContent>
          <w:r w:rsidR="00F30B42" w:rsidRPr="00DA591E">
            <w:rPr>
              <w:i/>
            </w:rPr>
            <w:t xml:space="preserve">Describe how </w:t>
          </w:r>
          <w:r w:rsidR="00323D45" w:rsidRPr="00DA591E">
            <w:rPr>
              <w:i/>
            </w:rPr>
            <w:t>you plan</w:t>
          </w:r>
          <w:r w:rsidR="00F30B42" w:rsidRPr="00DA591E">
            <w:rPr>
              <w:i/>
            </w:rPr>
            <w:t xml:space="preserve"> to access existing sources of information about the subjects (e.g., medical records, grades) and how </w:t>
          </w:r>
          <w:r w:rsidR="00323D45" w:rsidRPr="00DA591E">
            <w:rPr>
              <w:i/>
            </w:rPr>
            <w:t xml:space="preserve">you will protect participant </w:t>
          </w:r>
          <w:r w:rsidR="00F30B42" w:rsidRPr="00DA591E">
            <w:rPr>
              <w:i/>
            </w:rPr>
            <w:t>privacy through the data security plan</w:t>
          </w:r>
        </w:sdtContent>
      </w:sdt>
      <w:r w:rsidR="00161AA6" w:rsidRPr="000A5474">
        <w:t>:</w:t>
      </w:r>
    </w:p>
    <w:p w14:paraId="637C94F3" w14:textId="77777777" w:rsidR="009218D8" w:rsidRPr="00A9630C" w:rsidRDefault="009218D8" w:rsidP="009218D8">
      <w:pPr>
        <w:pBdr>
          <w:top w:val="nil"/>
          <w:left w:val="nil"/>
          <w:bottom w:val="nil"/>
          <w:right w:val="nil"/>
          <w:between w:val="nil"/>
        </w:pBdr>
        <w:spacing w:before="120" w:after="120"/>
        <w:ind w:left="1260" w:right="180"/>
        <w:rPr>
          <w:i/>
        </w:rPr>
      </w:pPr>
    </w:p>
    <w:sdt>
      <w:sdtPr>
        <w:rPr>
          <w:i/>
        </w:rPr>
        <w:id w:val="-1427194264"/>
        <w:placeholder>
          <w:docPart w:val="A99929121EDD48E99C202CE3D3496EC5"/>
        </w:placeholder>
      </w:sdtPr>
      <w:sdtEndPr/>
      <w:sdtContent>
        <w:p w14:paraId="11D23B1C" w14:textId="5ED9E620" w:rsidR="00A9630C" w:rsidRDefault="004A3ACD" w:rsidP="00A9630C">
          <w:pPr>
            <w:pBdr>
              <w:top w:val="nil"/>
              <w:left w:val="nil"/>
              <w:bottom w:val="nil"/>
              <w:right w:val="nil"/>
              <w:between w:val="nil"/>
            </w:pBdr>
            <w:spacing w:before="120" w:after="120"/>
            <w:ind w:left="1260" w:right="180"/>
          </w:pPr>
          <w:r>
            <w:t>N/A</w:t>
          </w:r>
        </w:p>
      </w:sdtContent>
    </w:sdt>
    <w:p w14:paraId="073123CC" w14:textId="77777777" w:rsidR="009218D8" w:rsidRDefault="009218D8" w:rsidP="009218D8">
      <w:pPr>
        <w:pBdr>
          <w:top w:val="nil"/>
          <w:left w:val="nil"/>
          <w:bottom w:val="nil"/>
          <w:right w:val="nil"/>
          <w:between w:val="nil"/>
        </w:pBdr>
        <w:spacing w:before="120" w:after="120"/>
        <w:ind w:right="180"/>
        <w:rPr>
          <w:i/>
        </w:rPr>
      </w:pPr>
    </w:p>
    <w:sdt>
      <w:sdtPr>
        <w:rPr>
          <w:i/>
        </w:rPr>
        <w:id w:val="170232428"/>
        <w:placeholder>
          <w:docPart w:val="DefaultPlaceholder_-1854013440"/>
        </w:placeholder>
      </w:sdtPr>
      <w:sdtEndPr>
        <w:rPr>
          <w:rStyle w:val="ilfuvd"/>
        </w:rPr>
      </w:sdtEndPr>
      <w:sdtContent>
        <w:sdt>
          <w:sdtPr>
            <w:rPr>
              <w:i/>
            </w:rPr>
            <w:alias w:val="20.4"/>
            <w:tag w:val="20.4"/>
            <w:id w:val="-1733846390"/>
            <w:lock w:val="sdtContentLocked"/>
            <w:placeholder>
              <w:docPart w:val="DefaultPlaceholder_-1854013440"/>
            </w:placeholder>
          </w:sdtPr>
          <w:sdtEndPr>
            <w:rPr>
              <w:rStyle w:val="ilfuvd"/>
            </w:rPr>
          </w:sdtEndPr>
          <w:sdtContent>
            <w:p w14:paraId="1B76ED1F" w14:textId="685CD493" w:rsidR="00194272" w:rsidRDefault="00194272" w:rsidP="00DA591E">
              <w:pPr>
                <w:numPr>
                  <w:ilvl w:val="1"/>
                  <w:numId w:val="4"/>
                </w:numPr>
                <w:pBdr>
                  <w:top w:val="nil"/>
                  <w:left w:val="nil"/>
                  <w:bottom w:val="nil"/>
                  <w:right w:val="nil"/>
                  <w:between w:val="nil"/>
                </w:pBdr>
                <w:spacing w:before="120" w:after="120"/>
                <w:ind w:right="180" w:hanging="540"/>
                <w:rPr>
                  <w:i/>
                </w:rPr>
              </w:pPr>
              <w:r>
                <w:rPr>
                  <w:i/>
                </w:rPr>
                <w:t>Describe any required reporting</w:t>
              </w:r>
              <w:r w:rsidR="00BF7B6E">
                <w:rPr>
                  <w:i/>
                </w:rPr>
                <w:t xml:space="preserve"> that </w:t>
              </w:r>
              <w:r w:rsidR="00B079F6">
                <w:rPr>
                  <w:i/>
                </w:rPr>
                <w:t>might</w:t>
              </w:r>
              <w:r w:rsidR="00BF7B6E">
                <w:rPr>
                  <w:i/>
                </w:rPr>
                <w:t xml:space="preserve"> occur as a result of your research questions, study populations, and data collection methods. Examples for Virginia and Virginia Tech include:</w:t>
              </w:r>
            </w:p>
            <w:p w14:paraId="3C7383DF" w14:textId="77777777" w:rsidR="00BF7B6E" w:rsidRPr="00BF7B6E" w:rsidRDefault="00BF7B6E" w:rsidP="00BF7B6E">
              <w:pPr>
                <w:pStyle w:val="ListParagraph"/>
                <w:numPr>
                  <w:ilvl w:val="1"/>
                  <w:numId w:val="8"/>
                </w:numPr>
                <w:ind w:left="1440" w:hanging="180"/>
                <w:contextualSpacing w:val="0"/>
                <w:rPr>
                  <w:i/>
                </w:rPr>
              </w:pPr>
              <w:r>
                <w:rPr>
                  <w:b/>
                  <w:bCs/>
                  <w:i/>
                  <w:iCs/>
                  <w:u w:val="single"/>
                </w:rPr>
                <w:t>A</w:t>
              </w:r>
              <w:r w:rsidRPr="00BF7B6E">
                <w:rPr>
                  <w:b/>
                  <w:bCs/>
                  <w:i/>
                  <w:iCs/>
                  <w:u w:val="single"/>
                </w:rPr>
                <w:t>ny</w:t>
              </w:r>
              <w:r w:rsidRPr="00BF7B6E">
                <w:rPr>
                  <w:i/>
                </w:rPr>
                <w:t xml:space="preserve"> suspicions (e.</w:t>
              </w:r>
              <w:r w:rsidR="00B079F6">
                <w:rPr>
                  <w:i/>
                </w:rPr>
                <w:t>g.,</w:t>
              </w:r>
              <w:r w:rsidRPr="00BF7B6E">
                <w:rPr>
                  <w:i/>
                </w:rPr>
                <w:t xml:space="preserve"> circumstantial, disclosed) of child abuse (physical, emotional, sexual) and neglect </w:t>
              </w:r>
            </w:p>
            <w:p w14:paraId="3696D209" w14:textId="77777777" w:rsidR="00BF7B6E" w:rsidRPr="00BF7B6E" w:rsidRDefault="00BF7B6E" w:rsidP="00BF7B6E">
              <w:pPr>
                <w:pStyle w:val="ListParagraph"/>
                <w:numPr>
                  <w:ilvl w:val="1"/>
                  <w:numId w:val="8"/>
                </w:numPr>
                <w:ind w:left="1440" w:hanging="180"/>
                <w:contextualSpacing w:val="0"/>
                <w:rPr>
                  <w:i/>
                </w:rPr>
              </w:pPr>
              <w:r w:rsidRPr="00BF7B6E">
                <w:rPr>
                  <w:i/>
                </w:rPr>
                <w:t xml:space="preserve">Sexual discrimination and/or sexual violence </w:t>
              </w:r>
              <w:r w:rsidR="00B079F6">
                <w:rPr>
                  <w:i/>
                </w:rPr>
                <w:t>that involves a</w:t>
              </w:r>
              <w:r w:rsidRPr="00BF7B6E">
                <w:rPr>
                  <w:i/>
                </w:rPr>
                <w:t xml:space="preserve"> student</w:t>
              </w:r>
            </w:p>
            <w:p w14:paraId="53047CCF" w14:textId="77777777" w:rsidR="00BF7B6E" w:rsidRPr="00BF7B6E" w:rsidRDefault="00BF7B6E" w:rsidP="00BF7B6E">
              <w:pPr>
                <w:pStyle w:val="ListParagraph"/>
                <w:numPr>
                  <w:ilvl w:val="1"/>
                  <w:numId w:val="8"/>
                </w:numPr>
                <w:ind w:left="1440" w:hanging="180"/>
                <w:contextualSpacing w:val="0"/>
                <w:rPr>
                  <w:i/>
                </w:rPr>
              </w:pPr>
              <w:r w:rsidRPr="00BF7B6E">
                <w:rPr>
                  <w:i/>
                </w:rPr>
                <w:t xml:space="preserve">Disclosure or signs of </w:t>
              </w:r>
              <w:r w:rsidR="00B079F6">
                <w:rPr>
                  <w:i/>
                </w:rPr>
                <w:t xml:space="preserve">intention to </w:t>
              </w:r>
              <w:r w:rsidRPr="00BF7B6E">
                <w:rPr>
                  <w:i/>
                </w:rPr>
                <w:t xml:space="preserve">harm </w:t>
              </w:r>
              <w:r w:rsidR="00B079F6">
                <w:rPr>
                  <w:i/>
                </w:rPr>
                <w:t>one</w:t>
              </w:r>
              <w:r w:rsidRPr="00BF7B6E">
                <w:rPr>
                  <w:i/>
                </w:rPr>
                <w:t>sel</w:t>
              </w:r>
              <w:r w:rsidR="00B079F6">
                <w:rPr>
                  <w:i/>
                </w:rPr>
                <w:t>f</w:t>
              </w:r>
              <w:r w:rsidRPr="00BF7B6E">
                <w:rPr>
                  <w:i/>
                </w:rPr>
                <w:t xml:space="preserve"> (i.e.</w:t>
              </w:r>
              <w:r>
                <w:rPr>
                  <w:i/>
                </w:rPr>
                <w:t>,</w:t>
              </w:r>
              <w:r w:rsidRPr="00BF7B6E">
                <w:rPr>
                  <w:i/>
                </w:rPr>
                <w:t xml:space="preserve"> suicidal ideation and/or plan)</w:t>
              </w:r>
            </w:p>
            <w:p w14:paraId="6E34ED5C" w14:textId="77777777" w:rsidR="00BF7B6E" w:rsidRPr="00BF7B6E" w:rsidRDefault="00B079F6" w:rsidP="00BF7B6E">
              <w:pPr>
                <w:pStyle w:val="ListParagraph"/>
                <w:numPr>
                  <w:ilvl w:val="1"/>
                  <w:numId w:val="8"/>
                </w:numPr>
                <w:ind w:left="1440" w:hanging="180"/>
                <w:contextualSpacing w:val="0"/>
                <w:rPr>
                  <w:i/>
                </w:rPr>
              </w:pPr>
              <w:r>
                <w:rPr>
                  <w:i/>
                </w:rPr>
                <w:t>Disclosure or signs of</w:t>
              </w:r>
              <w:r w:rsidR="00BF7B6E" w:rsidRPr="00BF7B6E">
                <w:rPr>
                  <w:i/>
                </w:rPr>
                <w:t xml:space="preserve"> desire to harm others (i.e.</w:t>
              </w:r>
              <w:r w:rsidR="00BF7B6E">
                <w:rPr>
                  <w:i/>
                </w:rPr>
                <w:t>,</w:t>
              </w:r>
              <w:r w:rsidR="00BF7B6E" w:rsidRPr="00BF7B6E">
                <w:rPr>
                  <w:i/>
                </w:rPr>
                <w:t xml:space="preserve"> homicidal ideation and/or plan)</w:t>
              </w:r>
            </w:p>
            <w:p w14:paraId="7F82CC4B" w14:textId="2D35C0A7" w:rsidR="00BF7B6E" w:rsidRDefault="00BF7B6E" w:rsidP="00BF7B6E">
              <w:pPr>
                <w:pStyle w:val="ListParagraph"/>
                <w:numPr>
                  <w:ilvl w:val="1"/>
                  <w:numId w:val="8"/>
                </w:numPr>
                <w:ind w:left="1440" w:hanging="180"/>
                <w:contextualSpacing w:val="0"/>
                <w:rPr>
                  <w:rStyle w:val="ilfuvd"/>
                  <w:i/>
                </w:rPr>
              </w:pPr>
              <w:r>
                <w:rPr>
                  <w:rStyle w:val="ilfuvd"/>
                  <w:i/>
                </w:rPr>
                <w:t>S</w:t>
              </w:r>
              <w:r w:rsidRPr="00BF7B6E">
                <w:rPr>
                  <w:rStyle w:val="ilfuvd"/>
                  <w:i/>
                </w:rPr>
                <w:t>uspected abuse, neglect or exploitation of vulnerable adults (e.</w:t>
              </w:r>
              <w:r w:rsidR="00B079F6">
                <w:rPr>
                  <w:rStyle w:val="ilfuvd"/>
                  <w:i/>
                </w:rPr>
                <w:t>g.</w:t>
              </w:r>
              <w:r>
                <w:rPr>
                  <w:rStyle w:val="ilfuvd"/>
                  <w:i/>
                </w:rPr>
                <w:t>,</w:t>
              </w:r>
              <w:r w:rsidRPr="00BF7B6E">
                <w:rPr>
                  <w:rStyle w:val="ilfuvd"/>
                  <w:i/>
                </w:rPr>
                <w:t xml:space="preserve"> individuals with a disability, </w:t>
              </w:r>
              <w:r w:rsidR="00B079F6">
                <w:rPr>
                  <w:rStyle w:val="ilfuvd"/>
                  <w:i/>
                </w:rPr>
                <w:t>elderly persons</w:t>
              </w:r>
              <w:r w:rsidRPr="00BF7B6E">
                <w:rPr>
                  <w:rStyle w:val="ilfuvd"/>
                  <w:i/>
                </w:rPr>
                <w:t>)</w:t>
              </w:r>
            </w:p>
          </w:sdtContent>
        </w:sdt>
      </w:sdtContent>
    </w:sdt>
    <w:p w14:paraId="022C9D70" w14:textId="60A2CD15" w:rsidR="00E713E5" w:rsidRPr="00200748" w:rsidRDefault="00E713E5" w:rsidP="009F0A2D">
      <w:pPr>
        <w:pStyle w:val="ListParagraph"/>
        <w:contextualSpacing w:val="0"/>
        <w:rPr>
          <w:rStyle w:val="ilfuvd"/>
        </w:rPr>
      </w:pPr>
    </w:p>
    <w:p w14:paraId="60A29A2F" w14:textId="21B5076B" w:rsidR="00E713E5" w:rsidRPr="00200748" w:rsidRDefault="00E713E5" w:rsidP="009F0A2D">
      <w:pPr>
        <w:pStyle w:val="ListParagraph"/>
        <w:contextualSpacing w:val="0"/>
        <w:rPr>
          <w:rStyle w:val="ilfuvd"/>
        </w:rPr>
      </w:pPr>
    </w:p>
    <w:sdt>
      <w:sdtPr>
        <w:rPr>
          <w:rStyle w:val="ilfuvd"/>
        </w:rPr>
        <w:id w:val="319319761"/>
        <w:placeholder>
          <w:docPart w:val="77D0B1283C344FB2BDC4BF835ECD603B"/>
        </w:placeholder>
      </w:sdtPr>
      <w:sdtEndPr>
        <w:rPr>
          <w:rStyle w:val="ilfuvd"/>
        </w:rPr>
      </w:sdtEndPr>
      <w:sdtContent>
        <w:p w14:paraId="38EA5FED" w14:textId="762E8E95" w:rsidR="00E713E5" w:rsidRDefault="004A3ACD" w:rsidP="009F0A2D">
          <w:pPr>
            <w:pStyle w:val="ListParagraph"/>
            <w:contextualSpacing w:val="0"/>
            <w:rPr>
              <w:rStyle w:val="ilfuvd"/>
            </w:rPr>
          </w:pPr>
          <w:r>
            <w:rPr>
              <w:rStyle w:val="ilfuvd"/>
            </w:rPr>
            <w:t>N/A</w:t>
          </w:r>
        </w:p>
      </w:sdtContent>
    </w:sdt>
    <w:p w14:paraId="7FB10097" w14:textId="6602B883" w:rsidR="007F4D82" w:rsidRDefault="007F4D82" w:rsidP="009F0A2D">
      <w:pPr>
        <w:pStyle w:val="ListParagraph"/>
        <w:contextualSpacing w:val="0"/>
        <w:rPr>
          <w:rStyle w:val="ilfuvd"/>
        </w:rPr>
      </w:pPr>
    </w:p>
    <w:p w14:paraId="4A61485B" w14:textId="05591191" w:rsidR="009218D8" w:rsidRDefault="009218D8" w:rsidP="009F0A2D">
      <w:pPr>
        <w:pStyle w:val="ListParagraph"/>
        <w:contextualSpacing w:val="0"/>
        <w:rPr>
          <w:rStyle w:val="ilfuvd"/>
        </w:rPr>
      </w:pPr>
    </w:p>
    <w:p w14:paraId="600AA574" w14:textId="2ADA3A79" w:rsidR="00E713E5" w:rsidRPr="00DA591E" w:rsidRDefault="00E713E5" w:rsidP="00DA591E"/>
    <w:bookmarkStart w:id="207" w:name="_Toc180569" w:displacedByCustomXml="next"/>
    <w:sdt>
      <w:sdtPr>
        <w:rPr>
          <w:rFonts w:ascii="Times" w:eastAsia="Times" w:hAnsi="Times" w:cs="Times"/>
          <w:b w:val="0"/>
          <w:sz w:val="24"/>
          <w:szCs w:val="24"/>
        </w:rPr>
        <w:alias w:val="Provisions to monitor the data to ensure the safety of subjects"/>
        <w:tag w:val="Provisions to monitor the data to ensure the safety of subjects"/>
        <w:id w:val="749163889"/>
        <w:lock w:val="sdtContentLocked"/>
        <w:placeholder>
          <w:docPart w:val="DefaultPlaceholder_-1854013440"/>
        </w:placeholder>
      </w:sdtPr>
      <w:sdtEndPr>
        <w:rPr>
          <w:rFonts w:eastAsia="宋体"/>
          <w:i/>
          <w:color w:val="000000"/>
        </w:rPr>
      </w:sdtEndPr>
      <w:sdtContent>
        <w:p w14:paraId="6C543906" w14:textId="0F17924A" w:rsidR="00826215" w:rsidRDefault="00C72AB1" w:rsidP="00F30B42">
          <w:pPr>
            <w:pStyle w:val="Heading1"/>
            <w:numPr>
              <w:ilvl w:val="0"/>
              <w:numId w:val="4"/>
            </w:numPr>
          </w:pPr>
          <w:r>
            <w:t>Provisions to Monitor the Data to Ensure the Safety of Subjects</w:t>
          </w:r>
          <w:bookmarkEnd w:id="207"/>
        </w:p>
        <w:p w14:paraId="761C960F" w14:textId="55361295" w:rsidR="00826215" w:rsidRDefault="008F448F" w:rsidP="000F7B98">
          <w:pPr>
            <w:pBdr>
              <w:top w:val="nil"/>
              <w:left w:val="nil"/>
              <w:bottom w:val="nil"/>
              <w:right w:val="nil"/>
              <w:between w:val="nil"/>
            </w:pBdr>
            <w:spacing w:before="120" w:after="120"/>
            <w:ind w:left="720" w:right="180"/>
            <w:rPr>
              <w:rFonts w:ascii="Times New Roman" w:eastAsia="Times New Roman" w:hAnsi="Times New Roman" w:cs="Times New Roman"/>
              <w:i/>
              <w:color w:val="000000"/>
            </w:rPr>
          </w:pPr>
          <w:r>
            <w:rPr>
              <w:rFonts w:ascii="Times New Roman" w:eastAsia="Times New Roman" w:hAnsi="Times New Roman" w:cs="Times New Roman"/>
              <w:i/>
              <w:color w:val="000000"/>
            </w:rPr>
            <w:t>Safety monitoring</w:t>
          </w:r>
          <w:r w:rsidR="00C72AB1">
            <w:rPr>
              <w:rFonts w:ascii="Times New Roman" w:eastAsia="Times New Roman" w:hAnsi="Times New Roman" w:cs="Times New Roman"/>
              <w:i/>
              <w:color w:val="000000"/>
            </w:rPr>
            <w:t xml:space="preserve"> is </w:t>
          </w:r>
          <w:r w:rsidR="00C72AB1">
            <w:rPr>
              <w:rFonts w:ascii="Times New Roman" w:eastAsia="Times New Roman" w:hAnsi="Times New Roman" w:cs="Times New Roman"/>
              <w:i/>
              <w:color w:val="000000"/>
              <w:u w:val="single"/>
            </w:rPr>
            <w:t>required</w:t>
          </w:r>
          <w:r w:rsidR="00C72AB1" w:rsidRPr="00B079F6">
            <w:rPr>
              <w:rFonts w:ascii="Times New Roman" w:eastAsia="Times New Roman" w:hAnsi="Times New Roman" w:cs="Times New Roman"/>
              <w:color w:val="000000"/>
            </w:rPr>
            <w:t xml:space="preserve"> </w:t>
          </w:r>
          <w:r w:rsidR="00C72AB1">
            <w:rPr>
              <w:rFonts w:ascii="Times New Roman" w:eastAsia="Times New Roman" w:hAnsi="Times New Roman" w:cs="Times New Roman"/>
              <w:i/>
              <w:color w:val="000000"/>
            </w:rPr>
            <w:t xml:space="preserve">when research involves </w:t>
          </w:r>
          <w:r w:rsidR="005056EF">
            <w:rPr>
              <w:rFonts w:ascii="Times New Roman" w:eastAsia="Times New Roman" w:hAnsi="Times New Roman" w:cs="Times New Roman"/>
              <w:i/>
              <w:color w:val="000000"/>
            </w:rPr>
            <w:t xml:space="preserve">greater </w:t>
          </w:r>
          <w:r w:rsidR="00C72AB1">
            <w:rPr>
              <w:rFonts w:ascii="Times New Roman" w:eastAsia="Times New Roman" w:hAnsi="Times New Roman" w:cs="Times New Roman"/>
              <w:i/>
              <w:color w:val="000000"/>
            </w:rPr>
            <w:t xml:space="preserve">than </w:t>
          </w:r>
          <w:r w:rsidR="005056EF">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inimal </w:t>
          </w:r>
          <w:r w:rsidR="005056EF">
            <w:rPr>
              <w:rFonts w:ascii="Times New Roman" w:eastAsia="Times New Roman" w:hAnsi="Times New Roman" w:cs="Times New Roman"/>
              <w:i/>
              <w:color w:val="000000"/>
            </w:rPr>
            <w:t>r</w:t>
          </w:r>
          <w:r w:rsidR="00C72AB1">
            <w:rPr>
              <w:rFonts w:ascii="Times New Roman" w:eastAsia="Times New Roman" w:hAnsi="Times New Roman" w:cs="Times New Roman"/>
              <w:i/>
              <w:color w:val="000000"/>
            </w:rPr>
            <w:t xml:space="preserve">isk and </w:t>
          </w:r>
          <w:r w:rsidRPr="008F448F">
            <w:rPr>
              <w:rFonts w:ascii="Times New Roman" w:eastAsia="Times New Roman" w:hAnsi="Times New Roman" w:cs="Times New Roman"/>
              <w:i/>
              <w:color w:val="000000"/>
            </w:rPr>
            <w:t>is sometimes appropriate for other studies</w:t>
          </w:r>
          <w:r w:rsidR="00C72AB1">
            <w:rPr>
              <w:rFonts w:ascii="Times New Roman" w:eastAsia="Times New Roman" w:hAnsi="Times New Roman" w:cs="Times New Roman"/>
              <w:i/>
              <w:color w:val="000000"/>
            </w:rPr>
            <w:t>.</w:t>
          </w:r>
        </w:p>
      </w:sdtContent>
    </w:sdt>
    <w:sdt>
      <w:sdtPr>
        <w:rPr>
          <w:rFonts w:ascii="Times New Roman" w:eastAsia="Times New Roman" w:hAnsi="Times New Roman" w:cs="Times New Roman"/>
          <w:i/>
          <w:color w:val="000000"/>
        </w:rPr>
        <w:alias w:val="21.1"/>
        <w:tag w:val="21.1"/>
        <w:id w:val="-153988638"/>
        <w:lock w:val="sdtContentLocked"/>
        <w:placeholder>
          <w:docPart w:val="DefaultPlaceholder_-1854013440"/>
        </w:placeholder>
      </w:sdtPr>
      <w:sdtEndPr/>
      <w:sdtContent>
        <w:p w14:paraId="41B5B975" w14:textId="7ECF8D3A" w:rsidR="00826215" w:rsidRDefault="00C72AB1">
          <w:pPr>
            <w:numPr>
              <w:ilvl w:val="1"/>
              <w:numId w:val="4"/>
            </w:numPr>
            <w:pBdr>
              <w:top w:val="nil"/>
              <w:left w:val="nil"/>
              <w:bottom w:val="nil"/>
              <w:right w:val="nil"/>
              <w:between w:val="nil"/>
            </w:pBdr>
            <w:spacing w:before="120" w:after="120"/>
            <w:ind w:right="720" w:hanging="540"/>
          </w:pPr>
          <w:r>
            <w:rPr>
              <w:rFonts w:ascii="Times New Roman" w:eastAsia="Times New Roman" w:hAnsi="Times New Roman" w:cs="Times New Roman"/>
              <w:i/>
              <w:color w:val="000000"/>
            </w:rPr>
            <w:t>Describe:</w:t>
          </w:r>
        </w:p>
        <w:p w14:paraId="739888A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plan to periodically evaluate the data collected regarding both harms and benefits to determine whether subjects remain safe  </w:t>
          </w:r>
          <w:r w:rsidR="005056EF">
            <w:rPr>
              <w:rFonts w:ascii="Times New Roman" w:eastAsia="Times New Roman" w:hAnsi="Times New Roman" w:cs="Times New Roman"/>
              <w:i/>
              <w:color w:val="000000"/>
            </w:rPr>
            <w:t>(e.g.,</w:t>
          </w:r>
          <w:r>
            <w:rPr>
              <w:rFonts w:ascii="Times New Roman" w:eastAsia="Times New Roman" w:hAnsi="Times New Roman" w:cs="Times New Roman"/>
              <w:i/>
              <w:color w:val="000000"/>
            </w:rPr>
            <w:t xml:space="preserve"> periodic reporting to the IRB</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establishing a data monitoring committee</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reporting data monitoring committee findings to the IRB and the sponsor</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w:t>
          </w:r>
        </w:p>
        <w:p w14:paraId="3DBF75F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What data </w:t>
          </w:r>
          <w:r w:rsidR="00323D45">
            <w:rPr>
              <w:rFonts w:ascii="Times New Roman" w:eastAsia="Times New Roman" w:hAnsi="Times New Roman" w:cs="Times New Roman"/>
              <w:i/>
              <w:color w:val="000000"/>
            </w:rPr>
            <w:t xml:space="preserve">you </w:t>
          </w:r>
          <w:r w:rsidR="005056EF">
            <w:rPr>
              <w:rFonts w:ascii="Times New Roman" w:eastAsia="Times New Roman" w:hAnsi="Times New Roman" w:cs="Times New Roman"/>
              <w:i/>
              <w:color w:val="000000"/>
            </w:rPr>
            <w:t xml:space="preserve">will </w:t>
          </w:r>
          <w:r>
            <w:rPr>
              <w:rFonts w:ascii="Times New Roman" w:eastAsia="Times New Roman" w:hAnsi="Times New Roman" w:cs="Times New Roman"/>
              <w:i/>
              <w:color w:val="000000"/>
            </w:rPr>
            <w:t xml:space="preserve">review, including safety data, </w:t>
          </w:r>
          <w:r w:rsidRPr="00CF54D6">
            <w:rPr>
              <w:rFonts w:ascii="Times New Roman" w:eastAsia="Times New Roman" w:hAnsi="Times New Roman" w:cs="Times New Roman"/>
              <w:i/>
            </w:rPr>
            <w:t>unexpected</w:t>
          </w:r>
          <w:r>
            <w:rPr>
              <w:rFonts w:ascii="Times New Roman" w:eastAsia="Times New Roman" w:hAnsi="Times New Roman" w:cs="Times New Roman"/>
              <w:i/>
              <w:color w:val="000000"/>
            </w:rPr>
            <w:t xml:space="preserve"> events, and data that show the ability to produce the intended results</w:t>
          </w:r>
          <w:r w:rsidR="005056EF">
            <w:rPr>
              <w:rFonts w:ascii="Times New Roman" w:eastAsia="Times New Roman" w:hAnsi="Times New Roman" w:cs="Times New Roman"/>
              <w:i/>
            </w:rPr>
            <w:t>.</w:t>
          </w:r>
        </w:p>
        <w:p w14:paraId="751E468B"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How the safety information will be collected (e.g., with case report forms, at study visits, by telephone calls with </w:t>
          </w:r>
          <w:r w:rsidRPr="00CF54D6">
            <w:rPr>
              <w:rFonts w:ascii="Times New Roman" w:eastAsia="Times New Roman" w:hAnsi="Times New Roman" w:cs="Times New Roman"/>
              <w:i/>
            </w:rPr>
            <w:t>subjects</w:t>
          </w:r>
          <w:r>
            <w:rPr>
              <w:rFonts w:ascii="Times New Roman" w:eastAsia="Times New Roman" w:hAnsi="Times New Roman" w:cs="Times New Roman"/>
              <w:i/>
              <w:color w:val="000000"/>
            </w:rPr>
            <w:t>).</w:t>
          </w:r>
        </w:p>
        <w:p w14:paraId="2585485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frequency of data collection, including when safety data collection starts.</w:t>
          </w:r>
        </w:p>
        <w:p w14:paraId="0534352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Who will review the </w:t>
          </w:r>
          <w:r w:rsidR="003D2B41">
            <w:rPr>
              <w:rFonts w:ascii="Times New Roman" w:eastAsia="Times New Roman" w:hAnsi="Times New Roman" w:cs="Times New Roman"/>
              <w:i/>
              <w:color w:val="000000"/>
            </w:rPr>
            <w:t xml:space="preserve">safety </w:t>
          </w:r>
          <w:r>
            <w:rPr>
              <w:rFonts w:ascii="Times New Roman" w:eastAsia="Times New Roman" w:hAnsi="Times New Roman" w:cs="Times New Roman"/>
              <w:i/>
              <w:color w:val="000000"/>
            </w:rPr>
            <w:t>data</w:t>
          </w:r>
          <w:r w:rsidR="003D2B41">
            <w:rPr>
              <w:rFonts w:ascii="Times New Roman" w:eastAsia="Times New Roman" w:hAnsi="Times New Roman" w:cs="Times New Roman"/>
              <w:i/>
              <w:color w:val="000000"/>
            </w:rPr>
            <w:t xml:space="preserve"> and with what frequency</w:t>
          </w:r>
          <w:r w:rsidR="003D2B41">
            <w:rPr>
              <w:rFonts w:ascii="Times New Roman" w:eastAsia="Times New Roman" w:hAnsi="Times New Roman" w:cs="Times New Roman"/>
              <w:i/>
            </w:rPr>
            <w:t>.</w:t>
          </w:r>
        </w:p>
        <w:p w14:paraId="3EE7D7F5"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statistical tests for analyzing the safety data to determine whether harm is occurring.</w:t>
          </w:r>
        </w:p>
        <w:p w14:paraId="5F54B415" w14:textId="30D0C2F4" w:rsidR="00826215" w:rsidRPr="0008006D"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Any conditions that will trigger an immediate suspension of the research (e.g., a serious adverse event).</w:t>
          </w:r>
        </w:p>
      </w:sdtContent>
    </w:sdt>
    <w:p w14:paraId="53D3CB4E" w14:textId="76A4C3E4" w:rsidR="00130538" w:rsidRPr="00661C9C" w:rsidRDefault="00130538" w:rsidP="009F0A2D">
      <w:pPr>
        <w:pBdr>
          <w:top w:val="nil"/>
          <w:left w:val="nil"/>
          <w:bottom w:val="nil"/>
          <w:right w:val="nil"/>
          <w:between w:val="nil"/>
        </w:pBdr>
        <w:ind w:left="720" w:right="180"/>
        <w:rPr>
          <w:rFonts w:ascii="Times New Roman" w:eastAsia="Times New Roman" w:hAnsi="Times New Roman" w:cs="Times New Roman"/>
          <w:color w:val="000000"/>
        </w:rPr>
      </w:pPr>
    </w:p>
    <w:p w14:paraId="42421D90" w14:textId="1C55EC53" w:rsidR="00130538" w:rsidRDefault="00130538" w:rsidP="009218D8">
      <w:pPr>
        <w:pBdr>
          <w:top w:val="nil"/>
          <w:left w:val="nil"/>
          <w:bottom w:val="nil"/>
          <w:right w:val="nil"/>
          <w:between w:val="nil"/>
        </w:pBdr>
        <w:ind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81438593"/>
        <w:placeholder>
          <w:docPart w:val="B69B8FC1EAA64B0B9CB482059793C7F0"/>
        </w:placeholder>
      </w:sdtPr>
      <w:sdtEndPr/>
      <w:sdtContent>
        <w:p w14:paraId="6BE00C4E" w14:textId="048E57F8" w:rsidR="007F4D82" w:rsidRDefault="004A3ACD" w:rsidP="009F0A2D">
          <w:pPr>
            <w:pBdr>
              <w:top w:val="nil"/>
              <w:left w:val="nil"/>
              <w:bottom w:val="nil"/>
              <w:right w:val="nil"/>
              <w:between w:val="nil"/>
            </w:pBdr>
            <w:ind w:left="720" w:right="180"/>
            <w:rPr>
              <w:rFonts w:ascii="Times New Roman" w:eastAsia="Times New Roman" w:hAnsi="Times New Roman" w:cs="Times New Roman"/>
              <w:color w:val="000000"/>
            </w:rPr>
          </w:pPr>
          <w:r>
            <w:t>N/A</w:t>
          </w:r>
        </w:p>
      </w:sdtContent>
    </w:sdt>
    <w:p w14:paraId="7F56D061" w14:textId="23B12374" w:rsidR="007F4D82" w:rsidRDefault="007F4D82" w:rsidP="009F0A2D">
      <w:pPr>
        <w:pBdr>
          <w:top w:val="nil"/>
          <w:left w:val="nil"/>
          <w:bottom w:val="nil"/>
          <w:right w:val="nil"/>
          <w:between w:val="nil"/>
        </w:pBdr>
        <w:ind w:left="720" w:right="180"/>
        <w:rPr>
          <w:rFonts w:ascii="Times New Roman" w:eastAsia="Times New Roman" w:hAnsi="Times New Roman" w:cs="Times New Roman"/>
          <w:color w:val="000000"/>
        </w:rPr>
      </w:pPr>
    </w:p>
    <w:p w14:paraId="5DA9DFA6" w14:textId="77777777" w:rsidR="005409CD" w:rsidRPr="00661C9C" w:rsidRDefault="005409CD" w:rsidP="009F0A2D">
      <w:pPr>
        <w:pBdr>
          <w:top w:val="nil"/>
          <w:left w:val="nil"/>
          <w:bottom w:val="nil"/>
          <w:right w:val="nil"/>
          <w:between w:val="nil"/>
        </w:pBdr>
        <w:ind w:left="720" w:right="180"/>
        <w:rPr>
          <w:rFonts w:ascii="Times New Roman" w:eastAsia="Times New Roman" w:hAnsi="Times New Roman" w:cs="Times New Roman"/>
          <w:color w:val="000000"/>
        </w:rPr>
      </w:pPr>
    </w:p>
    <w:p w14:paraId="4F8D80EA" w14:textId="2F44AFF2" w:rsidR="00BF40FA" w:rsidRDefault="00BF40FA">
      <w:pPr>
        <w:rPr>
          <w:rFonts w:ascii="Times New Roman" w:eastAsia="Times New Roman" w:hAnsi="Times New Roman" w:cs="Times New Roman"/>
          <w:b/>
          <w:sz w:val="28"/>
          <w:szCs w:val="28"/>
        </w:rPr>
      </w:pPr>
      <w:bookmarkStart w:id="208" w:name="_Toc180570"/>
    </w:p>
    <w:sdt>
      <w:sdtPr>
        <w:alias w:val="Compensation for research related injury"/>
        <w:tag w:val="Compensation for research related injury"/>
        <w:id w:val="-853260569"/>
        <w:lock w:val="sdtContentLocked"/>
        <w:placeholder>
          <w:docPart w:val="DefaultPlaceholder_-1854013440"/>
        </w:placeholder>
      </w:sdtPr>
      <w:sdtEndPr/>
      <w:sdtContent>
        <w:p w14:paraId="02977172" w14:textId="54D8A092" w:rsidR="00826215" w:rsidRDefault="00C72AB1">
          <w:pPr>
            <w:pStyle w:val="Heading1"/>
            <w:numPr>
              <w:ilvl w:val="0"/>
              <w:numId w:val="4"/>
            </w:numPr>
          </w:pPr>
          <w:r>
            <w:t>Compensation for Research</w:t>
          </w:r>
          <w:r w:rsidR="00DA591E">
            <w:t xml:space="preserve"> </w:t>
          </w:r>
          <w:r>
            <w:t>Related Injury</w:t>
          </w:r>
        </w:p>
        <w:bookmarkEnd w:id="208" w:displacedByCustomXml="next"/>
      </w:sdtContent>
    </w:sdt>
    <w:p w14:paraId="06E7CD21" w14:textId="26DC132E" w:rsidR="00826215" w:rsidRDefault="00705C97"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1"/>
          <w:tag w:val="22.1"/>
          <w:id w:val="969169484"/>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the research involves more than </w:t>
          </w:r>
          <w:r w:rsidR="00F30B42">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inimal </w:t>
          </w:r>
          <w:r w:rsidR="00F30B42">
            <w:rPr>
              <w:rFonts w:ascii="Times New Roman" w:eastAsia="Times New Roman" w:hAnsi="Times New Roman" w:cs="Times New Roman"/>
              <w:i/>
              <w:color w:val="000000"/>
            </w:rPr>
            <w:t>r</w:t>
          </w:r>
          <w:r w:rsidR="00C72AB1">
            <w:rPr>
              <w:rFonts w:ascii="Times New Roman" w:eastAsia="Times New Roman" w:hAnsi="Times New Roman" w:cs="Times New Roman"/>
              <w:i/>
              <w:color w:val="000000"/>
            </w:rPr>
            <w:t xml:space="preserve">isk to subjects, describe the available compensation in the event of </w:t>
          </w:r>
          <w:r w:rsidR="00F30B42">
            <w:rPr>
              <w:rFonts w:ascii="Times New Roman" w:eastAsia="Times New Roman" w:hAnsi="Times New Roman" w:cs="Times New Roman"/>
              <w:i/>
              <w:color w:val="000000"/>
            </w:rPr>
            <w:t>research-</w:t>
          </w:r>
          <w:r w:rsidR="00C72AB1">
            <w:rPr>
              <w:rFonts w:ascii="Times New Roman" w:eastAsia="Times New Roman" w:hAnsi="Times New Roman" w:cs="Times New Roman"/>
              <w:i/>
              <w:color w:val="000000"/>
            </w:rPr>
            <w:t>related injury, if any</w:t>
          </w:r>
        </w:sdtContent>
      </w:sdt>
      <w:r w:rsidR="00161AA6" w:rsidRPr="000A5474">
        <w:rPr>
          <w:rFonts w:ascii="Times New Roman" w:eastAsia="Times New Roman" w:hAnsi="Times New Roman" w:cs="Times New Roman"/>
          <w:color w:val="000000"/>
        </w:rPr>
        <w:t>:</w:t>
      </w:r>
    </w:p>
    <w:p w14:paraId="63D88E2C" w14:textId="77777777" w:rsidR="009218D8" w:rsidRPr="00A9630C" w:rsidRDefault="009218D8" w:rsidP="009218D8">
      <w:pPr>
        <w:pBdr>
          <w:top w:val="nil"/>
          <w:left w:val="nil"/>
          <w:bottom w:val="nil"/>
          <w:right w:val="nil"/>
          <w:between w:val="nil"/>
        </w:pBdr>
        <w:spacing w:before="120" w:after="120"/>
        <w:ind w:left="1260" w:right="180"/>
      </w:pPr>
    </w:p>
    <w:sdt>
      <w:sdtPr>
        <w:id w:val="499469225"/>
        <w:placeholder>
          <w:docPart w:val="7EE8BA7436104CBE9C556F3EF51C90B7"/>
        </w:placeholder>
      </w:sdtPr>
      <w:sdtEndPr/>
      <w:sdtContent>
        <w:p w14:paraId="6122451C" w14:textId="2F5121FA" w:rsidR="00A9630C" w:rsidRDefault="004A3ACD" w:rsidP="00A9630C">
          <w:pPr>
            <w:pBdr>
              <w:top w:val="nil"/>
              <w:left w:val="nil"/>
              <w:bottom w:val="nil"/>
              <w:right w:val="nil"/>
              <w:between w:val="nil"/>
            </w:pBdr>
            <w:spacing w:before="120" w:after="120"/>
            <w:ind w:left="1260" w:right="180"/>
          </w:pPr>
          <w:r>
            <w:t>N/A</w:t>
          </w:r>
        </w:p>
      </w:sdtContent>
    </w:sdt>
    <w:p w14:paraId="591D0BBC" w14:textId="77777777" w:rsidR="009218D8" w:rsidRDefault="009218D8" w:rsidP="00A9630C">
      <w:pPr>
        <w:pBdr>
          <w:top w:val="nil"/>
          <w:left w:val="nil"/>
          <w:bottom w:val="nil"/>
          <w:right w:val="nil"/>
          <w:between w:val="nil"/>
        </w:pBdr>
        <w:spacing w:before="120" w:after="120"/>
        <w:ind w:left="1260" w:right="180"/>
      </w:pPr>
    </w:p>
    <w:p w14:paraId="05B50CA3" w14:textId="200F2476" w:rsidR="00826215" w:rsidRDefault="00705C97"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2"/>
          <w:tag w:val="22.2"/>
          <w:id w:val="-179381639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Provide a copy of contract language, if any, relevant to compensation for research-related injury. At Virginia Tech, this is most common for </w:t>
          </w:r>
          <w:r w:rsidR="00DA591E">
            <w:rPr>
              <w:rFonts w:ascii="Times New Roman" w:eastAsia="Times New Roman" w:hAnsi="Times New Roman" w:cs="Times New Roman"/>
              <w:i/>
              <w:color w:val="000000"/>
            </w:rPr>
            <w:t>sponsored research</w:t>
          </w:r>
        </w:sdtContent>
      </w:sdt>
      <w:r w:rsidR="00161AA6" w:rsidRPr="000A5474">
        <w:rPr>
          <w:rFonts w:ascii="Times New Roman" w:eastAsia="Times New Roman" w:hAnsi="Times New Roman" w:cs="Times New Roman"/>
          <w:color w:val="000000"/>
        </w:rPr>
        <w:t>:</w:t>
      </w:r>
    </w:p>
    <w:p w14:paraId="7FF6772A" w14:textId="77777777" w:rsidR="009218D8" w:rsidRPr="00A9630C" w:rsidRDefault="009218D8" w:rsidP="009218D8">
      <w:pPr>
        <w:pBdr>
          <w:top w:val="nil"/>
          <w:left w:val="nil"/>
          <w:bottom w:val="nil"/>
          <w:right w:val="nil"/>
          <w:between w:val="nil"/>
        </w:pBdr>
        <w:spacing w:before="120" w:after="120"/>
        <w:ind w:left="1260" w:right="180"/>
      </w:pPr>
    </w:p>
    <w:sdt>
      <w:sdtPr>
        <w:id w:val="-51854644"/>
        <w:placeholder>
          <w:docPart w:val="A0BEC038AA984ED784E426E37770C767"/>
        </w:placeholder>
      </w:sdtPr>
      <w:sdtEndPr/>
      <w:sdtContent>
        <w:p w14:paraId="3295B3C9" w14:textId="51BFF8DF" w:rsidR="00A9630C" w:rsidRPr="0072319D" w:rsidRDefault="004A3ACD" w:rsidP="00A9630C">
          <w:pPr>
            <w:pBdr>
              <w:top w:val="nil"/>
              <w:left w:val="nil"/>
              <w:bottom w:val="nil"/>
              <w:right w:val="nil"/>
              <w:between w:val="nil"/>
            </w:pBdr>
            <w:spacing w:before="120" w:after="120"/>
            <w:ind w:left="1260" w:right="180"/>
          </w:pPr>
          <w:r>
            <w:t>N/A</w:t>
          </w:r>
        </w:p>
      </w:sdtContent>
    </w:sdt>
    <w:p w14:paraId="364A657B" w14:textId="2A44FF1E" w:rsidR="009218D8" w:rsidRDefault="009218D8" w:rsidP="0072319D">
      <w:pPr>
        <w:pBdr>
          <w:top w:val="nil"/>
          <w:left w:val="nil"/>
          <w:bottom w:val="nil"/>
          <w:right w:val="nil"/>
          <w:between w:val="nil"/>
        </w:pBdr>
        <w:spacing w:before="120" w:after="120"/>
        <w:ind w:left="1260" w:right="180"/>
      </w:pPr>
    </w:p>
    <w:bookmarkStart w:id="209" w:name="_Toc180571" w:displacedByCustomXml="next"/>
    <w:sdt>
      <w:sdtPr>
        <w:alias w:val="Economic burden to subjects"/>
        <w:tag w:val="Economic burden to subjects"/>
        <w:id w:val="-46061398"/>
        <w:lock w:val="sdtContentLocked"/>
        <w:placeholder>
          <w:docPart w:val="DefaultPlaceholder_-1854013440"/>
        </w:placeholder>
      </w:sdtPr>
      <w:sdtEndPr/>
      <w:sdtContent>
        <w:p w14:paraId="0DB282AE" w14:textId="0D1952E7" w:rsidR="00826215" w:rsidRDefault="00C72AB1" w:rsidP="00215F17">
          <w:pPr>
            <w:pStyle w:val="Heading1"/>
            <w:numPr>
              <w:ilvl w:val="0"/>
              <w:numId w:val="4"/>
            </w:numPr>
            <w:spacing w:before="240"/>
          </w:pPr>
          <w:r>
            <w:t>Economic Burden to Subjects</w:t>
          </w:r>
        </w:p>
        <w:bookmarkEnd w:id="209" w:displacedByCustomXml="next"/>
      </w:sdtContent>
    </w:sdt>
    <w:p w14:paraId="144BFDA5" w14:textId="7279A2F5" w:rsidR="00826215" w:rsidRDefault="00705C97"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3.1"/>
          <w:tag w:val="23.1"/>
          <w:id w:val="95544541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any costs that subjects </w:t>
          </w:r>
          <w:r w:rsidR="00C24760">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be responsible for because of participation in the research, including any uncompensated costs for items such as transportation, missed work, and </w:t>
          </w:r>
          <w:r w:rsidR="00CF54D6">
            <w:rPr>
              <w:rFonts w:ascii="Times New Roman" w:eastAsia="Times New Roman" w:hAnsi="Times New Roman" w:cs="Times New Roman"/>
              <w:i/>
              <w:color w:val="000000"/>
            </w:rPr>
            <w:t>childcare</w:t>
          </w:r>
        </w:sdtContent>
      </w:sdt>
      <w:r w:rsidR="00161AA6" w:rsidRPr="000A5474">
        <w:rPr>
          <w:rFonts w:ascii="Times New Roman" w:eastAsia="Times New Roman" w:hAnsi="Times New Roman" w:cs="Times New Roman"/>
          <w:color w:val="000000"/>
        </w:rPr>
        <w:t>:</w:t>
      </w:r>
    </w:p>
    <w:p w14:paraId="3F6D8B36" w14:textId="77777777" w:rsidR="009218D8" w:rsidRPr="00A9630C" w:rsidRDefault="009218D8" w:rsidP="009218D8">
      <w:pPr>
        <w:pBdr>
          <w:top w:val="nil"/>
          <w:left w:val="nil"/>
          <w:bottom w:val="nil"/>
          <w:right w:val="nil"/>
          <w:between w:val="nil"/>
        </w:pBdr>
        <w:spacing w:before="120" w:after="120"/>
        <w:ind w:left="1260" w:right="180"/>
      </w:pPr>
    </w:p>
    <w:sdt>
      <w:sdtPr>
        <w:id w:val="-1496175649"/>
        <w:placeholder>
          <w:docPart w:val="C538D9FF4A3849EEA261B5A401DF08C4"/>
        </w:placeholder>
      </w:sdtPr>
      <w:sdtEndPr/>
      <w:sdtContent>
        <w:p w14:paraId="1CF01752" w14:textId="48015A48" w:rsidR="00A9630C" w:rsidRPr="0072319D" w:rsidRDefault="004A3ACD" w:rsidP="00A9630C">
          <w:pPr>
            <w:pBdr>
              <w:top w:val="nil"/>
              <w:left w:val="nil"/>
              <w:bottom w:val="nil"/>
              <w:right w:val="nil"/>
              <w:between w:val="nil"/>
            </w:pBdr>
            <w:spacing w:before="120" w:after="120"/>
            <w:ind w:left="1260" w:right="180"/>
          </w:pPr>
          <w:r>
            <w:t>N/A</w:t>
          </w:r>
        </w:p>
      </w:sdtContent>
    </w:sdt>
    <w:p w14:paraId="2678E54C" w14:textId="77777777" w:rsidR="0072319D" w:rsidRDefault="0072319D" w:rsidP="0072319D">
      <w:pPr>
        <w:pBdr>
          <w:top w:val="nil"/>
          <w:left w:val="nil"/>
          <w:bottom w:val="nil"/>
          <w:right w:val="nil"/>
          <w:between w:val="nil"/>
        </w:pBdr>
        <w:spacing w:before="120" w:after="120"/>
        <w:ind w:left="1260" w:right="180"/>
      </w:pPr>
    </w:p>
    <w:bookmarkStart w:id="210" w:name="_Toc180572" w:displacedByCustomXml="next"/>
    <w:sdt>
      <w:sdtPr>
        <w:alias w:val="Consent process"/>
        <w:tag w:val="Consent process"/>
        <w:id w:val="-1136796527"/>
        <w:lock w:val="sdtContentLocked"/>
        <w:placeholder>
          <w:docPart w:val="DefaultPlaceholder_-1854013440"/>
        </w:placeholder>
      </w:sdtPr>
      <w:sdtEndPr/>
      <w:sdtContent>
        <w:p w14:paraId="424E6ADF" w14:textId="450CEC8E" w:rsidR="00826215" w:rsidRDefault="00C72AB1" w:rsidP="00215F17">
          <w:pPr>
            <w:pStyle w:val="Heading1"/>
            <w:numPr>
              <w:ilvl w:val="0"/>
              <w:numId w:val="4"/>
            </w:numPr>
            <w:spacing w:before="240"/>
          </w:pPr>
          <w:r>
            <w:t>Consent Process</w:t>
          </w:r>
        </w:p>
        <w:bookmarkEnd w:id="210" w:displacedByCustomXml="next"/>
      </w:sdtContent>
    </w:sdt>
    <w:sdt>
      <w:sdtPr>
        <w:rPr>
          <w:rFonts w:ascii="Times New Roman" w:eastAsia="Times New Roman" w:hAnsi="Times New Roman" w:cs="Times New Roman"/>
          <w:i/>
          <w:color w:val="000000"/>
        </w:rPr>
        <w:alias w:val="24.1"/>
        <w:tag w:val="24.1"/>
        <w:id w:val="-853649414"/>
        <w:lock w:val="sdtContentLocked"/>
        <w:placeholder>
          <w:docPart w:val="DefaultPlaceholder_-1854013440"/>
        </w:placeholder>
      </w:sdtPr>
      <w:sdtEndPr/>
      <w:sdtContent>
        <w:p w14:paraId="5566D53C" w14:textId="4FC8D491" w:rsidR="00826215" w:rsidRDefault="00C72AB1" w:rsidP="00DA591E">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Indicate </w:t>
          </w:r>
          <w:r w:rsidR="0030227B">
            <w:rPr>
              <w:rFonts w:ascii="Times New Roman" w:eastAsia="Times New Roman" w:hAnsi="Times New Roman" w:cs="Times New Roman"/>
              <w:i/>
            </w:rPr>
            <w:t>the process by which</w:t>
          </w:r>
          <w:r w:rsidR="0030227B">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you will obtain consent</w:t>
          </w:r>
          <w:r w:rsidR="0030227B">
            <w:rPr>
              <w:rFonts w:ascii="Times New Roman" w:eastAsia="Times New Roman" w:hAnsi="Times New Roman" w:cs="Times New Roman"/>
              <w:i/>
              <w:color w:val="000000"/>
            </w:rPr>
            <w:t xml:space="preserve"> for study participation</w:t>
          </w:r>
          <w:r w:rsidRPr="00CF54D6">
            <w:rPr>
              <w:rFonts w:ascii="Times New Roman" w:eastAsia="Times New Roman" w:hAnsi="Times New Roman" w:cs="Times New Roman"/>
              <w:i/>
            </w:rPr>
            <w:t>.</w:t>
          </w:r>
          <w:r>
            <w:rPr>
              <w:rFonts w:ascii="Times New Roman" w:eastAsia="Times New Roman" w:hAnsi="Times New Roman" w:cs="Times New Roman"/>
              <w:i/>
              <w:color w:val="000000"/>
            </w:rPr>
            <w:t xml:space="preserve"> </w:t>
          </w:r>
          <w:r w:rsidR="0030227B">
            <w:rPr>
              <w:rFonts w:ascii="Times New Roman" w:eastAsia="Times New Roman" w:hAnsi="Times New Roman" w:cs="Times New Roman"/>
              <w:i/>
            </w:rPr>
            <w:t>Please</w:t>
          </w:r>
          <w:r w:rsidRPr="00CF54D6">
            <w:rPr>
              <w:rFonts w:ascii="Times New Roman" w:eastAsia="Times New Roman" w:hAnsi="Times New Roman" w:cs="Times New Roman"/>
              <w:i/>
            </w:rPr>
            <w:t xml:space="preserve"> upload all consent, parental permission, and assent forms, documents, and scripts reference</w:t>
          </w:r>
          <w:r w:rsidR="0030227B">
            <w:rPr>
              <w:rFonts w:ascii="Times New Roman" w:eastAsia="Times New Roman" w:hAnsi="Times New Roman" w:cs="Times New Roman"/>
              <w:i/>
            </w:rPr>
            <w:t>d</w:t>
          </w:r>
          <w:r w:rsidRPr="00CF54D6">
            <w:rPr>
              <w:rFonts w:ascii="Times New Roman" w:eastAsia="Times New Roman" w:hAnsi="Times New Roman" w:cs="Times New Roman"/>
              <w:i/>
            </w:rPr>
            <w:t xml:space="preserve"> in this section to Protocol Management.</w:t>
          </w:r>
        </w:p>
        <w:p w14:paraId="650F5209" w14:textId="77777777" w:rsidR="00826215" w:rsidRPr="00CF54D6" w:rsidRDefault="00C72AB1" w:rsidP="00DA591E">
          <w:pPr>
            <w:pBdr>
              <w:top w:val="nil"/>
              <w:left w:val="nil"/>
              <w:bottom w:val="nil"/>
              <w:right w:val="nil"/>
              <w:between w:val="nil"/>
            </w:pBdr>
            <w:spacing w:before="120" w:after="120"/>
            <w:ind w:left="720" w:right="180"/>
            <w:rPr>
              <w:rFonts w:ascii="Arial" w:eastAsia="Arial" w:hAnsi="Arial" w:cs="Arial"/>
              <w:color w:val="000000"/>
              <w:sz w:val="22"/>
              <w:szCs w:val="22"/>
            </w:rPr>
          </w:pPr>
          <w:r w:rsidRPr="00CF54D6">
            <w:rPr>
              <w:rFonts w:ascii="Times New Roman" w:eastAsia="Times New Roman" w:hAnsi="Times New Roman" w:cs="Times New Roman"/>
              <w:i/>
            </w:rPr>
            <w:t>D</w:t>
          </w:r>
          <w:r>
            <w:rPr>
              <w:rFonts w:ascii="Times New Roman" w:eastAsia="Times New Roman" w:hAnsi="Times New Roman" w:cs="Times New Roman"/>
              <w:i/>
              <w:color w:val="000000"/>
            </w:rPr>
            <w:t>escribe the following:</w:t>
          </w:r>
        </w:p>
        <w:p w14:paraId="17CB0B0C"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Where the consent process will take place</w:t>
          </w:r>
          <w:r w:rsidR="0030227B">
            <w:rPr>
              <w:rFonts w:ascii="Times New Roman" w:eastAsia="Times New Roman" w:hAnsi="Times New Roman" w:cs="Times New Roman"/>
              <w:i/>
              <w:color w:val="000000"/>
            </w:rPr>
            <w:t xml:space="preserve"> (e.g., clinic waiting area, classroom, online)</w:t>
          </w:r>
        </w:p>
        <w:p w14:paraId="637394CA"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w:t>
          </w:r>
          <w:r w:rsidRPr="00CF54D6">
            <w:rPr>
              <w:rFonts w:ascii="Times New Roman" w:eastAsia="Times New Roman" w:hAnsi="Times New Roman" w:cs="Times New Roman"/>
              <w:i/>
            </w:rPr>
            <w:t>time</w:t>
          </w:r>
          <w:r w:rsidR="00CF54D6">
            <w:rPr>
              <w:rFonts w:ascii="Times New Roman" w:eastAsia="Times New Roman" w:hAnsi="Times New Roman" w:cs="Times New Roman"/>
              <w:i/>
              <w:color w:val="000000"/>
            </w:rPr>
            <w:t xml:space="preserve"> </w:t>
          </w:r>
          <w:r w:rsidR="0030227B">
            <w:rPr>
              <w:rFonts w:ascii="Times New Roman" w:eastAsia="Times New Roman" w:hAnsi="Times New Roman" w:cs="Times New Roman"/>
              <w:i/>
              <w:color w:val="000000"/>
            </w:rPr>
            <w:t xml:space="preserve">interval </w:t>
          </w:r>
          <w:r w:rsidR="00CF54D6">
            <w:rPr>
              <w:rFonts w:ascii="Times New Roman" w:eastAsia="Times New Roman" w:hAnsi="Times New Roman" w:cs="Times New Roman"/>
              <w:i/>
              <w:color w:val="000000"/>
            </w:rPr>
            <w:t>between</w:t>
          </w:r>
          <w:r w:rsidRPr="00CF54D6">
            <w:rPr>
              <w:rFonts w:ascii="Times New Roman" w:eastAsia="Times New Roman" w:hAnsi="Times New Roman" w:cs="Times New Roman"/>
              <w:i/>
            </w:rPr>
            <w:t xml:space="preserve"> sharing the consent information with</w:t>
          </w:r>
          <w:r>
            <w:rPr>
              <w:rFonts w:ascii="Times New Roman" w:eastAsia="Times New Roman" w:hAnsi="Times New Roman" w:cs="Times New Roman"/>
              <w:i/>
              <w:color w:val="000000"/>
            </w:rPr>
            <w:t xml:space="preserve"> the prospective subjec</w:t>
          </w:r>
          <w:r w:rsidR="00CF54D6">
            <w:rPr>
              <w:rFonts w:ascii="Times New Roman" w:eastAsia="Times New Roman" w:hAnsi="Times New Roman" w:cs="Times New Roman"/>
              <w:i/>
              <w:color w:val="000000"/>
            </w:rPr>
            <w:t xml:space="preserve">t </w:t>
          </w:r>
          <w:r>
            <w:rPr>
              <w:rFonts w:ascii="Times New Roman" w:eastAsia="Times New Roman" w:hAnsi="Times New Roman" w:cs="Times New Roman"/>
              <w:i/>
              <w:color w:val="000000"/>
            </w:rPr>
            <w:t>and obtaining consent</w:t>
          </w:r>
          <w:r w:rsidRPr="00CF54D6">
            <w:rPr>
              <w:rFonts w:ascii="Times New Roman" w:eastAsia="Times New Roman" w:hAnsi="Times New Roman" w:cs="Times New Roman"/>
              <w:i/>
            </w:rPr>
            <w:t>.</w:t>
          </w:r>
          <w:r>
            <w:rPr>
              <w:rFonts w:ascii="Times New Roman" w:eastAsia="Times New Roman" w:hAnsi="Times New Roman" w:cs="Times New Roman"/>
              <w:i/>
              <w:color w:val="000000"/>
            </w:rPr>
            <w:t xml:space="preserve"> </w:t>
          </w:r>
          <w:r w:rsidR="0030227B">
            <w:rPr>
              <w:rFonts w:ascii="Times New Roman" w:eastAsia="Times New Roman" w:hAnsi="Times New Roman" w:cs="Times New Roman"/>
              <w:i/>
              <w:color w:val="000000"/>
            </w:rPr>
            <w:t>F</w:t>
          </w:r>
          <w:r>
            <w:rPr>
              <w:rFonts w:ascii="Times New Roman" w:eastAsia="Times New Roman" w:hAnsi="Times New Roman" w:cs="Times New Roman"/>
              <w:i/>
              <w:color w:val="000000"/>
            </w:rPr>
            <w:t xml:space="preserve">or lab, interview, and focus group studies, </w:t>
          </w:r>
          <w:r w:rsidR="00FC133E">
            <w:rPr>
              <w:rFonts w:ascii="Times New Roman" w:eastAsia="Times New Roman" w:hAnsi="Times New Roman" w:cs="Times New Roman"/>
              <w:i/>
            </w:rPr>
            <w:t>t</w:t>
          </w:r>
          <w:r w:rsidR="0030227B">
            <w:rPr>
              <w:rFonts w:ascii="Times New Roman" w:eastAsia="Times New Roman" w:hAnsi="Times New Roman" w:cs="Times New Roman"/>
              <w:i/>
              <w:color w:val="000000"/>
            </w:rPr>
            <w:t xml:space="preserve">he Virginia Tech IRB prefers that </w:t>
          </w:r>
          <w:r>
            <w:rPr>
              <w:rFonts w:ascii="Times New Roman" w:eastAsia="Times New Roman" w:hAnsi="Times New Roman" w:cs="Times New Roman"/>
              <w:i/>
              <w:color w:val="000000"/>
            </w:rPr>
            <w:t xml:space="preserve">subjects have at least 24 hours to review the consent form </w:t>
          </w:r>
          <w:r w:rsidR="0030227B">
            <w:rPr>
              <w:rFonts w:ascii="Times New Roman" w:eastAsia="Times New Roman" w:hAnsi="Times New Roman" w:cs="Times New Roman"/>
              <w:i/>
              <w:color w:val="000000"/>
            </w:rPr>
            <w:t xml:space="preserve">and study information </w:t>
          </w:r>
          <w:r>
            <w:rPr>
              <w:rFonts w:ascii="Times New Roman" w:eastAsia="Times New Roman" w:hAnsi="Times New Roman" w:cs="Times New Roman"/>
              <w:i/>
              <w:color w:val="000000"/>
            </w:rPr>
            <w:t>before the appointment</w:t>
          </w:r>
          <w:r w:rsidR="0030227B">
            <w:rPr>
              <w:rFonts w:ascii="Times New Roman" w:eastAsia="Times New Roman" w:hAnsi="Times New Roman" w:cs="Times New Roman"/>
              <w:i/>
              <w:color w:val="000000"/>
            </w:rPr>
            <w:t xml:space="preserve"> where consent will be obtained</w:t>
          </w:r>
          <w:r w:rsidRPr="00CF54D6">
            <w:rPr>
              <w:rFonts w:ascii="Times New Roman" w:eastAsia="Times New Roman" w:hAnsi="Times New Roman" w:cs="Times New Roman"/>
              <w:i/>
            </w:rPr>
            <w:t xml:space="preserve">. For simple online survey studies, </w:t>
          </w:r>
          <w:r w:rsidR="00FC133E">
            <w:rPr>
              <w:rFonts w:ascii="Times New Roman" w:eastAsia="Times New Roman" w:hAnsi="Times New Roman" w:cs="Times New Roman"/>
              <w:i/>
            </w:rPr>
            <w:t>you can typically present the consent information immediately before subjects begin participation.</w:t>
          </w:r>
        </w:p>
        <w:p w14:paraId="641FE385" w14:textId="77777777" w:rsidR="00826215" w:rsidRDefault="0030227B"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lastRenderedPageBreak/>
            <w:t xml:space="preserve">If applicable, </w:t>
          </w:r>
          <w:r w:rsidR="00C72AB1">
            <w:rPr>
              <w:rFonts w:ascii="Times New Roman" w:eastAsia="Times New Roman" w:hAnsi="Times New Roman" w:cs="Times New Roman"/>
              <w:i/>
              <w:color w:val="000000"/>
            </w:rPr>
            <w:t>process</w:t>
          </w:r>
          <w:r>
            <w:rPr>
              <w:rFonts w:ascii="Times New Roman" w:eastAsia="Times New Roman" w:hAnsi="Times New Roman" w:cs="Times New Roman"/>
              <w:i/>
              <w:color w:val="000000"/>
            </w:rPr>
            <w:t>es</w:t>
          </w:r>
          <w:r w:rsidR="00C72AB1">
            <w:rPr>
              <w:rFonts w:ascii="Times New Roman" w:eastAsia="Times New Roman" w:hAnsi="Times New Roman" w:cs="Times New Roman"/>
              <w:i/>
              <w:color w:val="000000"/>
            </w:rPr>
            <w:t xml:space="preserve"> to ensure ongoing consent or assent (e.g., for multiple sessions; for research in which a minor will turn 18 during the study; for longitudinal </w:t>
          </w:r>
          <w:r w:rsidR="00C72AB1">
            <w:rPr>
              <w:rFonts w:ascii="Times New Roman" w:eastAsia="Times New Roman" w:hAnsi="Times New Roman" w:cs="Times New Roman"/>
              <w:i/>
            </w:rPr>
            <w:t>research with minors who will later be asked to provide or affirm their assent</w:t>
          </w:r>
          <w:r w:rsidR="00C72AB1">
            <w:rPr>
              <w:rFonts w:ascii="Times New Roman" w:eastAsia="Times New Roman" w:hAnsi="Times New Roman" w:cs="Times New Roman"/>
              <w:i/>
              <w:color w:val="000000"/>
            </w:rPr>
            <w:t>).</w:t>
          </w:r>
        </w:p>
        <w:p w14:paraId="366852D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Please review “SOP: Informed Consent Process for Research (HRP-090)” for recommended procedure. Describe your process, being sure to include:</w:t>
          </w:r>
        </w:p>
        <w:p w14:paraId="5B3FB130"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The </w:t>
          </w:r>
          <w:r w:rsidR="0030227B">
            <w:rPr>
              <w:rFonts w:ascii="Times New Roman" w:eastAsia="Times New Roman" w:hAnsi="Times New Roman" w:cs="Times New Roman"/>
              <w:i/>
              <w:color w:val="000000"/>
            </w:rPr>
            <w:t xml:space="preserve">name and </w:t>
          </w:r>
          <w:r>
            <w:rPr>
              <w:rFonts w:ascii="Times New Roman" w:eastAsia="Times New Roman" w:hAnsi="Times New Roman" w:cs="Times New Roman"/>
              <w:i/>
              <w:color w:val="000000"/>
            </w:rPr>
            <w:t xml:space="preserve">role of </w:t>
          </w:r>
          <w:r w:rsidR="0030227B">
            <w:rPr>
              <w:rFonts w:ascii="Times New Roman" w:eastAsia="Times New Roman" w:hAnsi="Times New Roman" w:cs="Times New Roman"/>
              <w:i/>
              <w:color w:val="000000"/>
            </w:rPr>
            <w:t xml:space="preserve">all study personnel who will be </w:t>
          </w:r>
          <w:r w:rsidR="0091280A">
            <w:rPr>
              <w:rFonts w:ascii="Times New Roman" w:eastAsia="Times New Roman" w:hAnsi="Times New Roman" w:cs="Times New Roman"/>
              <w:i/>
              <w:color w:val="000000"/>
            </w:rPr>
            <w:t>trained and certified by the PI to conduct</w:t>
          </w:r>
          <w:r>
            <w:rPr>
              <w:rFonts w:ascii="Times New Roman" w:eastAsia="Times New Roman" w:hAnsi="Times New Roman" w:cs="Times New Roman"/>
              <w:i/>
              <w:color w:val="000000"/>
            </w:rPr>
            <w:t xml:space="preserve"> t</w:t>
          </w:r>
          <w:r w:rsidR="00FC133E">
            <w:rPr>
              <w:rFonts w:ascii="Times New Roman" w:eastAsia="Times New Roman" w:hAnsi="Times New Roman" w:cs="Times New Roman"/>
              <w:i/>
              <w:color w:val="000000"/>
            </w:rPr>
            <w:t>he consent process</w:t>
          </w:r>
        </w:p>
        <w:p w14:paraId="357D7487"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The time that will be de</w:t>
          </w:r>
          <w:r w:rsidR="00FC133E">
            <w:rPr>
              <w:rFonts w:ascii="Times New Roman" w:eastAsia="Times New Roman" w:hAnsi="Times New Roman" w:cs="Times New Roman"/>
              <w:i/>
              <w:color w:val="000000"/>
            </w:rPr>
            <w:t>voted to the consent discussion</w:t>
          </w:r>
        </w:p>
        <w:p w14:paraId="28EC1CB6"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Steps </w:t>
          </w:r>
          <w:r w:rsidR="00323D45">
            <w:rPr>
              <w:rFonts w:ascii="Times New Roman" w:eastAsia="Times New Roman" w:hAnsi="Times New Roman" w:cs="Times New Roman"/>
              <w:i/>
              <w:color w:val="000000"/>
            </w:rPr>
            <w:t>that you will take</w:t>
          </w:r>
          <w:r>
            <w:rPr>
              <w:rFonts w:ascii="Times New Roman" w:eastAsia="Times New Roman" w:hAnsi="Times New Roman" w:cs="Times New Roman"/>
              <w:i/>
              <w:color w:val="000000"/>
            </w:rPr>
            <w:t xml:space="preserve"> to minimize the possibility</w:t>
          </w:r>
          <w:r w:rsidR="00FC133E">
            <w:rPr>
              <w:rFonts w:ascii="Times New Roman" w:eastAsia="Times New Roman" w:hAnsi="Times New Roman" w:cs="Times New Roman"/>
              <w:i/>
              <w:color w:val="000000"/>
            </w:rPr>
            <w:t xml:space="preserve"> of coercion or undue influence</w:t>
          </w:r>
        </w:p>
        <w:p w14:paraId="05163867" w14:textId="7352EFDD"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Steps </w:t>
          </w:r>
          <w:r w:rsidR="00323D45">
            <w:rPr>
              <w:rFonts w:ascii="Times New Roman" w:eastAsia="Times New Roman" w:hAnsi="Times New Roman" w:cs="Times New Roman"/>
              <w:i/>
              <w:color w:val="000000"/>
            </w:rPr>
            <w:t>that you will take</w:t>
          </w:r>
          <w:r>
            <w:rPr>
              <w:rFonts w:ascii="Times New Roman" w:eastAsia="Times New Roman" w:hAnsi="Times New Roman" w:cs="Times New Roman"/>
              <w:i/>
              <w:color w:val="000000"/>
            </w:rPr>
            <w:t xml:space="preserve"> to gauge or ensure the subjects’ understanding</w:t>
          </w:r>
        </w:p>
      </w:sdtContent>
    </w:sdt>
    <w:p w14:paraId="1192B54B" w14:textId="4A099747" w:rsidR="00130538" w:rsidRPr="00F57031" w:rsidRDefault="00130538" w:rsidP="00973FAA">
      <w:pPr>
        <w:pBdr>
          <w:top w:val="nil"/>
          <w:left w:val="nil"/>
          <w:bottom w:val="nil"/>
          <w:right w:val="nil"/>
          <w:between w:val="nil"/>
        </w:pBdr>
        <w:spacing w:before="120" w:after="120"/>
        <w:ind w:right="720"/>
        <w:rPr>
          <w:rFonts w:ascii="Times New Roman" w:eastAsia="Times New Roman" w:hAnsi="Times New Roman" w:cs="Times New Roman"/>
          <w:color w:val="000000"/>
        </w:rPr>
      </w:pPr>
    </w:p>
    <w:sdt>
      <w:sdtPr>
        <w:rPr>
          <w:rFonts w:ascii="Times New Roman" w:eastAsia="Times New Roman" w:hAnsi="Times New Roman" w:cs="Times New Roman"/>
          <w:color w:val="000000"/>
        </w:rPr>
        <w:id w:val="1910652195"/>
        <w:placeholder>
          <w:docPart w:val="4C085483C8EA4AC1BBB136AA476C7E61"/>
        </w:placeholder>
      </w:sdtPr>
      <w:sdtEndPr/>
      <w:sdtContent>
        <w:p w14:paraId="2BC4D1FB" w14:textId="0DC223FB" w:rsidR="00130538" w:rsidRPr="00F57031" w:rsidRDefault="004A3ACD" w:rsidP="009F0A2D">
          <w:pPr>
            <w:pBdr>
              <w:top w:val="nil"/>
              <w:left w:val="nil"/>
              <w:bottom w:val="nil"/>
              <w:right w:val="nil"/>
              <w:between w:val="nil"/>
            </w:pBdr>
            <w:spacing w:before="120" w:after="120"/>
            <w:ind w:left="720" w:right="720"/>
            <w:rPr>
              <w:rFonts w:ascii="Times New Roman" w:eastAsia="Times New Roman" w:hAnsi="Times New Roman" w:cs="Times New Roman"/>
              <w:color w:val="000000"/>
            </w:rPr>
          </w:pPr>
          <w:r>
            <w:t>A consent form will be presented to the participants upon arriving</w:t>
          </w:r>
          <w:ins w:id="211" w:author="Microsoft Office User" w:date="2019-06-02T12:20:00Z">
            <w:r w:rsidR="00EF178F">
              <w:t xml:space="preserve"> at</w:t>
            </w:r>
          </w:ins>
          <w:r>
            <w:t xml:space="preserve"> </w:t>
          </w:r>
          <w:r w:rsidR="00D002F9">
            <w:t>the Sandbox studio</w:t>
          </w:r>
          <w:r>
            <w:t>. Participant</w:t>
          </w:r>
          <w:ins w:id="212" w:author="Microsoft Office User" w:date="2019-06-02T12:20:00Z">
            <w:r w:rsidR="00EF178F">
              <w:t>s</w:t>
            </w:r>
          </w:ins>
          <w:r>
            <w:t xml:space="preserve"> will be asked to read and sign the consent form prior to any experiment procedure. </w:t>
          </w:r>
          <w:r w:rsidR="00D002F9">
            <w:t>Yuan Li</w:t>
          </w:r>
          <w:ins w:id="213" w:author="Yuan Li" w:date="2019-09-22T14:14:00Z">
            <w:r w:rsidR="00196DCB">
              <w:t xml:space="preserve">, Donghan Hu and </w:t>
            </w:r>
          </w:ins>
          <w:ins w:id="214" w:author="Yuan Li" w:date="2019-09-22T14:15:00Z">
            <w:r w:rsidR="00196DCB" w:rsidRPr="00196DCB">
              <w:t>Boyuan</w:t>
            </w:r>
            <w:r w:rsidR="00196DCB">
              <w:t xml:space="preserve"> Wang</w:t>
            </w:r>
          </w:ins>
          <w:r w:rsidR="00D002F9">
            <w:t xml:space="preserve"> will be trained and certified by the PI to conduct the consent process.</w:t>
          </w:r>
        </w:p>
      </w:sdtContent>
    </w:sdt>
    <w:p w14:paraId="74D21641" w14:textId="33A22932" w:rsidR="00130538" w:rsidRPr="006211B5" w:rsidRDefault="00130538">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color w:val="000000"/>
        </w:rPr>
      </w:pPr>
    </w:p>
    <w:sdt>
      <w:sdtPr>
        <w:rPr>
          <w:rFonts w:ascii="Times New Roman" w:eastAsia="Times New Roman" w:hAnsi="Times New Roman" w:cs="Times New Roman"/>
          <w:b/>
          <w:i/>
          <w:color w:val="000000"/>
        </w:rPr>
        <w:alias w:val="24.1(a)"/>
        <w:tag w:val="24.1(a)"/>
        <w:id w:val="-890033685"/>
        <w:lock w:val="sdtContentLocked"/>
        <w:placeholder>
          <w:docPart w:val="DefaultPlaceholder_-1854013440"/>
        </w:placeholder>
      </w:sdtPr>
      <w:sdtEndPr>
        <w:rPr>
          <w:b w:val="0"/>
        </w:rPr>
      </w:sdtEndPr>
      <w:sdtContent>
        <w:p w14:paraId="407E896E" w14:textId="29992FF8" w:rsidR="00826215" w:rsidRDefault="00C72AB1">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Non-English Speaking Subjects</w:t>
          </w:r>
        </w:p>
        <w:p w14:paraId="516B1BC6"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Indicate what language(s) other than English are understood by prospective subjects or representatives.</w:t>
          </w:r>
        </w:p>
        <w:p w14:paraId="15155A77" w14:textId="77777777" w:rsidR="0091280A" w:rsidRPr="0091280A"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If </w:t>
          </w:r>
          <w:r w:rsidR="0091280A">
            <w:rPr>
              <w:rFonts w:ascii="Times New Roman" w:eastAsia="Times New Roman" w:hAnsi="Times New Roman" w:cs="Times New Roman"/>
              <w:i/>
              <w:color w:val="000000"/>
            </w:rPr>
            <w:t>non-</w:t>
          </w:r>
          <w:r>
            <w:rPr>
              <w:rFonts w:ascii="Times New Roman" w:eastAsia="Times New Roman" w:hAnsi="Times New Roman" w:cs="Times New Roman"/>
              <w:i/>
              <w:color w:val="000000"/>
            </w:rPr>
            <w:t xml:space="preserve">English </w:t>
          </w:r>
          <w:r w:rsidR="0091280A">
            <w:rPr>
              <w:rFonts w:ascii="Times New Roman" w:eastAsia="Times New Roman" w:hAnsi="Times New Roman" w:cs="Times New Roman"/>
              <w:i/>
              <w:color w:val="000000"/>
            </w:rPr>
            <w:t xml:space="preserve">speakers </w:t>
          </w:r>
          <w:r>
            <w:rPr>
              <w:rFonts w:ascii="Times New Roman" w:eastAsia="Times New Roman" w:hAnsi="Times New Roman" w:cs="Times New Roman"/>
              <w:i/>
              <w:color w:val="000000"/>
            </w:rPr>
            <w:t xml:space="preserve">will be </w:t>
          </w:r>
          <w:r w:rsidR="0091280A">
            <w:rPr>
              <w:rFonts w:ascii="Times New Roman" w:eastAsia="Times New Roman" w:hAnsi="Times New Roman" w:cs="Times New Roman"/>
              <w:i/>
              <w:color w:val="000000"/>
            </w:rPr>
            <w:t>recruited</w:t>
          </w:r>
          <w:r>
            <w:rPr>
              <w:rFonts w:ascii="Times New Roman" w:eastAsia="Times New Roman" w:hAnsi="Times New Roman" w:cs="Times New Roman"/>
              <w:i/>
              <w:color w:val="000000"/>
            </w:rPr>
            <w:t>, describe the process</w:t>
          </w:r>
          <w:r w:rsidR="00323D45">
            <w:rPr>
              <w:rFonts w:ascii="Times New Roman" w:eastAsia="Times New Roman" w:hAnsi="Times New Roman" w:cs="Times New Roman"/>
              <w:i/>
              <w:color w:val="000000"/>
            </w:rPr>
            <w:t xml:space="preserve"> you will use</w:t>
          </w:r>
          <w:r>
            <w:rPr>
              <w:rFonts w:ascii="Times New Roman" w:eastAsia="Times New Roman" w:hAnsi="Times New Roman" w:cs="Times New Roman"/>
              <w:i/>
              <w:color w:val="000000"/>
            </w:rPr>
            <w:t xml:space="preserve"> to ensure that the oral and/or written consent information provided will be in</w:t>
          </w:r>
          <w:r w:rsidRPr="00CF54D6">
            <w:rPr>
              <w:rFonts w:ascii="Times New Roman" w:eastAsia="Times New Roman" w:hAnsi="Times New Roman" w:cs="Times New Roman"/>
              <w:i/>
            </w:rPr>
            <w:t xml:space="preserve"> a</w:t>
          </w:r>
          <w:r>
            <w:rPr>
              <w:rFonts w:ascii="Times New Roman" w:eastAsia="Times New Roman" w:hAnsi="Times New Roman" w:cs="Times New Roman"/>
              <w:i/>
              <w:color w:val="000000"/>
            </w:rPr>
            <w:t xml:space="preserve"> language that they understand. </w:t>
          </w:r>
        </w:p>
        <w:p w14:paraId="6F3C5168" w14:textId="77777777" w:rsidR="0091280A" w:rsidRPr="0091280A" w:rsidRDefault="0091280A" w:rsidP="00E85F75">
          <w:pPr>
            <w:numPr>
              <w:ilvl w:val="2"/>
              <w:numId w:val="4"/>
            </w:numPr>
            <w:pBdr>
              <w:top w:val="nil"/>
              <w:left w:val="nil"/>
              <w:bottom w:val="nil"/>
              <w:right w:val="nil"/>
              <w:between w:val="nil"/>
            </w:pBdr>
            <w:tabs>
              <w:tab w:val="left" w:pos="1800"/>
            </w:tabs>
            <w:ind w:left="1800" w:right="180" w:hanging="540"/>
            <w:rPr>
              <w:i/>
            </w:rPr>
          </w:pPr>
          <w:r w:rsidRPr="0091280A">
            <w:rPr>
              <w:i/>
            </w:rPr>
            <w:t xml:space="preserve">If </w:t>
          </w:r>
          <w:r w:rsidR="00323D45">
            <w:rPr>
              <w:i/>
            </w:rPr>
            <w:t xml:space="preserve">you translate </w:t>
          </w:r>
          <w:r w:rsidRPr="0091280A">
            <w:rPr>
              <w:i/>
            </w:rPr>
            <w:t xml:space="preserve">consent forms </w:t>
          </w:r>
          <w:r>
            <w:rPr>
              <w:i/>
            </w:rPr>
            <w:t>and study materials</w:t>
          </w:r>
          <w:r w:rsidRPr="0091280A">
            <w:rPr>
              <w:i/>
            </w:rPr>
            <w:t>, please provide a certified translation of the form as well as the certification document.</w:t>
          </w:r>
        </w:p>
        <w:p w14:paraId="7142E648" w14:textId="006656AF" w:rsidR="00130538" w:rsidRDefault="00C72AB1" w:rsidP="00130538">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Indicate the </w:t>
          </w:r>
          <w:r w:rsidR="0091280A">
            <w:rPr>
              <w:rFonts w:ascii="Times New Roman" w:eastAsia="Times New Roman" w:hAnsi="Times New Roman" w:cs="Times New Roman"/>
              <w:i/>
              <w:color w:val="000000"/>
            </w:rPr>
            <w:t xml:space="preserve">spoken </w:t>
          </w:r>
          <w:r>
            <w:rPr>
              <w:rFonts w:ascii="Times New Roman" w:eastAsia="Times New Roman" w:hAnsi="Times New Roman" w:cs="Times New Roman"/>
              <w:i/>
              <w:color w:val="000000"/>
            </w:rPr>
            <w:t xml:space="preserve">language that </w:t>
          </w:r>
          <w:r w:rsidR="00323D45">
            <w:rPr>
              <w:rFonts w:ascii="Times New Roman" w:eastAsia="Times New Roman" w:hAnsi="Times New Roman" w:cs="Times New Roman"/>
              <w:i/>
              <w:color w:val="000000"/>
            </w:rPr>
            <w:t>study</w:t>
          </w:r>
          <w:r>
            <w:rPr>
              <w:rFonts w:ascii="Times New Roman" w:eastAsia="Times New Roman" w:hAnsi="Times New Roman" w:cs="Times New Roman"/>
              <w:i/>
              <w:color w:val="000000"/>
            </w:rPr>
            <w:t xml:space="preserve"> </w:t>
          </w:r>
          <w:r w:rsidR="0091280A">
            <w:rPr>
              <w:rFonts w:ascii="Times New Roman" w:eastAsia="Times New Roman" w:hAnsi="Times New Roman" w:cs="Times New Roman"/>
              <w:i/>
              <w:color w:val="000000"/>
            </w:rPr>
            <w:t xml:space="preserve">personnel </w:t>
          </w:r>
          <w:r>
            <w:rPr>
              <w:rFonts w:ascii="Times New Roman" w:eastAsia="Times New Roman" w:hAnsi="Times New Roman" w:cs="Times New Roman"/>
              <w:i/>
              <w:color w:val="000000"/>
            </w:rPr>
            <w:t>obtaining consent</w:t>
          </w:r>
          <w:r w:rsidR="00323D45">
            <w:rPr>
              <w:rFonts w:ascii="Times New Roman" w:eastAsia="Times New Roman" w:hAnsi="Times New Roman" w:cs="Times New Roman"/>
              <w:i/>
              <w:color w:val="000000"/>
            </w:rPr>
            <w:t xml:space="preserve"> will use</w:t>
          </w:r>
          <w:r>
            <w:rPr>
              <w:rFonts w:ascii="Times New Roman" w:eastAsia="Times New Roman" w:hAnsi="Times New Roman" w:cs="Times New Roman"/>
              <w:i/>
              <w:color w:val="000000"/>
            </w:rPr>
            <w:t xml:space="preserve">. Describe </w:t>
          </w:r>
          <w:r w:rsidR="00FC133E">
            <w:rPr>
              <w:rFonts w:ascii="Times New Roman" w:eastAsia="Times New Roman" w:hAnsi="Times New Roman" w:cs="Times New Roman"/>
              <w:i/>
              <w:color w:val="000000"/>
            </w:rPr>
            <w:t xml:space="preserve">how </w:t>
          </w:r>
          <w:r w:rsidR="00323D45">
            <w:rPr>
              <w:rFonts w:ascii="Times New Roman" w:eastAsia="Times New Roman" w:hAnsi="Times New Roman" w:cs="Times New Roman"/>
              <w:i/>
              <w:color w:val="000000"/>
            </w:rPr>
            <w:t xml:space="preserve">you will assess </w:t>
          </w:r>
          <w:r w:rsidR="0091280A">
            <w:rPr>
              <w:rFonts w:ascii="Times New Roman" w:eastAsia="Times New Roman" w:hAnsi="Times New Roman" w:cs="Times New Roman"/>
              <w:i/>
              <w:color w:val="000000"/>
            </w:rPr>
            <w:t>fluency</w:t>
          </w:r>
          <w:r>
            <w:rPr>
              <w:rFonts w:ascii="Times New Roman" w:eastAsia="Times New Roman" w:hAnsi="Times New Roman" w:cs="Times New Roman"/>
              <w:i/>
              <w:color w:val="000000"/>
            </w:rPr>
            <w:t xml:space="preserve"> of </w:t>
          </w:r>
          <w:r w:rsidR="00323D45">
            <w:rPr>
              <w:rFonts w:ascii="Times New Roman" w:eastAsia="Times New Roman" w:hAnsi="Times New Roman" w:cs="Times New Roman"/>
              <w:i/>
              <w:color w:val="000000"/>
            </w:rPr>
            <w:t xml:space="preserve">personnel </w:t>
          </w:r>
          <w:r>
            <w:rPr>
              <w:rFonts w:ascii="Times New Roman" w:eastAsia="Times New Roman" w:hAnsi="Times New Roman" w:cs="Times New Roman"/>
              <w:i/>
              <w:color w:val="000000"/>
            </w:rPr>
            <w:t>obtaining consent</w:t>
          </w:r>
          <w:r w:rsidR="0091280A">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to ensure that the translation is accurate.</w:t>
          </w:r>
        </w:p>
      </w:sdtContent>
    </w:sdt>
    <w:p w14:paraId="71182893" w14:textId="77777777" w:rsidR="009218D8" w:rsidRPr="0008006D" w:rsidRDefault="009218D8" w:rsidP="009218D8">
      <w:pPr>
        <w:pBdr>
          <w:top w:val="nil"/>
          <w:left w:val="nil"/>
          <w:bottom w:val="nil"/>
          <w:right w:val="nil"/>
          <w:between w:val="nil"/>
        </w:pBdr>
        <w:tabs>
          <w:tab w:val="left" w:pos="1800"/>
        </w:tabs>
        <w:ind w:left="1800" w:right="180"/>
      </w:pPr>
    </w:p>
    <w:p w14:paraId="2DFE560B" w14:textId="05145C47" w:rsidR="00130538" w:rsidRPr="00D73BDA" w:rsidRDefault="00130538" w:rsidP="009F0A2D">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693344850"/>
        <w:placeholder>
          <w:docPart w:val="1120BBBE0D9A464CB638C1E41FF56439"/>
        </w:placeholder>
      </w:sdtPr>
      <w:sdtEndPr/>
      <w:sdtContent>
        <w:p w14:paraId="7924BA46" w14:textId="0195BDB9" w:rsidR="00130538" w:rsidRPr="00D73BDA" w:rsidRDefault="004A3ACD" w:rsidP="009F0A2D">
          <w:pPr>
            <w:pBdr>
              <w:top w:val="nil"/>
              <w:left w:val="nil"/>
              <w:bottom w:val="nil"/>
              <w:right w:val="nil"/>
              <w:between w:val="nil"/>
            </w:pBdr>
            <w:ind w:left="720" w:right="180"/>
            <w:rPr>
              <w:rFonts w:ascii="Times New Roman" w:eastAsia="Times New Roman" w:hAnsi="Times New Roman" w:cs="Times New Roman"/>
              <w:color w:val="000000"/>
            </w:rPr>
          </w:pPr>
          <w:r>
            <w:t>N/A</w:t>
          </w:r>
        </w:p>
      </w:sdtContent>
    </w:sdt>
    <w:p w14:paraId="2CA0B516" w14:textId="28A31CBA" w:rsidR="007F4D82" w:rsidRPr="00D73BDA" w:rsidRDefault="007F4D82" w:rsidP="009218D8">
      <w:pPr>
        <w:pBdr>
          <w:top w:val="nil"/>
          <w:left w:val="nil"/>
          <w:bottom w:val="nil"/>
          <w:right w:val="nil"/>
          <w:between w:val="nil"/>
        </w:pBdr>
        <w:ind w:right="180"/>
        <w:rPr>
          <w:rFonts w:ascii="Times New Roman" w:eastAsia="Times New Roman" w:hAnsi="Times New Roman" w:cs="Times New Roman"/>
          <w:color w:val="000000"/>
        </w:rPr>
      </w:pPr>
    </w:p>
    <w:p w14:paraId="7E8A439C" w14:textId="5E5FEC59" w:rsidR="00130538" w:rsidRDefault="00130538" w:rsidP="0008006D">
      <w:pPr>
        <w:pBdr>
          <w:top w:val="nil"/>
          <w:left w:val="nil"/>
          <w:bottom w:val="nil"/>
          <w:right w:val="nil"/>
          <w:between w:val="nil"/>
        </w:pBdr>
        <w:tabs>
          <w:tab w:val="left" w:pos="1800"/>
        </w:tabs>
        <w:ind w:right="180"/>
      </w:pPr>
    </w:p>
    <w:sdt>
      <w:sdtPr>
        <w:rPr>
          <w:rFonts w:ascii="Times New Roman" w:eastAsia="Times New Roman" w:hAnsi="Times New Roman" w:cs="Times New Roman"/>
          <w:b/>
          <w:i/>
          <w:color w:val="000000"/>
        </w:rPr>
        <w:alias w:val="24.1(b)"/>
        <w:tag w:val="24.1(b)"/>
        <w:id w:val="509571217"/>
        <w:lock w:val="sdtContentLocked"/>
        <w:placeholder>
          <w:docPart w:val="DefaultPlaceholder_-1854013440"/>
        </w:placeholder>
      </w:sdtPr>
      <w:sdtEndPr>
        <w:rPr>
          <w:b w:val="0"/>
        </w:rPr>
      </w:sdtEndPr>
      <w:sdtContent>
        <w:p w14:paraId="7ED89AEE" w14:textId="5D833FB4" w:rsidR="00826215" w:rsidRDefault="00C72AB1">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Waiver or Alteration of Consent Process (consent will not be obtained, required information will not be disclosed, or the research involves deception)</w:t>
          </w:r>
        </w:p>
        <w:p w14:paraId="56BC9685" w14:textId="52E5ECDC" w:rsidR="00826215" w:rsidRPr="0008006D" w:rsidRDefault="00C72AB1" w:rsidP="00DA591E">
          <w:pPr>
            <w:numPr>
              <w:ilvl w:val="2"/>
              <w:numId w:val="4"/>
            </w:numPr>
            <w:pBdr>
              <w:top w:val="nil"/>
              <w:left w:val="nil"/>
              <w:bottom w:val="nil"/>
              <w:right w:val="nil"/>
              <w:between w:val="nil"/>
            </w:pBdr>
            <w:tabs>
              <w:tab w:val="left" w:pos="1800"/>
            </w:tabs>
            <w:spacing w:before="120" w:after="120"/>
            <w:ind w:left="1800" w:right="180" w:hanging="540"/>
          </w:pPr>
          <w:r>
            <w:rPr>
              <w:rFonts w:ascii="Times New Roman" w:eastAsia="Times New Roman" w:hAnsi="Times New Roman" w:cs="Times New Roman"/>
              <w:i/>
              <w:color w:val="000000"/>
            </w:rPr>
            <w:t xml:space="preserve">Review the “CHECKLIST: Waiver or Alteration of Consent Process (HRP-410)” to ensure you have provided sufficient information for </w:t>
          </w:r>
          <w:r>
            <w:rPr>
              <w:rFonts w:ascii="Times New Roman" w:eastAsia="Times New Roman" w:hAnsi="Times New Roman" w:cs="Times New Roman"/>
              <w:i/>
              <w:color w:val="000000"/>
            </w:rPr>
            <w:lastRenderedPageBreak/>
            <w:t>the IRB to make these determinations (i.e., that it meets the criteria for a waiver or alteration of the consent process).</w:t>
          </w:r>
        </w:p>
      </w:sdtContent>
    </w:sdt>
    <w:p w14:paraId="59BC87C4" w14:textId="52F36684" w:rsidR="00130538" w:rsidRPr="00F40358" w:rsidRDefault="00130538" w:rsidP="009F0A2D">
      <w:pPr>
        <w:pBdr>
          <w:top w:val="nil"/>
          <w:left w:val="nil"/>
          <w:bottom w:val="nil"/>
          <w:right w:val="nil"/>
          <w:between w:val="nil"/>
        </w:pBdr>
        <w:spacing w:before="120"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64846500"/>
        <w:placeholder>
          <w:docPart w:val="255153B955C143B1A6B4D39900A98214"/>
        </w:placeholder>
      </w:sdtPr>
      <w:sdtEndPr/>
      <w:sdtContent>
        <w:p w14:paraId="5EB0B8C8" w14:textId="25F7A89F" w:rsidR="00130538" w:rsidRPr="00F40358" w:rsidRDefault="004A3ACD" w:rsidP="009F0A2D">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N/A</w:t>
          </w:r>
        </w:p>
      </w:sdtContent>
    </w:sdt>
    <w:p w14:paraId="48AFE2B8" w14:textId="0C2BB041" w:rsidR="007F4D82" w:rsidRDefault="007F4D82" w:rsidP="00973FAA">
      <w:pPr>
        <w:pBdr>
          <w:top w:val="nil"/>
          <w:left w:val="nil"/>
          <w:bottom w:val="nil"/>
          <w:right w:val="nil"/>
          <w:between w:val="nil"/>
        </w:pBdr>
        <w:tabs>
          <w:tab w:val="left" w:pos="1800"/>
        </w:tabs>
        <w:spacing w:before="120" w:after="120"/>
        <w:ind w:right="180"/>
      </w:pPr>
    </w:p>
    <w:p w14:paraId="0315697C" w14:textId="77777777" w:rsidR="005409CD" w:rsidRDefault="005409CD" w:rsidP="00973FAA">
      <w:pPr>
        <w:pBdr>
          <w:top w:val="nil"/>
          <w:left w:val="nil"/>
          <w:bottom w:val="nil"/>
          <w:right w:val="nil"/>
          <w:between w:val="nil"/>
        </w:pBdr>
        <w:tabs>
          <w:tab w:val="left" w:pos="1800"/>
        </w:tabs>
        <w:spacing w:before="120" w:after="120"/>
        <w:ind w:right="180"/>
      </w:pPr>
    </w:p>
    <w:sdt>
      <w:sdtPr>
        <w:rPr>
          <w:rFonts w:ascii="Times New Roman" w:eastAsia="Times New Roman" w:hAnsi="Times New Roman" w:cs="Times New Roman"/>
          <w:b/>
          <w:i/>
          <w:color w:val="000000"/>
        </w:rPr>
        <w:alias w:val="24.1(c)"/>
        <w:tag w:val="24.1(c)"/>
        <w:id w:val="1021967845"/>
        <w:lock w:val="sdtContentLocked"/>
        <w:placeholder>
          <w:docPart w:val="DefaultPlaceholder_-1854013440"/>
        </w:placeholder>
      </w:sdtPr>
      <w:sdtEndPr>
        <w:rPr>
          <w:b w:val="0"/>
          <w:color w:val="auto"/>
        </w:rPr>
      </w:sdtEndPr>
      <w:sdtContent>
        <w:p w14:paraId="1BE7421D" w14:textId="303C9033" w:rsidR="00826215" w:rsidRDefault="00C72AB1" w:rsidP="00DA591E">
          <w:pPr>
            <w:pBdr>
              <w:top w:val="nil"/>
              <w:left w:val="nil"/>
              <w:bottom w:val="nil"/>
              <w:right w:val="nil"/>
              <w:between w:val="nil"/>
            </w:pBdr>
            <w:tabs>
              <w:tab w:val="left" w:pos="1260"/>
            </w:tabs>
            <w:spacing w:before="120" w:after="120"/>
            <w:ind w:left="1260" w:right="18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Subjects who are not yet adults (minors: infants, children, teenagers)</w:t>
          </w:r>
        </w:p>
        <w:p w14:paraId="11E00531"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criteria that </w:t>
          </w:r>
          <w:r w:rsidR="00BB5D5A">
            <w:rPr>
              <w:rFonts w:ascii="Times New Roman" w:eastAsia="Times New Roman" w:hAnsi="Times New Roman" w:cs="Times New Roman"/>
              <w:i/>
              <w:color w:val="000000"/>
            </w:rPr>
            <w:t>you will use</w:t>
          </w:r>
          <w:r>
            <w:rPr>
              <w:rFonts w:ascii="Times New Roman" w:eastAsia="Times New Roman" w:hAnsi="Times New Roman" w:cs="Times New Roman"/>
              <w:i/>
              <w:color w:val="000000"/>
            </w:rPr>
            <w:t xml:space="preserve"> to determine  legal age for consent to treatments or procedures involved in the research under the applicable law of the jurisdiction in which the research will be conducted (e.g., in Virginia, individuals under the age of 18 years).</w:t>
          </w:r>
        </w:p>
        <w:p w14:paraId="5A33D42F"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For research conducted in </w:t>
          </w:r>
          <w:r w:rsidR="0091280A">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review “SOP: Legally Authorized Representatives, Minors, and Guardians (HRP-013)” to </w:t>
          </w:r>
          <w:r w:rsidR="0091280A">
            <w:rPr>
              <w:rFonts w:ascii="Times New Roman" w:eastAsia="Times New Roman" w:hAnsi="Times New Roman" w:cs="Times New Roman"/>
              <w:i/>
              <w:color w:val="000000"/>
            </w:rPr>
            <w:t xml:space="preserve">determine </w:t>
          </w:r>
          <w:r>
            <w:rPr>
              <w:rFonts w:ascii="Times New Roman" w:eastAsia="Times New Roman" w:hAnsi="Times New Roman" w:cs="Times New Roman"/>
              <w:i/>
              <w:color w:val="000000"/>
            </w:rPr>
            <w:t>which individuals in the state meet the definition of “minor.”</w:t>
          </w:r>
        </w:p>
        <w:p w14:paraId="115FEF6F"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For research conducted outside of the state, </w:t>
          </w:r>
          <w:r w:rsidR="00C777EA">
            <w:rPr>
              <w:rFonts w:ascii="Times New Roman" w:eastAsia="Times New Roman" w:hAnsi="Times New Roman" w:cs="Times New Roman"/>
              <w:i/>
              <w:color w:val="000000"/>
            </w:rPr>
            <w:t>please describe the legal requirements for the definition of “minor.”</w:t>
          </w:r>
          <w:r>
            <w:rPr>
              <w:rFonts w:ascii="Times New Roman" w:eastAsia="Times New Roman" w:hAnsi="Times New Roman" w:cs="Times New Roman"/>
              <w:i/>
              <w:color w:val="000000"/>
            </w:rPr>
            <w:t xml:space="preserve"> </w:t>
          </w:r>
        </w:p>
        <w:p w14:paraId="28713F6E"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w:t>
          </w:r>
          <w:r w:rsidR="008F448F">
            <w:rPr>
              <w:rFonts w:ascii="Times New Roman" w:eastAsia="Times New Roman" w:hAnsi="Times New Roman" w:cs="Times New Roman"/>
              <w:i/>
              <w:color w:val="000000"/>
            </w:rPr>
            <w:t xml:space="preserve">the process for obtaining parental permission. </w:t>
          </w:r>
        </w:p>
        <w:p w14:paraId="1B9B2B17" w14:textId="77777777" w:rsidR="00826215" w:rsidRDefault="008F448F"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Permission from o</w:t>
          </w:r>
          <w:r w:rsidR="00C72AB1">
            <w:rPr>
              <w:rFonts w:ascii="Times New Roman" w:eastAsia="Times New Roman" w:hAnsi="Times New Roman" w:cs="Times New Roman"/>
              <w:i/>
              <w:color w:val="000000"/>
            </w:rPr>
            <w:t>ne parent</w:t>
          </w:r>
          <w:r>
            <w:rPr>
              <w:rFonts w:ascii="Times New Roman" w:eastAsia="Times New Roman" w:hAnsi="Times New Roman" w:cs="Times New Roman"/>
              <w:i/>
              <w:color w:val="000000"/>
            </w:rPr>
            <w:t xml:space="preserve"> is acceptable for</w:t>
          </w:r>
          <w:r w:rsidR="00C72AB1">
            <w:rPr>
              <w:rFonts w:ascii="Times New Roman" w:eastAsia="Times New Roman" w:hAnsi="Times New Roman" w:cs="Times New Roman"/>
              <w:i/>
              <w:color w:val="000000"/>
            </w:rPr>
            <w:t xml:space="preserve"> </w:t>
          </w:r>
          <w:r w:rsidR="00C72AB1" w:rsidRPr="00CF54D6">
            <w:rPr>
              <w:rFonts w:ascii="Times New Roman" w:eastAsia="Times New Roman" w:hAnsi="Times New Roman" w:cs="Times New Roman"/>
              <w:i/>
            </w:rPr>
            <w:t>studies</w:t>
          </w:r>
          <w:r w:rsidR="00C72AB1">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 xml:space="preserve">that </w:t>
          </w:r>
          <w:r w:rsidR="00C777EA" w:rsidRPr="00CF54D6">
            <w:rPr>
              <w:rFonts w:ascii="Times New Roman" w:eastAsia="Times New Roman" w:hAnsi="Times New Roman" w:cs="Times New Roman"/>
              <w:i/>
              <w:color w:val="000000"/>
            </w:rPr>
            <w:t>involve</w:t>
          </w:r>
          <w:r w:rsidR="00C72AB1" w:rsidRPr="00CF54D6">
            <w:rPr>
              <w:rFonts w:ascii="Times New Roman" w:eastAsia="Times New Roman" w:hAnsi="Times New Roman" w:cs="Times New Roman"/>
              <w:i/>
              <w:color w:val="000000"/>
            </w:rPr>
            <w:t xml:space="preserve"> no greater than minimal risk OR involve greate</w:t>
          </w:r>
          <w:r>
            <w:rPr>
              <w:rFonts w:ascii="Times New Roman" w:eastAsia="Times New Roman" w:hAnsi="Times New Roman" w:cs="Times New Roman"/>
              <w:i/>
              <w:color w:val="000000"/>
            </w:rPr>
            <w:t>r than minimal risk but present</w:t>
          </w:r>
          <w:r w:rsidR="00C72AB1" w:rsidRPr="00CF54D6">
            <w:rPr>
              <w:rFonts w:ascii="Times New Roman" w:eastAsia="Times New Roman" w:hAnsi="Times New Roman" w:cs="Times New Roman"/>
              <w:i/>
              <w:color w:val="000000"/>
            </w:rPr>
            <w:t xml:space="preserve"> the prospect of direct benefit to the </w:t>
          </w:r>
          <w:r>
            <w:rPr>
              <w:rFonts w:ascii="Times New Roman" w:eastAsia="Times New Roman" w:hAnsi="Times New Roman" w:cs="Times New Roman"/>
              <w:i/>
              <w:color w:val="000000"/>
            </w:rPr>
            <w:t>minor</w:t>
          </w:r>
          <w:r w:rsidR="00C777EA" w:rsidRPr="00CF54D6">
            <w:rPr>
              <w:rFonts w:ascii="Times New Roman" w:eastAsia="Times New Roman" w:hAnsi="Times New Roman" w:cs="Times New Roman"/>
              <w:i/>
              <w:color w:val="000000"/>
            </w:rPr>
            <w:t xml:space="preserve"> </w:t>
          </w:r>
          <w:r w:rsidR="00C72AB1" w:rsidRPr="00CF54D6">
            <w:rPr>
              <w:rFonts w:ascii="Times New Roman" w:eastAsia="Times New Roman" w:hAnsi="Times New Roman" w:cs="Times New Roman"/>
              <w:i/>
              <w:color w:val="000000"/>
            </w:rPr>
            <w:t>subject</w:t>
          </w:r>
          <w:r>
            <w:rPr>
              <w:rFonts w:ascii="Times New Roman" w:eastAsia="Times New Roman" w:hAnsi="Times New Roman" w:cs="Times New Roman"/>
              <w:i/>
              <w:color w:val="000000"/>
            </w:rPr>
            <w:t>.</w:t>
          </w:r>
        </w:p>
        <w:p w14:paraId="2AD0D9D0" w14:textId="77777777" w:rsidR="00826215" w:rsidRPr="00BF40FA" w:rsidRDefault="008F448F" w:rsidP="00FC133E">
          <w:pPr>
            <w:numPr>
              <w:ilvl w:val="3"/>
              <w:numId w:val="4"/>
            </w:numPr>
            <w:pBdr>
              <w:top w:val="nil"/>
              <w:left w:val="nil"/>
              <w:bottom w:val="nil"/>
              <w:right w:val="nil"/>
              <w:between w:val="nil"/>
            </w:pBdr>
            <w:tabs>
              <w:tab w:val="left" w:pos="2340"/>
            </w:tabs>
            <w:ind w:left="2340" w:right="720" w:hanging="540"/>
            <w:rPr>
              <w:rFonts w:ascii="Arial" w:eastAsia="Arial" w:hAnsi="Arial" w:cs="Arial"/>
              <w:color w:val="000000"/>
              <w:sz w:val="22"/>
              <w:szCs w:val="22"/>
            </w:rPr>
          </w:pPr>
          <w:r>
            <w:rPr>
              <w:rFonts w:ascii="Times New Roman" w:eastAsia="Times New Roman" w:hAnsi="Times New Roman" w:cs="Times New Roman"/>
              <w:i/>
            </w:rPr>
            <w:t xml:space="preserve">Permission from both parents is required in all other </w:t>
          </w:r>
          <w:r w:rsidR="00620581">
            <w:rPr>
              <w:rFonts w:ascii="Times New Roman" w:eastAsia="Times New Roman" w:hAnsi="Times New Roman" w:cs="Times New Roman"/>
              <w:i/>
            </w:rPr>
            <w:t xml:space="preserve">cases </w:t>
          </w:r>
          <w:r w:rsidR="00620581" w:rsidRPr="00BF40FA">
            <w:rPr>
              <w:rFonts w:ascii="Times New Roman" w:eastAsia="Times New Roman" w:hAnsi="Times New Roman" w:cs="Times New Roman"/>
              <w:i/>
            </w:rPr>
            <w:t>(</w:t>
          </w:r>
          <w:r w:rsidR="00C72AB1" w:rsidRPr="00BF40FA">
            <w:rPr>
              <w:rFonts w:ascii="Times New Roman" w:eastAsia="Times New Roman" w:hAnsi="Times New Roman" w:cs="Times New Roman"/>
              <w:i/>
            </w:rPr>
            <w:t>unless one parent is deceased, unknown, incompetent, or not reasonably available, or when only one parent has legal responsibility for the care and custody of the minor</w:t>
          </w:r>
          <w:r w:rsidR="00C777EA" w:rsidRPr="00BF40FA">
            <w:rPr>
              <w:rFonts w:ascii="Times New Roman" w:eastAsia="Times New Roman" w:hAnsi="Times New Roman" w:cs="Times New Roman"/>
              <w:i/>
            </w:rPr>
            <w:t>)</w:t>
          </w:r>
          <w:r w:rsidR="00C72AB1" w:rsidRPr="00BF40FA">
            <w:rPr>
              <w:rFonts w:ascii="Times New Roman" w:eastAsia="Times New Roman" w:hAnsi="Times New Roman" w:cs="Times New Roman"/>
              <w:i/>
            </w:rPr>
            <w:t>.</w:t>
          </w:r>
        </w:p>
        <w:p w14:paraId="2940CCD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whether </w:t>
          </w:r>
          <w:r w:rsidR="00BB5D5A">
            <w:rPr>
              <w:rFonts w:ascii="Times New Roman" w:eastAsia="Times New Roman" w:hAnsi="Times New Roman" w:cs="Times New Roman"/>
              <w:i/>
              <w:color w:val="000000"/>
            </w:rPr>
            <w:t xml:space="preserve">you will obtain </w:t>
          </w:r>
          <w:r>
            <w:rPr>
              <w:rFonts w:ascii="Times New Roman" w:eastAsia="Times New Roman" w:hAnsi="Times New Roman" w:cs="Times New Roman"/>
              <w:i/>
              <w:color w:val="000000"/>
            </w:rPr>
            <w:t xml:space="preserve">permission from individuals other than parents or </w:t>
          </w:r>
          <w:r>
            <w:rPr>
              <w:rFonts w:ascii="Times New Roman" w:eastAsia="Times New Roman" w:hAnsi="Times New Roman" w:cs="Times New Roman"/>
              <w:i/>
            </w:rPr>
            <w:t>Legally Authorized Representatives</w:t>
          </w:r>
          <w:r>
            <w:rPr>
              <w:rFonts w:ascii="Times New Roman" w:eastAsia="Times New Roman" w:hAnsi="Times New Roman" w:cs="Times New Roman"/>
              <w:i/>
              <w:color w:val="000000"/>
            </w:rPr>
            <w:t xml:space="preserve">, and if so, who will be allowed to provide permission. Describe the process </w:t>
          </w:r>
          <w:r w:rsidR="00BB5D5A">
            <w:rPr>
              <w:rFonts w:ascii="Times New Roman" w:eastAsia="Times New Roman" w:hAnsi="Times New Roman" w:cs="Times New Roman"/>
              <w:i/>
              <w:color w:val="000000"/>
            </w:rPr>
            <w:t xml:space="preserve">you will </w:t>
          </w:r>
          <w:r>
            <w:rPr>
              <w:rFonts w:ascii="Times New Roman" w:eastAsia="Times New Roman" w:hAnsi="Times New Roman" w:cs="Times New Roman"/>
              <w:i/>
              <w:color w:val="000000"/>
            </w:rPr>
            <w:t xml:space="preserve">use to determine these individuals’ authority to consent to </w:t>
          </w:r>
          <w:r w:rsidRPr="00CF54D6">
            <w:rPr>
              <w:rFonts w:ascii="Times New Roman" w:eastAsia="Times New Roman" w:hAnsi="Times New Roman" w:cs="Times New Roman"/>
              <w:i/>
            </w:rPr>
            <w:t>the</w:t>
          </w:r>
          <w:r>
            <w:rPr>
              <w:rFonts w:ascii="Times New Roman" w:eastAsia="Times New Roman" w:hAnsi="Times New Roman" w:cs="Times New Roman"/>
              <w:i/>
              <w:color w:val="000000"/>
            </w:rPr>
            <w:t xml:space="preserve"> minor’s general medical care.</w:t>
          </w:r>
        </w:p>
        <w:p w14:paraId="35FF2A80"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Indicate whether </w:t>
          </w:r>
          <w:r w:rsidR="00BB5D5A">
            <w:rPr>
              <w:rFonts w:ascii="Times New Roman" w:eastAsia="Times New Roman" w:hAnsi="Times New Roman" w:cs="Times New Roman"/>
              <w:i/>
              <w:color w:val="000000"/>
            </w:rPr>
            <w:t xml:space="preserve">you will obtain </w:t>
          </w:r>
          <w:r>
            <w:rPr>
              <w:rFonts w:ascii="Times New Roman" w:eastAsia="Times New Roman" w:hAnsi="Times New Roman" w:cs="Times New Roman"/>
              <w:i/>
              <w:color w:val="000000"/>
            </w:rPr>
            <w:t>assent from all, some, or none of the minors. If</w:t>
          </w:r>
          <w:r w:rsidR="00BB5D5A">
            <w:rPr>
              <w:rFonts w:ascii="Times New Roman" w:eastAsia="Times New Roman" w:hAnsi="Times New Roman" w:cs="Times New Roman"/>
              <w:i/>
              <w:color w:val="000000"/>
            </w:rPr>
            <w:t xml:space="preserve"> you will obtain</w:t>
          </w:r>
          <w:r>
            <w:rPr>
              <w:rFonts w:ascii="Times New Roman" w:eastAsia="Times New Roman" w:hAnsi="Times New Roman" w:cs="Times New Roman"/>
              <w:i/>
              <w:color w:val="000000"/>
            </w:rPr>
            <w:t xml:space="preserve"> assent from some minors, indicate which minors will be required to assent. </w:t>
          </w:r>
          <w:r w:rsidR="00C777EA">
            <w:rPr>
              <w:rFonts w:ascii="Times New Roman" w:eastAsia="Times New Roman" w:hAnsi="Times New Roman" w:cs="Times New Roman"/>
              <w:i/>
              <w:color w:val="000000"/>
            </w:rPr>
            <w:t>Consider</w:t>
          </w:r>
          <w:r>
            <w:rPr>
              <w:rFonts w:ascii="Times New Roman" w:eastAsia="Times New Roman" w:hAnsi="Times New Roman" w:cs="Times New Roman"/>
              <w:i/>
              <w:color w:val="000000"/>
            </w:rPr>
            <w:t xml:space="preserve"> chronological age </w:t>
          </w:r>
          <w:r w:rsidR="00C777EA">
            <w:rPr>
              <w:rFonts w:ascii="Times New Roman" w:eastAsia="Times New Roman" w:hAnsi="Times New Roman" w:cs="Times New Roman"/>
              <w:i/>
              <w:color w:val="000000"/>
            </w:rPr>
            <w:t xml:space="preserve">and </w:t>
          </w:r>
          <w:r>
            <w:rPr>
              <w:rFonts w:ascii="Times New Roman" w:eastAsia="Times New Roman" w:hAnsi="Times New Roman" w:cs="Times New Roman"/>
              <w:i/>
              <w:color w:val="000000"/>
            </w:rPr>
            <w:t>intellectual capacity</w:t>
          </w:r>
          <w:r w:rsidR="00C777EA">
            <w:rPr>
              <w:rFonts w:ascii="Times New Roman" w:eastAsia="Times New Roman" w:hAnsi="Times New Roman" w:cs="Times New Roman"/>
              <w:i/>
              <w:color w:val="000000"/>
            </w:rPr>
            <w:t xml:space="preserve"> when determining who will be required to provide assent (e.g.,</w:t>
          </w:r>
          <w:r>
            <w:rPr>
              <w:rFonts w:ascii="Times New Roman" w:eastAsia="Times New Roman" w:hAnsi="Times New Roman" w:cs="Times New Roman"/>
              <w:i/>
              <w:color w:val="000000"/>
            </w:rPr>
            <w:t xml:space="preserve"> infants are </w:t>
          </w:r>
          <w:r w:rsidR="00C777EA">
            <w:rPr>
              <w:rFonts w:ascii="Times New Roman" w:eastAsia="Times New Roman" w:hAnsi="Times New Roman" w:cs="Times New Roman"/>
              <w:i/>
              <w:color w:val="000000"/>
            </w:rPr>
            <w:t>un</w:t>
          </w:r>
          <w:r>
            <w:rPr>
              <w:rFonts w:ascii="Times New Roman" w:eastAsia="Times New Roman" w:hAnsi="Times New Roman" w:cs="Times New Roman"/>
              <w:i/>
              <w:color w:val="000000"/>
            </w:rPr>
            <w:t>able to assent.</w:t>
          </w:r>
          <w:r w:rsidRPr="00CF54D6">
            <w:rPr>
              <w:rFonts w:ascii="Times New Roman" w:eastAsia="Times New Roman" w:hAnsi="Times New Roman" w:cs="Times New Roman"/>
              <w:i/>
            </w:rPr>
            <w:t xml:space="preserve"> However, teenagers are likely able to read and sign an assent form</w:t>
          </w:r>
          <w:r w:rsidR="00C777EA">
            <w:rPr>
              <w:rFonts w:ascii="Times New Roman" w:eastAsia="Times New Roman" w:hAnsi="Times New Roman" w:cs="Times New Roman"/>
              <w:i/>
            </w:rPr>
            <w:t>)</w:t>
          </w:r>
          <w:r w:rsidRPr="00CF54D6">
            <w:rPr>
              <w:rFonts w:ascii="Times New Roman" w:eastAsia="Times New Roman" w:hAnsi="Times New Roman" w:cs="Times New Roman"/>
              <w:i/>
            </w:rPr>
            <w:t>.</w:t>
          </w:r>
        </w:p>
        <w:p w14:paraId="190E348A" w14:textId="77777777" w:rsidR="00CF54D6" w:rsidRDefault="00C72AB1" w:rsidP="00E85F75">
          <w:pPr>
            <w:numPr>
              <w:ilvl w:val="2"/>
              <w:numId w:val="4"/>
            </w:numPr>
            <w:pBdr>
              <w:top w:val="nil"/>
              <w:left w:val="nil"/>
              <w:bottom w:val="nil"/>
              <w:right w:val="nil"/>
              <w:between w:val="nil"/>
            </w:pBdr>
            <w:tabs>
              <w:tab w:val="left" w:pos="1800"/>
            </w:tabs>
            <w:ind w:left="1800" w:right="180" w:hanging="540"/>
            <w:rPr>
              <w:i/>
            </w:rPr>
          </w:pPr>
          <w:r>
            <w:rPr>
              <w:rFonts w:ascii="Times New Roman" w:eastAsia="Times New Roman" w:hAnsi="Times New Roman" w:cs="Times New Roman"/>
              <w:i/>
              <w:color w:val="000000"/>
            </w:rPr>
            <w:t>When assent of minors is obtained</w:t>
          </w:r>
          <w:r w:rsidR="00C777EA">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describe whether and how </w:t>
          </w:r>
          <w:r w:rsidR="00BB5D5A">
            <w:rPr>
              <w:rFonts w:ascii="Times New Roman" w:eastAsia="Times New Roman" w:hAnsi="Times New Roman" w:cs="Times New Roman"/>
              <w:i/>
              <w:color w:val="000000"/>
            </w:rPr>
            <w:t>you will</w:t>
          </w:r>
          <w:r>
            <w:rPr>
              <w:rFonts w:ascii="Times New Roman" w:eastAsia="Times New Roman" w:hAnsi="Times New Roman" w:cs="Times New Roman"/>
              <w:i/>
              <w:color w:val="000000"/>
            </w:rPr>
            <w:t xml:space="preserve"> document</w:t>
          </w:r>
          <w:r w:rsidR="00BB5D5A">
            <w:rPr>
              <w:rFonts w:ascii="Times New Roman" w:eastAsia="Times New Roman" w:hAnsi="Times New Roman" w:cs="Times New Roman"/>
              <w:i/>
              <w:color w:val="000000"/>
            </w:rPr>
            <w:t xml:space="preserve"> it</w:t>
          </w:r>
          <w:r>
            <w:rPr>
              <w:rFonts w:ascii="Times New Roman" w:eastAsia="Times New Roman" w:hAnsi="Times New Roman" w:cs="Times New Roman"/>
              <w:i/>
              <w:color w:val="000000"/>
            </w:rPr>
            <w:t xml:space="preserve">.  </w:t>
          </w:r>
          <w:r w:rsidRPr="00CF54D6">
            <w:rPr>
              <w:rFonts w:ascii="Times New Roman" w:eastAsia="Times New Roman" w:hAnsi="Times New Roman" w:cs="Times New Roman"/>
              <w:i/>
            </w:rPr>
            <w:t xml:space="preserve">Will </w:t>
          </w:r>
          <w:r w:rsidR="00BB5D5A">
            <w:rPr>
              <w:rFonts w:ascii="Times New Roman" w:eastAsia="Times New Roman" w:hAnsi="Times New Roman" w:cs="Times New Roman"/>
              <w:i/>
            </w:rPr>
            <w:t>minors</w:t>
          </w:r>
          <w:r w:rsidR="00BB5D5A" w:rsidRPr="00CF54D6">
            <w:rPr>
              <w:rFonts w:ascii="Times New Roman" w:eastAsia="Times New Roman" w:hAnsi="Times New Roman" w:cs="Times New Roman"/>
              <w:i/>
            </w:rPr>
            <w:t xml:space="preserve"> </w:t>
          </w:r>
          <w:r w:rsidRPr="00CF54D6">
            <w:rPr>
              <w:rFonts w:ascii="Times New Roman" w:eastAsia="Times New Roman" w:hAnsi="Times New Roman" w:cs="Times New Roman"/>
              <w:i/>
            </w:rPr>
            <w:t>sign an assent form or give verbal assent?</w:t>
          </w:r>
        </w:p>
        <w:p w14:paraId="510242E9" w14:textId="5FCC060F" w:rsidR="004F6AC9" w:rsidRPr="009218D8" w:rsidRDefault="00C72AB1" w:rsidP="00E85F75">
          <w:pPr>
            <w:numPr>
              <w:ilvl w:val="2"/>
              <w:numId w:val="4"/>
            </w:numPr>
            <w:pBdr>
              <w:top w:val="nil"/>
              <w:left w:val="nil"/>
              <w:bottom w:val="nil"/>
              <w:right w:val="nil"/>
              <w:between w:val="nil"/>
            </w:pBdr>
            <w:tabs>
              <w:tab w:val="left" w:pos="1800"/>
            </w:tabs>
            <w:ind w:left="1800" w:right="180" w:hanging="540"/>
            <w:rPr>
              <w:i/>
            </w:rPr>
          </w:pPr>
          <w:r w:rsidRPr="00CF54D6">
            <w:rPr>
              <w:rFonts w:ascii="Times New Roman" w:eastAsia="Times New Roman" w:hAnsi="Times New Roman" w:cs="Times New Roman"/>
              <w:i/>
            </w:rPr>
            <w:t xml:space="preserve">Attach parental permission and minor assent forms or scripts in Protocol Management. </w:t>
          </w:r>
        </w:p>
      </w:sdtContent>
    </w:sdt>
    <w:p w14:paraId="31115261" w14:textId="77777777" w:rsidR="009218D8" w:rsidRPr="0008006D" w:rsidRDefault="009218D8" w:rsidP="009218D8">
      <w:pPr>
        <w:pBdr>
          <w:top w:val="nil"/>
          <w:left w:val="nil"/>
          <w:bottom w:val="nil"/>
          <w:right w:val="nil"/>
          <w:between w:val="nil"/>
        </w:pBdr>
        <w:tabs>
          <w:tab w:val="left" w:pos="1800"/>
        </w:tabs>
        <w:ind w:left="1800" w:right="180"/>
        <w:rPr>
          <w:i/>
        </w:rPr>
      </w:pPr>
    </w:p>
    <w:p w14:paraId="48C1DDEA" w14:textId="3028DF8B" w:rsidR="00130538" w:rsidRPr="00EF7BA3" w:rsidRDefault="00130538" w:rsidP="009F0A2D">
      <w:pPr>
        <w:pBdr>
          <w:top w:val="nil"/>
          <w:left w:val="nil"/>
          <w:bottom w:val="nil"/>
          <w:right w:val="nil"/>
          <w:between w:val="nil"/>
        </w:pBdr>
        <w:ind w:left="720" w:right="180"/>
        <w:rPr>
          <w:rFonts w:ascii="Times New Roman" w:eastAsia="Times New Roman" w:hAnsi="Times New Roman" w:cs="Times New Roman"/>
        </w:rPr>
      </w:pPr>
    </w:p>
    <w:sdt>
      <w:sdtPr>
        <w:rPr>
          <w:rFonts w:ascii="Times New Roman" w:eastAsia="Times New Roman" w:hAnsi="Times New Roman" w:cs="Times New Roman"/>
        </w:rPr>
        <w:id w:val="1466855337"/>
        <w:placeholder>
          <w:docPart w:val="0A40CA40B7C44DAAA76E29E1F06A7000"/>
        </w:placeholder>
      </w:sdtPr>
      <w:sdtEndPr/>
      <w:sdtContent>
        <w:p w14:paraId="2B149876" w14:textId="69A92948" w:rsidR="00130538" w:rsidRPr="00EF7BA3" w:rsidRDefault="004A3ACD" w:rsidP="009F0A2D">
          <w:pPr>
            <w:pBdr>
              <w:top w:val="nil"/>
              <w:left w:val="nil"/>
              <w:bottom w:val="nil"/>
              <w:right w:val="nil"/>
              <w:between w:val="nil"/>
            </w:pBdr>
            <w:ind w:left="720" w:right="180"/>
            <w:rPr>
              <w:rFonts w:ascii="Times New Roman" w:eastAsia="Times New Roman" w:hAnsi="Times New Roman" w:cs="Times New Roman"/>
            </w:rPr>
          </w:pPr>
          <w:r>
            <w:t>N/A</w:t>
          </w:r>
        </w:p>
      </w:sdtContent>
    </w:sdt>
    <w:p w14:paraId="3629FB3D" w14:textId="54C38CA8" w:rsidR="000A5474" w:rsidRDefault="000A5474" w:rsidP="00973FAA">
      <w:pPr>
        <w:pBdr>
          <w:top w:val="nil"/>
          <w:left w:val="nil"/>
          <w:bottom w:val="nil"/>
          <w:right w:val="nil"/>
          <w:between w:val="nil"/>
        </w:pBdr>
        <w:ind w:right="180"/>
      </w:pPr>
    </w:p>
    <w:p w14:paraId="248D8790" w14:textId="7CCF2A8B" w:rsidR="00130538" w:rsidRPr="002D1440" w:rsidRDefault="00130538" w:rsidP="007F4D82">
      <w:pPr>
        <w:pBdr>
          <w:top w:val="nil"/>
          <w:left w:val="nil"/>
          <w:bottom w:val="nil"/>
          <w:right w:val="nil"/>
          <w:between w:val="nil"/>
        </w:pBdr>
        <w:tabs>
          <w:tab w:val="left" w:pos="1800"/>
        </w:tabs>
        <w:ind w:right="180"/>
      </w:pPr>
    </w:p>
    <w:sdt>
      <w:sdtPr>
        <w:rPr>
          <w:rFonts w:ascii="Times New Roman" w:eastAsia="Times New Roman" w:hAnsi="Times New Roman" w:cs="Times New Roman"/>
          <w:b/>
          <w:i/>
          <w:color w:val="000000"/>
        </w:rPr>
        <w:alias w:val="24.1(d)"/>
        <w:tag w:val="24.1(d)"/>
        <w:id w:val="1493380901"/>
        <w:lock w:val="sdtContentLocked"/>
        <w:placeholder>
          <w:docPart w:val="DefaultPlaceholder_-1854013440"/>
        </w:placeholder>
      </w:sdtPr>
      <w:sdtEndPr>
        <w:rPr>
          <w:b w:val="0"/>
        </w:rPr>
      </w:sdtEndPr>
      <w:sdtContent>
        <w:p w14:paraId="5ECDC7FF" w14:textId="75CBF4FA" w:rsidR="00826215" w:rsidRPr="00CF54D6" w:rsidRDefault="00C72AB1" w:rsidP="004F6AC9">
          <w:pPr>
            <w:pBdr>
              <w:top w:val="nil"/>
              <w:left w:val="nil"/>
              <w:bottom w:val="nil"/>
              <w:right w:val="nil"/>
              <w:between w:val="nil"/>
            </w:pBdr>
            <w:tabs>
              <w:tab w:val="left" w:pos="1800"/>
            </w:tabs>
            <w:spacing w:before="120" w:after="120"/>
            <w:ind w:left="720" w:right="720"/>
            <w:rPr>
              <w:i/>
            </w:rPr>
          </w:pPr>
          <w:r w:rsidRPr="00CF54D6">
            <w:rPr>
              <w:rFonts w:ascii="Times New Roman" w:eastAsia="Times New Roman" w:hAnsi="Times New Roman" w:cs="Times New Roman"/>
              <w:b/>
              <w:i/>
              <w:color w:val="000000"/>
            </w:rPr>
            <w:t>Adults</w:t>
          </w:r>
          <w:r w:rsidR="005375F6">
            <w:rPr>
              <w:rFonts w:ascii="Times New Roman" w:eastAsia="Times New Roman" w:hAnsi="Times New Roman" w:cs="Times New Roman"/>
              <w:b/>
              <w:i/>
              <w:color w:val="000000"/>
            </w:rPr>
            <w:t xml:space="preserve"> Unable to Consent </w:t>
          </w:r>
        </w:p>
        <w:p w14:paraId="177E7C4C" w14:textId="77777777" w:rsidR="00B0250F" w:rsidRDefault="00C72AB1" w:rsidP="00FC133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process </w:t>
          </w:r>
          <w:r w:rsidR="00BB5D5A">
            <w:rPr>
              <w:rFonts w:ascii="Times New Roman" w:eastAsia="Times New Roman" w:hAnsi="Times New Roman" w:cs="Times New Roman"/>
              <w:i/>
              <w:color w:val="000000"/>
            </w:rPr>
            <w:t xml:space="preserve">you will use </w:t>
          </w:r>
          <w:r>
            <w:rPr>
              <w:rFonts w:ascii="Times New Roman" w:eastAsia="Times New Roman" w:hAnsi="Times New Roman" w:cs="Times New Roman"/>
              <w:i/>
              <w:color w:val="000000"/>
            </w:rPr>
            <w:t xml:space="preserve">to determine whether an individual </w:t>
          </w:r>
          <w:r w:rsidR="00C777EA">
            <w:rPr>
              <w:rFonts w:ascii="Times New Roman" w:eastAsia="Times New Roman" w:hAnsi="Times New Roman" w:cs="Times New Roman"/>
              <w:i/>
              <w:color w:val="000000"/>
            </w:rPr>
            <w:t xml:space="preserve">adult </w:t>
          </w:r>
          <w:r>
            <w:rPr>
              <w:rFonts w:ascii="Times New Roman" w:eastAsia="Times New Roman" w:hAnsi="Times New Roman" w:cs="Times New Roman"/>
              <w:i/>
              <w:color w:val="000000"/>
            </w:rPr>
            <w:t>is capable of consent.</w:t>
          </w:r>
          <w:bookmarkStart w:id="215" w:name="_2xcytpi" w:colFirst="0" w:colLast="0"/>
          <w:bookmarkEnd w:id="215"/>
        </w:p>
        <w:p w14:paraId="6A733058" w14:textId="77777777" w:rsidR="00826215" w:rsidRDefault="00C72AB1" w:rsidP="00FC133E">
          <w:pPr>
            <w:numPr>
              <w:ilvl w:val="2"/>
              <w:numId w:val="4"/>
            </w:numPr>
            <w:pBdr>
              <w:top w:val="nil"/>
              <w:left w:val="nil"/>
              <w:bottom w:val="nil"/>
              <w:right w:val="nil"/>
              <w:between w:val="nil"/>
            </w:pBdr>
            <w:tabs>
              <w:tab w:val="left" w:pos="1800"/>
            </w:tabs>
            <w:ind w:left="1800" w:right="180" w:hanging="540"/>
          </w:pPr>
          <w:r w:rsidRPr="00B0250F">
            <w:rPr>
              <w:rFonts w:ascii="Times New Roman" w:eastAsia="Times New Roman" w:hAnsi="Times New Roman" w:cs="Times New Roman"/>
              <w:i/>
              <w:color w:val="000000"/>
            </w:rPr>
            <w:t>List the individuals from whom</w:t>
          </w:r>
          <w:r w:rsidR="00BB5D5A" w:rsidRPr="00B0250F">
            <w:rPr>
              <w:rFonts w:ascii="Times New Roman" w:eastAsia="Times New Roman" w:hAnsi="Times New Roman" w:cs="Times New Roman"/>
              <w:i/>
              <w:color w:val="000000"/>
            </w:rPr>
            <w:t xml:space="preserve"> you will obtain</w:t>
          </w:r>
          <w:r w:rsidRPr="00B0250F">
            <w:rPr>
              <w:rFonts w:ascii="Times New Roman" w:eastAsia="Times New Roman" w:hAnsi="Times New Roman" w:cs="Times New Roman"/>
              <w:i/>
              <w:color w:val="000000"/>
            </w:rPr>
            <w:t xml:space="preserve"> permission in order of priority (e.g., durable power of attorney for health care, court appointed guardian for health care decisions, spouse, and non-minor child).</w:t>
          </w:r>
        </w:p>
        <w:p w14:paraId="60129DC6" w14:textId="77777777" w:rsidR="00826215" w:rsidRDefault="00C72AB1" w:rsidP="00FC133E">
          <w:pPr>
            <w:numPr>
              <w:ilvl w:val="3"/>
              <w:numId w:val="4"/>
            </w:numPr>
            <w:pBdr>
              <w:top w:val="nil"/>
              <w:left w:val="nil"/>
              <w:bottom w:val="nil"/>
              <w:right w:val="nil"/>
              <w:between w:val="nil"/>
            </w:pBdr>
            <w:ind w:left="2340" w:right="180" w:hanging="540"/>
          </w:pPr>
          <w:r>
            <w:rPr>
              <w:rFonts w:ascii="Times New Roman" w:eastAsia="Times New Roman" w:hAnsi="Times New Roman" w:cs="Times New Roman"/>
              <w:i/>
              <w:color w:val="000000"/>
            </w:rPr>
            <w:t xml:space="preserve">For research conducted in the </w:t>
          </w:r>
          <w:r w:rsidR="005375F6">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review “SOP: Legally Authorized Representatives, </w:t>
          </w:r>
          <w:r w:rsidRPr="00CF54D6">
            <w:rPr>
              <w:rFonts w:ascii="Times New Roman" w:eastAsia="Times New Roman" w:hAnsi="Times New Roman" w:cs="Times New Roman"/>
              <w:i/>
            </w:rPr>
            <w:t>Minors</w:t>
          </w:r>
          <w:r>
            <w:rPr>
              <w:rFonts w:ascii="Times New Roman" w:eastAsia="Times New Roman" w:hAnsi="Times New Roman" w:cs="Times New Roman"/>
              <w:i/>
              <w:color w:val="000000"/>
            </w:rPr>
            <w:t xml:space="preserve">, and Guardians (HRP-013)” to </w:t>
          </w:r>
          <w:r w:rsidR="005375F6">
            <w:rPr>
              <w:rFonts w:ascii="Times New Roman" w:eastAsia="Times New Roman" w:hAnsi="Times New Roman" w:cs="Times New Roman"/>
              <w:i/>
              <w:color w:val="000000"/>
            </w:rPr>
            <w:t>determine</w:t>
          </w:r>
          <w:r>
            <w:rPr>
              <w:rFonts w:ascii="Times New Roman" w:eastAsia="Times New Roman" w:hAnsi="Times New Roman" w:cs="Times New Roman"/>
              <w:i/>
              <w:color w:val="000000"/>
            </w:rPr>
            <w:t xml:space="preserve"> which individuals in the state meet the definition of “legally authorized representative.”</w:t>
          </w:r>
        </w:p>
        <w:p w14:paraId="453B8DCB" w14:textId="77777777" w:rsidR="00826215" w:rsidRDefault="00C72AB1" w:rsidP="00FC133E">
          <w:pPr>
            <w:numPr>
              <w:ilvl w:val="3"/>
              <w:numId w:val="4"/>
            </w:numPr>
            <w:pBdr>
              <w:top w:val="nil"/>
              <w:left w:val="nil"/>
              <w:bottom w:val="nil"/>
              <w:right w:val="nil"/>
              <w:between w:val="nil"/>
            </w:pBdr>
            <w:ind w:left="2340" w:right="180" w:hanging="540"/>
          </w:pPr>
          <w:r>
            <w:rPr>
              <w:rFonts w:ascii="Times New Roman" w:eastAsia="Times New Roman" w:hAnsi="Times New Roman" w:cs="Times New Roman"/>
              <w:i/>
              <w:color w:val="000000"/>
            </w:rPr>
            <w:t xml:space="preserve">For research conducted outside of </w:t>
          </w:r>
          <w:r w:rsidR="005375F6">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w:t>
          </w:r>
          <w:r w:rsidR="005375F6">
            <w:rPr>
              <w:rFonts w:ascii="Times New Roman" w:eastAsia="Times New Roman" w:hAnsi="Times New Roman" w:cs="Times New Roman"/>
              <w:i/>
              <w:color w:val="000000"/>
            </w:rPr>
            <w:t xml:space="preserve">please </w:t>
          </w:r>
          <w:r>
            <w:rPr>
              <w:rFonts w:ascii="Times New Roman" w:eastAsia="Times New Roman" w:hAnsi="Times New Roman" w:cs="Times New Roman"/>
              <w:i/>
              <w:color w:val="000000"/>
            </w:rPr>
            <w:t xml:space="preserve">describe </w:t>
          </w:r>
          <w:r w:rsidR="005375F6">
            <w:rPr>
              <w:rFonts w:ascii="Times New Roman" w:eastAsia="Times New Roman" w:hAnsi="Times New Roman" w:cs="Times New Roman"/>
              <w:i/>
              <w:color w:val="000000"/>
            </w:rPr>
            <w:t xml:space="preserve">the legal requirements for obtaining permission from a legally </w:t>
          </w:r>
          <w:r>
            <w:rPr>
              <w:rFonts w:ascii="Times New Roman" w:eastAsia="Times New Roman" w:hAnsi="Times New Roman" w:cs="Times New Roman"/>
              <w:i/>
              <w:color w:val="000000"/>
            </w:rPr>
            <w:t xml:space="preserve">authorized </w:t>
          </w:r>
          <w:r w:rsidR="005375F6">
            <w:rPr>
              <w:rFonts w:ascii="Times New Roman" w:eastAsia="Times New Roman" w:hAnsi="Times New Roman" w:cs="Times New Roman"/>
              <w:i/>
              <w:color w:val="000000"/>
            </w:rPr>
            <w:t>representative in the state where the research will occur.</w:t>
          </w:r>
        </w:p>
        <w:p w14:paraId="18BB8EEC" w14:textId="77777777" w:rsidR="00826215" w:rsidRDefault="00C72AB1" w:rsidP="00FC133E">
          <w:pPr>
            <w:numPr>
              <w:ilvl w:val="2"/>
              <w:numId w:val="4"/>
            </w:numPr>
            <w:pBdr>
              <w:top w:val="nil"/>
              <w:left w:val="nil"/>
              <w:bottom w:val="nil"/>
              <w:right w:val="nil"/>
              <w:between w:val="nil"/>
            </w:pBdr>
            <w:ind w:left="1800" w:right="180" w:hanging="540"/>
          </w:pPr>
          <w:r>
            <w:rPr>
              <w:rFonts w:ascii="Times New Roman" w:eastAsia="Times New Roman" w:hAnsi="Times New Roman" w:cs="Times New Roman"/>
              <w:i/>
              <w:color w:val="000000"/>
            </w:rPr>
            <w:t>Describe the process for assent of the subjects.</w:t>
          </w:r>
        </w:p>
        <w:p w14:paraId="6E66B5F8" w14:textId="77777777" w:rsidR="00826215" w:rsidRDefault="00FC133E" w:rsidP="00FC133E">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Indicate whether y</w:t>
          </w:r>
          <w:r w:rsidR="00BB5D5A">
            <w:rPr>
              <w:rFonts w:ascii="Times New Roman" w:eastAsia="Times New Roman" w:hAnsi="Times New Roman" w:cs="Times New Roman"/>
              <w:i/>
              <w:color w:val="000000"/>
            </w:rPr>
            <w:t>ou will require a</w:t>
          </w:r>
          <w:r w:rsidR="00C72AB1">
            <w:rPr>
              <w:rFonts w:ascii="Times New Roman" w:eastAsia="Times New Roman" w:hAnsi="Times New Roman" w:cs="Times New Roman"/>
              <w:i/>
              <w:color w:val="000000"/>
            </w:rPr>
            <w:t xml:space="preserve">ssent </w:t>
          </w:r>
          <w:r w:rsidR="00BB5D5A">
            <w:rPr>
              <w:rFonts w:ascii="Times New Roman" w:eastAsia="Times New Roman" w:hAnsi="Times New Roman" w:cs="Times New Roman"/>
              <w:i/>
              <w:color w:val="000000"/>
            </w:rPr>
            <w:t>from</w:t>
          </w:r>
          <w:r w:rsidR="00C72AB1">
            <w:rPr>
              <w:rFonts w:ascii="Times New Roman" w:eastAsia="Times New Roman" w:hAnsi="Times New Roman" w:cs="Times New Roman"/>
              <w:i/>
              <w:color w:val="000000"/>
            </w:rPr>
            <w:t xml:space="preserve"> all, some, or none of the subjects. If some, indicate which subjects will be required to assent and which will not.</w:t>
          </w:r>
        </w:p>
        <w:p w14:paraId="755FDACF" w14:textId="77777777" w:rsidR="00826215" w:rsidRDefault="00C72AB1" w:rsidP="00FC133E">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If </w:t>
          </w:r>
          <w:r w:rsidR="00BB5D5A">
            <w:rPr>
              <w:rFonts w:ascii="Times New Roman" w:eastAsia="Times New Roman" w:hAnsi="Times New Roman" w:cs="Times New Roman"/>
              <w:i/>
              <w:color w:val="000000"/>
            </w:rPr>
            <w:t xml:space="preserve">you will not obtain </w:t>
          </w:r>
          <w:r>
            <w:rPr>
              <w:rFonts w:ascii="Times New Roman" w:eastAsia="Times New Roman" w:hAnsi="Times New Roman" w:cs="Times New Roman"/>
              <w:i/>
              <w:color w:val="000000"/>
            </w:rPr>
            <w:t xml:space="preserve">assent from some or all subjects, </w:t>
          </w:r>
          <w:r w:rsidR="005375F6">
            <w:rPr>
              <w:rFonts w:ascii="Times New Roman" w:eastAsia="Times New Roman" w:hAnsi="Times New Roman" w:cs="Times New Roman"/>
              <w:i/>
              <w:color w:val="000000"/>
            </w:rPr>
            <w:t>please provide justification for not obtaining assent</w:t>
          </w:r>
          <w:r>
            <w:rPr>
              <w:rFonts w:ascii="Times New Roman" w:eastAsia="Times New Roman" w:hAnsi="Times New Roman" w:cs="Times New Roman"/>
              <w:i/>
              <w:color w:val="000000"/>
            </w:rPr>
            <w:t>.</w:t>
          </w:r>
        </w:p>
        <w:p w14:paraId="795A30CE" w14:textId="1825A2EC" w:rsidR="00826215" w:rsidRPr="0008006D" w:rsidRDefault="00C72AB1" w:rsidP="00FC133E">
          <w:pPr>
            <w:numPr>
              <w:ilvl w:val="3"/>
              <w:numId w:val="4"/>
            </w:numPr>
            <w:pBdr>
              <w:top w:val="nil"/>
              <w:left w:val="nil"/>
              <w:bottom w:val="nil"/>
              <w:right w:val="nil"/>
              <w:between w:val="nil"/>
            </w:pBdr>
            <w:tabs>
              <w:tab w:val="left" w:pos="2340"/>
            </w:tabs>
            <w:spacing w:after="240"/>
            <w:ind w:left="2340" w:right="180" w:hanging="540"/>
          </w:pPr>
          <w:r>
            <w:rPr>
              <w:rFonts w:ascii="Times New Roman" w:eastAsia="Times New Roman" w:hAnsi="Times New Roman" w:cs="Times New Roman"/>
              <w:i/>
              <w:color w:val="000000"/>
            </w:rPr>
            <w:t xml:space="preserve">Describe whether </w:t>
          </w:r>
          <w:r w:rsidR="005375F6">
            <w:rPr>
              <w:rFonts w:ascii="Times New Roman" w:eastAsia="Times New Roman" w:hAnsi="Times New Roman" w:cs="Times New Roman"/>
              <w:i/>
              <w:color w:val="000000"/>
            </w:rPr>
            <w:t xml:space="preserve">and how </w:t>
          </w:r>
          <w:r w:rsidR="00BB5D5A">
            <w:rPr>
              <w:rFonts w:ascii="Times New Roman" w:eastAsia="Times New Roman" w:hAnsi="Times New Roman" w:cs="Times New Roman"/>
              <w:i/>
              <w:color w:val="000000"/>
            </w:rPr>
            <w:t xml:space="preserve">you will document </w:t>
          </w:r>
          <w:r>
            <w:rPr>
              <w:rFonts w:ascii="Times New Roman" w:eastAsia="Times New Roman" w:hAnsi="Times New Roman" w:cs="Times New Roman"/>
              <w:i/>
              <w:color w:val="000000"/>
            </w:rPr>
            <w:t xml:space="preserve">assent. </w:t>
          </w:r>
        </w:p>
      </w:sdtContent>
    </w:sdt>
    <w:p w14:paraId="76E7E86F" w14:textId="6D726ADA" w:rsidR="00130538" w:rsidRPr="000C4154" w:rsidRDefault="00130538" w:rsidP="009F0A2D">
      <w:pPr>
        <w:pBdr>
          <w:top w:val="nil"/>
          <w:left w:val="nil"/>
          <w:bottom w:val="nil"/>
          <w:right w:val="nil"/>
          <w:between w:val="nil"/>
        </w:pBdr>
        <w:spacing w:after="24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793625429"/>
        <w:placeholder>
          <w:docPart w:val="3F7AEF5DF44E41F6BFA26B8E3C6BCDA5"/>
        </w:placeholder>
      </w:sdtPr>
      <w:sdtEndPr/>
      <w:sdtContent>
        <w:p w14:paraId="229F480B" w14:textId="6569E870" w:rsidR="00130538" w:rsidRPr="005409CD" w:rsidRDefault="004A3ACD" w:rsidP="005409CD">
          <w:pPr>
            <w:pBdr>
              <w:top w:val="nil"/>
              <w:left w:val="nil"/>
              <w:bottom w:val="nil"/>
              <w:right w:val="nil"/>
              <w:between w:val="nil"/>
            </w:pBdr>
            <w:spacing w:after="240"/>
            <w:ind w:left="720" w:right="180"/>
            <w:rPr>
              <w:rFonts w:ascii="Times New Roman" w:eastAsia="Times New Roman" w:hAnsi="Times New Roman" w:cs="Times New Roman"/>
              <w:color w:val="000000"/>
            </w:rPr>
          </w:pPr>
          <w:r>
            <w:t>N/A</w:t>
          </w:r>
        </w:p>
      </w:sdtContent>
    </w:sdt>
    <w:p w14:paraId="55BFF347" w14:textId="77777777" w:rsidR="002711A7" w:rsidRDefault="002711A7" w:rsidP="0008006D">
      <w:pPr>
        <w:pBdr>
          <w:top w:val="nil"/>
          <w:left w:val="nil"/>
          <w:bottom w:val="nil"/>
          <w:right w:val="nil"/>
          <w:between w:val="nil"/>
        </w:pBdr>
        <w:tabs>
          <w:tab w:val="left" w:pos="2340"/>
        </w:tabs>
        <w:spacing w:after="240"/>
        <w:ind w:left="2340" w:right="180"/>
      </w:pPr>
    </w:p>
    <w:bookmarkStart w:id="216" w:name="_Toc536802866" w:displacedByCustomXml="next"/>
    <w:bookmarkEnd w:id="216" w:displacedByCustomXml="next"/>
    <w:bookmarkStart w:id="217" w:name="_Toc536802867" w:displacedByCustomXml="next"/>
    <w:bookmarkEnd w:id="217" w:displacedByCustomXml="next"/>
    <w:bookmarkStart w:id="218" w:name="_Toc180573" w:displacedByCustomXml="next"/>
    <w:sdt>
      <w:sdtPr>
        <w:alias w:val="Process to document consent in writing"/>
        <w:tag w:val="Process to document consent in writing"/>
        <w:id w:val="-68584638"/>
        <w:lock w:val="sdtContentLocked"/>
        <w:placeholder>
          <w:docPart w:val="DefaultPlaceholder_-1854013440"/>
        </w:placeholder>
      </w:sdtPr>
      <w:sdtEndPr/>
      <w:sdtContent>
        <w:p w14:paraId="140F478C" w14:textId="00B63AC5" w:rsidR="00826215" w:rsidRDefault="00C72AB1">
          <w:pPr>
            <w:pStyle w:val="Heading1"/>
            <w:numPr>
              <w:ilvl w:val="0"/>
              <w:numId w:val="4"/>
            </w:numPr>
          </w:pPr>
          <w:r>
            <w:t>Process to Document Consent in Writing</w:t>
          </w:r>
        </w:p>
        <w:bookmarkEnd w:id="218" w:displacedByCustomXml="next"/>
      </w:sdtContent>
    </w:sdt>
    <w:p w14:paraId="29389150" w14:textId="4C20F3AF" w:rsidR="00826215" w:rsidRDefault="00705C97"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1"/>
          <w:tag w:val="25.1"/>
          <w:id w:val="94466220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Consult “SOP: Written Documentation of Consent (HRP-091)” for recommended </w:t>
          </w:r>
          <w:r w:rsidR="00C72AB1">
            <w:rPr>
              <w:rFonts w:ascii="Times New Roman" w:eastAsia="Times New Roman" w:hAnsi="Times New Roman" w:cs="Times New Roman"/>
              <w:i/>
            </w:rPr>
            <w:t>procedures</w:t>
          </w:r>
          <w:r w:rsidR="004F6AC9">
            <w:rPr>
              <w:rFonts w:ascii="Times New Roman" w:eastAsia="Times New Roman" w:hAnsi="Times New Roman" w:cs="Times New Roman"/>
              <w:i/>
              <w:color w:val="000000"/>
            </w:rPr>
            <w:t>, and</w:t>
          </w:r>
          <w:r w:rsidR="00C72AB1">
            <w:rPr>
              <w:rFonts w:ascii="Times New Roman" w:eastAsia="Times New Roman" w:hAnsi="Times New Roman" w:cs="Times New Roman"/>
              <w:i/>
              <w:color w:val="000000"/>
            </w:rPr>
            <w:t xml:space="preserve"> describe whether and how consent of the subject will be documented in writing</w:t>
          </w:r>
        </w:sdtContent>
      </w:sdt>
      <w:r w:rsidR="00161AA6" w:rsidRPr="000A5474">
        <w:rPr>
          <w:rFonts w:ascii="Times New Roman" w:eastAsia="Times New Roman" w:hAnsi="Times New Roman" w:cs="Times New Roman"/>
          <w:color w:val="000000"/>
        </w:rPr>
        <w:t>:</w:t>
      </w:r>
    </w:p>
    <w:p w14:paraId="27316402" w14:textId="77777777" w:rsidR="009218D8" w:rsidRPr="00973FAA" w:rsidRDefault="009218D8" w:rsidP="009218D8">
      <w:pPr>
        <w:pBdr>
          <w:top w:val="nil"/>
          <w:left w:val="nil"/>
          <w:bottom w:val="nil"/>
          <w:right w:val="nil"/>
          <w:between w:val="nil"/>
        </w:pBdr>
        <w:spacing w:before="120" w:after="120"/>
        <w:ind w:left="1260" w:right="180"/>
      </w:pPr>
    </w:p>
    <w:sdt>
      <w:sdtPr>
        <w:id w:val="-1405528240"/>
        <w:placeholder>
          <w:docPart w:val="9FE500E4789A4EAAA452B74AE76FB4B7"/>
        </w:placeholder>
      </w:sdtPr>
      <w:sdtEndPr/>
      <w:sdtContent>
        <w:p w14:paraId="0841D63E" w14:textId="23FDD671" w:rsidR="00973FAA" w:rsidRDefault="00E712A4" w:rsidP="00973FAA">
          <w:pPr>
            <w:pBdr>
              <w:top w:val="nil"/>
              <w:left w:val="nil"/>
              <w:bottom w:val="nil"/>
              <w:right w:val="nil"/>
              <w:between w:val="nil"/>
            </w:pBdr>
            <w:spacing w:before="120" w:after="120"/>
            <w:ind w:left="1260" w:right="180"/>
          </w:pPr>
          <w:r>
            <w:t>Upon arrival at Sandbox studio, the participant will be asked to read and sign a consent form prior to any experiment procedure.</w:t>
          </w:r>
        </w:p>
      </w:sdtContent>
    </w:sdt>
    <w:p w14:paraId="2CDDEAEA" w14:textId="77777777" w:rsidR="009218D8" w:rsidRDefault="009218D8" w:rsidP="00973FAA">
      <w:pPr>
        <w:pBdr>
          <w:top w:val="nil"/>
          <w:left w:val="nil"/>
          <w:bottom w:val="nil"/>
          <w:right w:val="nil"/>
          <w:between w:val="nil"/>
        </w:pBdr>
        <w:spacing w:before="120" w:after="120"/>
        <w:ind w:left="1260" w:right="180"/>
      </w:pPr>
    </w:p>
    <w:p w14:paraId="7A2B8087" w14:textId="0856D7FD" w:rsidR="00826215" w:rsidRDefault="00705C97"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2"/>
          <w:tag w:val="25.2"/>
          <w:id w:val="-41794611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w:t>
          </w:r>
          <w:r w:rsidR="005375F6">
            <w:rPr>
              <w:rFonts w:ascii="Times New Roman" w:eastAsia="Times New Roman" w:hAnsi="Times New Roman" w:cs="Times New Roman"/>
              <w:i/>
              <w:color w:val="000000"/>
            </w:rPr>
            <w:t xml:space="preserve">the </w:t>
          </w:r>
          <w:r w:rsidR="00C72AB1">
            <w:rPr>
              <w:rFonts w:ascii="Times New Roman" w:eastAsia="Times New Roman" w:hAnsi="Times New Roman" w:cs="Times New Roman"/>
              <w:i/>
              <w:color w:val="000000"/>
            </w:rPr>
            <w:t xml:space="preserve">research presents no more than minimal risk of harm to subjects and involves no procedures for which written documentation of consent is normally required outside of the research context, </w:t>
          </w:r>
          <w:r w:rsidR="00BB5D5A">
            <w:rPr>
              <w:rFonts w:ascii="Times New Roman" w:eastAsia="Times New Roman" w:hAnsi="Times New Roman" w:cs="Times New Roman"/>
              <w:i/>
              <w:color w:val="000000"/>
            </w:rPr>
            <w:t xml:space="preserve">you can request that </w:t>
          </w:r>
          <w:r w:rsidR="00560D16">
            <w:rPr>
              <w:rFonts w:ascii="Times New Roman" w:eastAsia="Times New Roman" w:hAnsi="Times New Roman" w:cs="Times New Roman"/>
              <w:i/>
              <w:color w:val="000000"/>
            </w:rPr>
            <w:t xml:space="preserve">the </w:t>
          </w:r>
          <w:r w:rsidR="00560D16">
            <w:rPr>
              <w:rFonts w:ascii="Times New Roman" w:eastAsia="Times New Roman" w:hAnsi="Times New Roman" w:cs="Times New Roman"/>
              <w:i/>
              <w:color w:val="000000"/>
            </w:rPr>
            <w:lastRenderedPageBreak/>
            <w:t xml:space="preserve">IRB </w:t>
          </w:r>
          <w:r w:rsidR="00C72AB1">
            <w:rPr>
              <w:rFonts w:ascii="Times New Roman" w:eastAsia="Times New Roman" w:hAnsi="Times New Roman" w:cs="Times New Roman"/>
              <w:i/>
              <w:color w:val="000000"/>
            </w:rPr>
            <w:t>waive the requirement to obtain written documentation of consent (e.g., consent to participate is indicated by pressing a button for an online questionnaire – after the consent information is presented and before the questionnaire begins)</w:t>
          </w:r>
        </w:sdtContent>
      </w:sdt>
      <w:r w:rsidR="00161AA6" w:rsidRPr="000A5474">
        <w:rPr>
          <w:rFonts w:ascii="Times New Roman" w:eastAsia="Times New Roman" w:hAnsi="Times New Roman" w:cs="Times New Roman"/>
          <w:color w:val="000000"/>
        </w:rPr>
        <w:t>:</w:t>
      </w:r>
    </w:p>
    <w:p w14:paraId="06A8BB89" w14:textId="77777777" w:rsidR="009218D8" w:rsidRPr="00973FAA" w:rsidRDefault="009218D8" w:rsidP="009218D8">
      <w:pPr>
        <w:pBdr>
          <w:top w:val="nil"/>
          <w:left w:val="nil"/>
          <w:bottom w:val="nil"/>
          <w:right w:val="nil"/>
          <w:between w:val="nil"/>
        </w:pBdr>
        <w:spacing w:before="120" w:after="120"/>
        <w:ind w:left="1260" w:right="180"/>
      </w:pPr>
    </w:p>
    <w:sdt>
      <w:sdtPr>
        <w:id w:val="1281144013"/>
        <w:placeholder>
          <w:docPart w:val="0EAB0FA78C3A40C1A25C2377BA62CF2F"/>
        </w:placeholder>
      </w:sdtPr>
      <w:sdtEndPr/>
      <w:sdtContent>
        <w:p w14:paraId="044ED66D" w14:textId="3AFC082B" w:rsidR="00973FAA" w:rsidRDefault="00E712A4" w:rsidP="00973FAA">
          <w:pPr>
            <w:pBdr>
              <w:top w:val="nil"/>
              <w:left w:val="nil"/>
              <w:bottom w:val="nil"/>
              <w:right w:val="nil"/>
              <w:between w:val="nil"/>
            </w:pBdr>
            <w:spacing w:before="120" w:after="120"/>
            <w:ind w:left="1260" w:right="180"/>
          </w:pPr>
          <w:r>
            <w:t>N/A</w:t>
          </w:r>
        </w:p>
      </w:sdtContent>
    </w:sdt>
    <w:p w14:paraId="65B63059" w14:textId="77777777" w:rsidR="009218D8" w:rsidRDefault="009218D8" w:rsidP="00973FAA">
      <w:pPr>
        <w:pBdr>
          <w:top w:val="nil"/>
          <w:left w:val="nil"/>
          <w:bottom w:val="nil"/>
          <w:right w:val="nil"/>
          <w:between w:val="nil"/>
        </w:pBdr>
        <w:spacing w:before="120" w:after="120"/>
        <w:ind w:left="1260" w:right="180"/>
      </w:pPr>
    </w:p>
    <w:p w14:paraId="71EEAC68" w14:textId="43A725AA" w:rsidR="00826215" w:rsidRDefault="00705C97"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3"/>
          <w:tag w:val="25.3"/>
          <w:id w:val="1771046876"/>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you will document consent in writing, attach a consent document with places for signatures. If you will obtain consent, but not document consent in writing, </w:t>
          </w:r>
          <w:r w:rsidR="00BB5D5A">
            <w:rPr>
              <w:rFonts w:ascii="Times New Roman" w:eastAsia="Times New Roman" w:hAnsi="Times New Roman" w:cs="Times New Roman"/>
              <w:i/>
              <w:color w:val="000000"/>
            </w:rPr>
            <w:t xml:space="preserve">please </w:t>
          </w:r>
          <w:r w:rsidR="00C72AB1">
            <w:rPr>
              <w:rFonts w:ascii="Times New Roman" w:eastAsia="Times New Roman" w:hAnsi="Times New Roman" w:cs="Times New Roman"/>
              <w:i/>
              <w:color w:val="000000"/>
            </w:rPr>
            <w:t xml:space="preserve">attach </w:t>
          </w:r>
          <w:r w:rsidR="005375F6">
            <w:rPr>
              <w:rFonts w:ascii="Times New Roman" w:eastAsia="Times New Roman" w:hAnsi="Times New Roman" w:cs="Times New Roman"/>
              <w:i/>
              <w:color w:val="000000"/>
            </w:rPr>
            <w:t xml:space="preserve">the </w:t>
          </w:r>
          <w:r w:rsidR="00C72AB1">
            <w:rPr>
              <w:rFonts w:ascii="Times New Roman" w:eastAsia="Times New Roman" w:hAnsi="Times New Roman" w:cs="Times New Roman"/>
              <w:i/>
              <w:color w:val="000000"/>
            </w:rPr>
            <w:t>consent script or text. Review “CHECKLIST: Waiver of Written Documentation of Consent (HRP-411)” to ensure that you have provided sufficient information. You should use “TEMPLATE CONSENT DOCUMENT (HRP-502)”to create the consent document or script</w:t>
          </w:r>
        </w:sdtContent>
      </w:sdt>
      <w:r w:rsidR="00161AA6" w:rsidRPr="000A5474">
        <w:rPr>
          <w:rFonts w:ascii="Times New Roman" w:eastAsia="Times New Roman" w:hAnsi="Times New Roman" w:cs="Times New Roman"/>
          <w:color w:val="000000"/>
        </w:rPr>
        <w:t>:</w:t>
      </w:r>
    </w:p>
    <w:p w14:paraId="7E5CD5AD" w14:textId="77777777" w:rsidR="009218D8" w:rsidRPr="00973FAA" w:rsidRDefault="009218D8" w:rsidP="009218D8">
      <w:pPr>
        <w:pBdr>
          <w:top w:val="nil"/>
          <w:left w:val="nil"/>
          <w:bottom w:val="nil"/>
          <w:right w:val="nil"/>
          <w:between w:val="nil"/>
        </w:pBdr>
        <w:spacing w:before="120" w:after="120"/>
        <w:ind w:left="1260" w:right="180"/>
      </w:pPr>
    </w:p>
    <w:sdt>
      <w:sdtPr>
        <w:id w:val="1849833722"/>
        <w:placeholder>
          <w:docPart w:val="CA5E476ABEAA4E1B9DC5025C2EFB44ED"/>
        </w:placeholder>
      </w:sdtPr>
      <w:sdtEndPr/>
      <w:sdtContent>
        <w:p w14:paraId="3708DD5D" w14:textId="47D75C5D" w:rsidR="00973FAA" w:rsidRPr="00BF40FA" w:rsidRDefault="00E712A4" w:rsidP="00973FAA">
          <w:pPr>
            <w:pBdr>
              <w:top w:val="nil"/>
              <w:left w:val="nil"/>
              <w:bottom w:val="nil"/>
              <w:right w:val="nil"/>
              <w:between w:val="nil"/>
            </w:pBdr>
            <w:spacing w:before="120" w:after="120"/>
            <w:ind w:left="1260" w:right="180"/>
          </w:pPr>
          <w:r>
            <w:t>N/A</w:t>
          </w:r>
        </w:p>
      </w:sdtContent>
    </w:sdt>
    <w:p w14:paraId="6C590B3D" w14:textId="79C375F4" w:rsidR="00BF40FA" w:rsidRDefault="00BF40FA"/>
    <w:p w14:paraId="20535040" w14:textId="2F42813D" w:rsidR="001B15C1" w:rsidRDefault="001B15C1"/>
    <w:p w14:paraId="77EC516C" w14:textId="77777777" w:rsidR="001B15C1" w:rsidRPr="00BF40FA" w:rsidRDefault="001B15C1"/>
    <w:bookmarkStart w:id="219" w:name="_Toc180574" w:displacedByCustomXml="next"/>
    <w:sdt>
      <w:sdtPr>
        <w:alias w:val="Resources available"/>
        <w:tag w:val="Resources available"/>
        <w:id w:val="1395848464"/>
        <w:lock w:val="sdtContentLocked"/>
        <w:placeholder>
          <w:docPart w:val="DefaultPlaceholder_-1854013440"/>
        </w:placeholder>
      </w:sdtPr>
      <w:sdtEndPr/>
      <w:sdtContent>
        <w:p w14:paraId="2F110DEF" w14:textId="60353C4C" w:rsidR="00826215" w:rsidRDefault="00C72AB1">
          <w:pPr>
            <w:pStyle w:val="Heading1"/>
            <w:numPr>
              <w:ilvl w:val="0"/>
              <w:numId w:val="4"/>
            </w:numPr>
          </w:pPr>
          <w:r>
            <w:t>Resources Available</w:t>
          </w:r>
        </w:p>
        <w:bookmarkEnd w:id="219" w:displacedByCustomXml="next"/>
      </w:sdtContent>
    </w:sdt>
    <w:sdt>
      <w:sdtPr>
        <w:rPr>
          <w:rFonts w:ascii="Times New Roman" w:eastAsia="Times New Roman" w:hAnsi="Times New Roman" w:cs="Times New Roman"/>
          <w:i/>
          <w:color w:val="000000"/>
        </w:rPr>
        <w:alias w:val="26.1"/>
        <w:tag w:val="26.1"/>
        <w:id w:val="-853032856"/>
        <w:lock w:val="sdtContentLocked"/>
        <w:placeholder>
          <w:docPart w:val="DefaultPlaceholder_-1854013440"/>
        </w:placeholder>
      </w:sdtPr>
      <w:sdtEndPr/>
      <w:sdtContent>
        <w:p w14:paraId="3C505D85" w14:textId="01139052" w:rsidR="00826215" w:rsidRDefault="00C72AB1" w:rsidP="00DA591E">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resources available to conduct the research</w:t>
          </w:r>
          <w:r>
            <w:rPr>
              <w:rFonts w:ascii="Times New Roman" w:eastAsia="Times New Roman" w:hAnsi="Times New Roman" w:cs="Times New Roman"/>
              <w:i/>
            </w:rPr>
            <w:t>.</w:t>
          </w:r>
          <w:r>
            <w:rPr>
              <w:rFonts w:ascii="Times New Roman" w:eastAsia="Times New Roman" w:hAnsi="Times New Roman" w:cs="Times New Roman"/>
              <w:i/>
              <w:color w:val="000000"/>
            </w:rPr>
            <w:t xml:space="preserve"> For example, as appropriate:</w:t>
          </w:r>
        </w:p>
        <w:p w14:paraId="72208D08" w14:textId="77777777" w:rsidR="00826215" w:rsidRDefault="00BB5D5A" w:rsidP="00DA591E">
          <w:pPr>
            <w:numPr>
              <w:ilvl w:val="2"/>
              <w:numId w:val="4"/>
            </w:numPr>
            <w:pBdr>
              <w:top w:val="nil"/>
              <w:left w:val="nil"/>
              <w:bottom w:val="nil"/>
              <w:right w:val="nil"/>
              <w:between w:val="nil"/>
            </w:pBdr>
            <w:tabs>
              <w:tab w:val="left" w:pos="1800"/>
            </w:tabs>
            <w:spacing w:before="120"/>
            <w:ind w:left="1800" w:right="180" w:hanging="540"/>
            <w:rPr>
              <w:i/>
            </w:rPr>
          </w:pPr>
          <w:r>
            <w:rPr>
              <w:rFonts w:ascii="Times New Roman" w:eastAsia="Times New Roman" w:hAnsi="Times New Roman" w:cs="Times New Roman"/>
              <w:i/>
              <w:color w:val="000000"/>
            </w:rPr>
            <w:t>Describe t</w:t>
          </w:r>
          <w:r w:rsidR="00C72AB1">
            <w:rPr>
              <w:rFonts w:ascii="Times New Roman" w:eastAsia="Times New Roman" w:hAnsi="Times New Roman" w:cs="Times New Roman"/>
              <w:i/>
              <w:color w:val="000000"/>
            </w:rPr>
            <w:t>he PI’s availability to supervise the research.</w:t>
          </w:r>
        </w:p>
        <w:p w14:paraId="65CF6450"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Justify the feasibility of recruiting the required number of suitable subjects within the agreed recruitment period. For example, how many potential subjects do you have access to? What percentage of those potential subjects do you need to recruit?</w:t>
          </w:r>
        </w:p>
        <w:p w14:paraId="60484D5E"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time that you will devote to conducting and completing the research.</w:t>
          </w:r>
        </w:p>
        <w:p w14:paraId="50CCF619"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your facilities.</w:t>
          </w:r>
        </w:p>
        <w:p w14:paraId="620A0CF3"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availability of medical or psychological resources that subjects might need as a result of an anticipated </w:t>
          </w:r>
          <w:r w:rsidR="00BB5D5A">
            <w:rPr>
              <w:rFonts w:ascii="Times New Roman" w:eastAsia="Times New Roman" w:hAnsi="Times New Roman" w:cs="Times New Roman"/>
              <w:i/>
              <w:color w:val="000000"/>
            </w:rPr>
            <w:t xml:space="preserve">or unanticipated </w:t>
          </w:r>
          <w:r>
            <w:rPr>
              <w:rFonts w:ascii="Times New Roman" w:eastAsia="Times New Roman" w:hAnsi="Times New Roman" w:cs="Times New Roman"/>
              <w:i/>
              <w:color w:val="000000"/>
            </w:rPr>
            <w:t xml:space="preserve">consequence of </w:t>
          </w:r>
          <w:r w:rsidR="00BB5D5A">
            <w:rPr>
              <w:rFonts w:ascii="Times New Roman" w:eastAsia="Times New Roman" w:hAnsi="Times New Roman" w:cs="Times New Roman"/>
              <w:i/>
              <w:color w:val="000000"/>
            </w:rPr>
            <w:t xml:space="preserve">participation in the </w:t>
          </w:r>
          <w:r>
            <w:rPr>
              <w:rFonts w:ascii="Times New Roman" w:eastAsia="Times New Roman" w:hAnsi="Times New Roman" w:cs="Times New Roman"/>
              <w:i/>
              <w:color w:val="000000"/>
            </w:rPr>
            <w:t>research.</w:t>
          </w:r>
        </w:p>
        <w:p w14:paraId="369FA763" w14:textId="69D5A773" w:rsidR="00826215" w:rsidRPr="0008006D" w:rsidRDefault="00C72AB1" w:rsidP="00DA591E">
          <w:pPr>
            <w:numPr>
              <w:ilvl w:val="2"/>
              <w:numId w:val="4"/>
            </w:numPr>
            <w:pBdr>
              <w:top w:val="nil"/>
              <w:left w:val="nil"/>
              <w:bottom w:val="nil"/>
              <w:right w:val="nil"/>
              <w:between w:val="nil"/>
            </w:pBdr>
            <w:tabs>
              <w:tab w:val="left" w:pos="1800"/>
            </w:tabs>
            <w:spacing w:after="120"/>
            <w:ind w:left="1800" w:right="180" w:hanging="540"/>
          </w:pPr>
          <w:r>
            <w:rPr>
              <w:rFonts w:ascii="Times New Roman" w:eastAsia="Times New Roman" w:hAnsi="Times New Roman" w:cs="Times New Roman"/>
              <w:i/>
              <w:color w:val="000000"/>
            </w:rPr>
            <w:t>Describe your process to ensure that all persons assisting with the research are adequately informed about the protocol, the research procedures, and their duties and functions (e.g., training plans, detailed study notebooks).</w:t>
          </w:r>
        </w:p>
      </w:sdtContent>
    </w:sdt>
    <w:p w14:paraId="4485D752" w14:textId="2827DE99" w:rsidR="00130538" w:rsidRPr="00266085" w:rsidRDefault="00130538" w:rsidP="009F0A2D">
      <w:pPr>
        <w:pBdr>
          <w:top w:val="nil"/>
          <w:left w:val="nil"/>
          <w:bottom w:val="nil"/>
          <w:right w:val="nil"/>
          <w:between w:val="nil"/>
        </w:pBdr>
        <w:spacing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085229891"/>
        <w:placeholder>
          <w:docPart w:val="ECF932618D114558B7816417B25B148D"/>
        </w:placeholder>
      </w:sdtPr>
      <w:sdtEndPr/>
      <w:sdtContent>
        <w:p w14:paraId="0D85E6C3" w14:textId="67BE0984" w:rsidR="00130538" w:rsidRPr="00973FAA" w:rsidRDefault="00331B7A" w:rsidP="00973FAA">
          <w:pPr>
            <w:pBdr>
              <w:top w:val="nil"/>
              <w:left w:val="nil"/>
              <w:bottom w:val="nil"/>
              <w:right w:val="nil"/>
              <w:between w:val="nil"/>
            </w:pBdr>
            <w:spacing w:after="120"/>
            <w:ind w:left="720" w:right="180"/>
            <w:rPr>
              <w:rFonts w:ascii="Times New Roman" w:eastAsia="Times New Roman" w:hAnsi="Times New Roman" w:cs="Times New Roman"/>
              <w:color w:val="000000"/>
            </w:rPr>
          </w:pPr>
          <w:r>
            <w:t xml:space="preserve">In prior experience, we can recruit seven participants on weekly basis, therefore it is probable to successfully recruit 30 participants in four weeks. The </w:t>
          </w:r>
          <w:r>
            <w:lastRenderedPageBreak/>
            <w:t xml:space="preserve">experiment will take place in the summer before August. Sandbox studio is a lab for virtual reality and AR studies with many state-of-the-art devices.  </w:t>
          </w:r>
        </w:p>
      </w:sdtContent>
    </w:sdt>
    <w:p w14:paraId="6A4767BB" w14:textId="77777777" w:rsidR="00130538" w:rsidRDefault="00130538" w:rsidP="0008006D">
      <w:pPr>
        <w:pBdr>
          <w:top w:val="nil"/>
          <w:left w:val="nil"/>
          <w:bottom w:val="nil"/>
          <w:right w:val="nil"/>
          <w:between w:val="nil"/>
        </w:pBdr>
        <w:tabs>
          <w:tab w:val="left" w:pos="1800"/>
        </w:tabs>
        <w:spacing w:after="120"/>
        <w:ind w:left="1800" w:right="180"/>
      </w:pPr>
    </w:p>
    <w:bookmarkStart w:id="220" w:name="_Toc180575" w:displacedByCustomXml="next"/>
    <w:sdt>
      <w:sdtPr>
        <w:rPr>
          <w:rFonts w:ascii="Times" w:eastAsia="Times" w:hAnsi="Times" w:cs="Times"/>
          <w:b w:val="0"/>
          <w:sz w:val="24"/>
          <w:szCs w:val="24"/>
        </w:rPr>
        <w:id w:val="88677031"/>
        <w:lock w:val="sdtContentLocked"/>
        <w:placeholder>
          <w:docPart w:val="DefaultPlaceholder_-1854013440"/>
        </w:placeholder>
      </w:sdtPr>
      <w:sdtEndPr>
        <w:rPr>
          <w:rFonts w:eastAsia="宋体"/>
          <w:i/>
          <w:color w:val="000000"/>
        </w:rPr>
      </w:sdtEndPr>
      <w:sdtContent>
        <w:sdt>
          <w:sdtPr>
            <w:alias w:val="Multi-site research"/>
            <w:id w:val="-920025002"/>
            <w:lock w:val="sdtContentLocked"/>
            <w:placeholder>
              <w:docPart w:val="DefaultPlaceholder_-1854013440"/>
            </w:placeholder>
          </w:sdtPr>
          <w:sdtEndPr/>
          <w:sdtContent>
            <w:p w14:paraId="25E54407" w14:textId="2D7528A4" w:rsidR="00826215" w:rsidRDefault="00C72AB1" w:rsidP="00FC133E">
              <w:pPr>
                <w:pStyle w:val="Heading1"/>
                <w:numPr>
                  <w:ilvl w:val="0"/>
                  <w:numId w:val="4"/>
                </w:numPr>
                <w:spacing w:before="240"/>
              </w:pPr>
              <w:r>
                <w:t>Multi-Site Research</w:t>
              </w:r>
            </w:p>
            <w:bookmarkEnd w:id="220" w:displacedByCustomXml="next"/>
          </w:sdtContent>
        </w:sdt>
        <w:p w14:paraId="676F89D2" w14:textId="382C2163" w:rsidR="00826215" w:rsidRDefault="00C72AB1" w:rsidP="00B0250F">
          <w:pPr>
            <w:pBdr>
              <w:top w:val="nil"/>
              <w:left w:val="nil"/>
              <w:bottom w:val="nil"/>
              <w:right w:val="nil"/>
              <w:between w:val="nil"/>
            </w:pBdr>
            <w:spacing w:before="120" w:after="120"/>
            <w:ind w:left="720" w:right="180"/>
          </w:pPr>
          <w:r>
            <w:rPr>
              <w:i/>
              <w:color w:val="000000"/>
            </w:rPr>
            <w:t xml:space="preserve">Contact the </w:t>
          </w:r>
          <w:r w:rsidR="00BB5D5A">
            <w:rPr>
              <w:i/>
              <w:color w:val="000000"/>
            </w:rPr>
            <w:t xml:space="preserve">HRPP </w:t>
          </w:r>
          <w:r>
            <w:rPr>
              <w:i/>
              <w:color w:val="000000"/>
            </w:rPr>
            <w:t>for multi-site research (i</w:t>
          </w:r>
          <w:r>
            <w:rPr>
              <w:i/>
            </w:rPr>
            <w:t xml:space="preserve">nvolving multiple institutions) </w:t>
          </w:r>
          <w:r>
            <w:rPr>
              <w:i/>
              <w:color w:val="000000"/>
            </w:rPr>
            <w:t xml:space="preserve">and the </w:t>
          </w:r>
          <w:r w:rsidR="00BB5D5A">
            <w:rPr>
              <w:i/>
              <w:color w:val="000000"/>
            </w:rPr>
            <w:t>details required for this section</w:t>
          </w:r>
          <w:r>
            <w:rPr>
              <w:i/>
              <w:color w:val="000000"/>
            </w:rPr>
            <w:t xml:space="preserve"> will be provided. Otherwise</w:t>
          </w:r>
          <w:r w:rsidR="00637279">
            <w:rPr>
              <w:i/>
              <w:color w:val="000000"/>
            </w:rPr>
            <w:t>, indi</w:t>
          </w:r>
          <w:r w:rsidR="00473FD0">
            <w:rPr>
              <w:i/>
              <w:color w:val="000000"/>
            </w:rPr>
            <w:t>c</w:t>
          </w:r>
          <w:r w:rsidR="00637279">
            <w:rPr>
              <w:i/>
              <w:color w:val="000000"/>
            </w:rPr>
            <w:t>ate</w:t>
          </w:r>
          <w:r>
            <w:rPr>
              <w:i/>
              <w:color w:val="000000"/>
            </w:rPr>
            <w:t xml:space="preserve"> N</w:t>
          </w:r>
          <w:r w:rsidR="004F6AC9">
            <w:rPr>
              <w:i/>
              <w:color w:val="000000"/>
            </w:rPr>
            <w:t>/</w:t>
          </w:r>
          <w:r>
            <w:rPr>
              <w:i/>
              <w:color w:val="000000"/>
            </w:rPr>
            <w:t>A.</w:t>
          </w:r>
        </w:p>
      </w:sdtContent>
    </w:sdt>
    <w:p w14:paraId="1009B7AC" w14:textId="77777777" w:rsidR="009218D8" w:rsidRDefault="009218D8" w:rsidP="00B0250F">
      <w:pPr>
        <w:pBdr>
          <w:top w:val="nil"/>
          <w:left w:val="nil"/>
          <w:bottom w:val="nil"/>
          <w:right w:val="nil"/>
          <w:between w:val="nil"/>
        </w:pBdr>
        <w:spacing w:before="120" w:after="120"/>
        <w:ind w:left="720" w:right="180"/>
        <w:rPr>
          <w:i/>
          <w:color w:val="000000"/>
        </w:rPr>
      </w:pPr>
    </w:p>
    <w:sdt>
      <w:sdtPr>
        <w:rPr>
          <w:rFonts w:ascii="Times New Roman" w:eastAsia="Times New Roman" w:hAnsi="Times New Roman" w:cs="Times New Roman"/>
          <w:color w:val="000000"/>
        </w:rPr>
        <w:id w:val="-1868363062"/>
        <w:placeholder>
          <w:docPart w:val="B880A9510C824954A338EA1C68B125B0"/>
        </w:placeholder>
      </w:sdtPr>
      <w:sdtEndPr/>
      <w:sdtContent>
        <w:p w14:paraId="664928CB" w14:textId="7DC64881" w:rsidR="004F06B9" w:rsidRPr="0008006D" w:rsidRDefault="00331B7A" w:rsidP="00B0250F">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N/A</w:t>
          </w:r>
        </w:p>
      </w:sdtContent>
    </w:sdt>
    <w:sectPr w:rsidR="004F06B9" w:rsidRPr="0008006D">
      <w:headerReference w:type="default" r:id="rId12"/>
      <w:footerReference w:type="default" r:id="rId13"/>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Microsoft Office User" w:date="2019-06-02T11:21:00Z" w:initials="MOU">
    <w:p w14:paraId="623E74F6" w14:textId="29840C27" w:rsidR="00707257" w:rsidRPr="00AC5AC6" w:rsidRDefault="00707257" w:rsidP="00AC5AC6">
      <w:r>
        <w:rPr>
          <w:rStyle w:val="CommentReference"/>
        </w:rPr>
        <w:annotationRef/>
      </w:r>
      <w:r>
        <w:t xml:space="preserve">It is okay to use "their/them" for a gender-neutral singular pronoun. </w:t>
      </w:r>
      <w:hyperlink r:id="rId1" w:history="1">
        <w:r w:rsidRPr="00AC5AC6">
          <w:rPr>
            <w:rStyle w:val="Hyperlink"/>
          </w:rPr>
          <w:t>https://en.wikipedia.org/wiki/Singular_they</w:t>
        </w:r>
      </w:hyperlink>
    </w:p>
    <w:p w14:paraId="298C45E1" w14:textId="33499E65" w:rsidR="00707257" w:rsidRDefault="00707257">
      <w:pPr>
        <w:pStyle w:val="CommentText"/>
      </w:pPr>
    </w:p>
  </w:comment>
  <w:comment w:id="37" w:author="Microsoft Office User" w:date="2019-06-02T11:43:00Z" w:initials="MOU">
    <w:p w14:paraId="430548B8" w14:textId="759B96B0" w:rsidR="00707257" w:rsidRDefault="00707257">
      <w:pPr>
        <w:pStyle w:val="CommentText"/>
      </w:pPr>
      <w:r>
        <w:rPr>
          <w:rStyle w:val="CommentReference"/>
        </w:rPr>
        <w:annotationRef/>
      </w:r>
      <w:r>
        <w:t xml:space="preserve">The word "record" is unnecessarily risky word for them. To IRB people recording may mean lots of thing (recording the video, recording their face, etc) which makes it more and more difficult to get approval. </w:t>
      </w:r>
    </w:p>
  </w:comment>
  <w:comment w:id="115" w:author="Microsoft Office User" w:date="2019-06-02T12:04:00Z" w:initials="MOU">
    <w:p w14:paraId="60D20F06" w14:textId="77777777" w:rsidR="00707257" w:rsidRDefault="00707257">
      <w:pPr>
        <w:pStyle w:val="CommentText"/>
      </w:pPr>
      <w:r>
        <w:rPr>
          <w:rStyle w:val="CommentReference"/>
        </w:rPr>
        <w:annotationRef/>
      </w:r>
      <w:r>
        <w:t xml:space="preserve">Are we not going to record the interview? </w:t>
      </w:r>
    </w:p>
    <w:p w14:paraId="3962C558" w14:textId="52C6EB23" w:rsidR="00707257" w:rsidRDefault="00707257">
      <w:pPr>
        <w:pStyle w:val="CommentText"/>
      </w:pPr>
    </w:p>
  </w:comment>
  <w:comment w:id="195" w:author="Microsoft Office User" w:date="2019-06-02T12:15:00Z" w:initials="MOU">
    <w:p w14:paraId="77671787" w14:textId="46F46571" w:rsidR="00707257" w:rsidRDefault="00707257">
      <w:pPr>
        <w:pStyle w:val="CommentText"/>
      </w:pPr>
      <w:r>
        <w:rPr>
          <w:rStyle w:val="CommentReference"/>
        </w:rPr>
        <w:annotationRef/>
      </w:r>
      <w:r>
        <w:t xml:space="preserve">If we are going to pay them, let's include this and also let us collect their email address in 9.5.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8C45E1" w15:done="0"/>
  <w15:commentEx w15:paraId="430548B8" w15:done="0"/>
  <w15:commentEx w15:paraId="3962C558" w15:done="0"/>
  <w15:commentEx w15:paraId="776717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8C45E1" w16cid:durableId="209E2FC4"/>
  <w16cid:commentId w16cid:paraId="430548B8" w16cid:durableId="209E34DC"/>
  <w16cid:commentId w16cid:paraId="3962C558" w16cid:durableId="209E39E7"/>
  <w16cid:commentId w16cid:paraId="77671787" w16cid:durableId="209E3C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9BD7C" w14:textId="77777777" w:rsidR="009350A8" w:rsidRDefault="009350A8">
      <w:r>
        <w:separator/>
      </w:r>
    </w:p>
  </w:endnote>
  <w:endnote w:type="continuationSeparator" w:id="0">
    <w:p w14:paraId="5088EFD8" w14:textId="77777777" w:rsidR="009350A8" w:rsidRDefault="00935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4443B" w14:textId="1D6E141F" w:rsidR="00707257" w:rsidRPr="00C72AB1" w:rsidRDefault="00707257" w:rsidP="00C72AB1">
    <w:pPr>
      <w:pBdr>
        <w:top w:val="nil"/>
        <w:left w:val="nil"/>
        <w:bottom w:val="nil"/>
        <w:right w:val="nil"/>
        <w:between w:val="nil"/>
      </w:pBdr>
      <w:tabs>
        <w:tab w:val="center" w:pos="4320"/>
        <w:tab w:val="right" w:pos="8640"/>
      </w:tabs>
      <w:jc w:val="both"/>
      <w:rPr>
        <w:rFonts w:ascii="Times New Roman" w:hAnsi="Times New Roman" w:cs="Times New Roman"/>
        <w:color w:val="000000"/>
        <w:sz w:val="20"/>
        <w:szCs w:val="20"/>
      </w:rPr>
    </w:pPr>
    <w:r w:rsidRPr="00C72AB1">
      <w:rPr>
        <w:rFonts w:ascii="Times New Roman" w:hAnsi="Times New Roman" w:cs="Times New Roman"/>
        <w:color w:val="000000"/>
        <w:sz w:val="20"/>
        <w:szCs w:val="20"/>
      </w:rPr>
      <w:t>VT Research Protocol version 1.0.</w:t>
    </w:r>
    <w:r>
      <w:rPr>
        <w:rFonts w:ascii="Times New Roman" w:hAnsi="Times New Roman" w:cs="Times New Roman"/>
        <w:color w:val="000000"/>
        <w:sz w:val="20"/>
        <w:szCs w:val="20"/>
      </w:rPr>
      <w:t>1</w:t>
    </w:r>
    <w:r w:rsidRPr="00C72AB1">
      <w:rPr>
        <w:rFonts w:ascii="Times New Roman" w:hAnsi="Times New Roman" w:cs="Times New Roman"/>
        <w:color w:val="000000"/>
        <w:sz w:val="20"/>
        <w:szCs w:val="20"/>
      </w:rPr>
      <w:tab/>
      <w:t xml:space="preserve">Page </w:t>
    </w:r>
    <w:r w:rsidRPr="00C72AB1">
      <w:rPr>
        <w:rFonts w:ascii="Times New Roman" w:hAnsi="Times New Roman" w:cs="Times New Roman"/>
        <w:color w:val="000000"/>
        <w:sz w:val="20"/>
        <w:szCs w:val="20"/>
      </w:rPr>
      <w:fldChar w:fldCharType="begin"/>
    </w:r>
    <w:r w:rsidRPr="00C72AB1">
      <w:rPr>
        <w:rFonts w:ascii="Times New Roman" w:hAnsi="Times New Roman" w:cs="Times New Roman"/>
        <w:color w:val="000000"/>
        <w:sz w:val="20"/>
        <w:szCs w:val="20"/>
      </w:rPr>
      <w:instrText>PAGE</w:instrText>
    </w:r>
    <w:r w:rsidRPr="00C72AB1">
      <w:rPr>
        <w:rFonts w:ascii="Times New Roman" w:hAnsi="Times New Roman" w:cs="Times New Roman"/>
        <w:color w:val="000000"/>
        <w:sz w:val="20"/>
        <w:szCs w:val="20"/>
      </w:rPr>
      <w:fldChar w:fldCharType="separate"/>
    </w:r>
    <w:r w:rsidR="00B72131">
      <w:rPr>
        <w:rFonts w:ascii="Times New Roman" w:hAnsi="Times New Roman" w:cs="Times New Roman"/>
        <w:noProof/>
        <w:color w:val="000000"/>
        <w:sz w:val="20"/>
        <w:szCs w:val="20"/>
      </w:rPr>
      <w:t>30</w:t>
    </w:r>
    <w:r w:rsidRPr="00C72AB1">
      <w:rPr>
        <w:rFonts w:ascii="Times New Roman" w:hAnsi="Times New Roman" w:cs="Times New Roman"/>
        <w:color w:val="000000"/>
        <w:sz w:val="20"/>
        <w:szCs w:val="20"/>
      </w:rPr>
      <w:fldChar w:fldCharType="end"/>
    </w:r>
    <w:r w:rsidRPr="00C72AB1">
      <w:rPr>
        <w:rFonts w:ascii="Times New Roman" w:hAnsi="Times New Roman" w:cs="Times New Roman"/>
        <w:color w:val="000000"/>
        <w:sz w:val="20"/>
        <w:szCs w:val="20"/>
      </w:rPr>
      <w:t xml:space="preserve"> of </w:t>
    </w:r>
    <w:r w:rsidRPr="00C72AB1">
      <w:rPr>
        <w:rFonts w:ascii="Times New Roman" w:hAnsi="Times New Roman" w:cs="Times New Roman"/>
        <w:color w:val="000000"/>
        <w:sz w:val="20"/>
        <w:szCs w:val="20"/>
      </w:rPr>
      <w:fldChar w:fldCharType="begin"/>
    </w:r>
    <w:r w:rsidRPr="00C72AB1">
      <w:rPr>
        <w:rFonts w:ascii="Times New Roman" w:hAnsi="Times New Roman" w:cs="Times New Roman"/>
        <w:color w:val="000000"/>
        <w:sz w:val="20"/>
        <w:szCs w:val="20"/>
      </w:rPr>
      <w:instrText>NUMPAGES</w:instrText>
    </w:r>
    <w:r w:rsidRPr="00C72AB1">
      <w:rPr>
        <w:rFonts w:ascii="Times New Roman" w:hAnsi="Times New Roman" w:cs="Times New Roman"/>
        <w:color w:val="000000"/>
        <w:sz w:val="20"/>
        <w:szCs w:val="20"/>
      </w:rPr>
      <w:fldChar w:fldCharType="separate"/>
    </w:r>
    <w:r w:rsidR="00B72131">
      <w:rPr>
        <w:rFonts w:ascii="Times New Roman" w:hAnsi="Times New Roman" w:cs="Times New Roman"/>
        <w:noProof/>
        <w:color w:val="000000"/>
        <w:sz w:val="20"/>
        <w:szCs w:val="20"/>
      </w:rPr>
      <w:t>30</w:t>
    </w:r>
    <w:r w:rsidRPr="00C72AB1">
      <w:rPr>
        <w:rFonts w:ascii="Times New Roman" w:hAnsi="Times New Roman" w:cs="Times New Roman"/>
        <w:color w:val="000000"/>
        <w:sz w:val="20"/>
        <w:szCs w:val="20"/>
      </w:rPr>
      <w:fldChar w:fldCharType="end"/>
    </w:r>
    <w:r w:rsidRPr="00C72AB1">
      <w:rPr>
        <w:rFonts w:ascii="Times New Roman" w:eastAsia="Times New Roman" w:hAnsi="Times New Roman" w:cs="Times New Roman"/>
        <w:color w:val="000000"/>
        <w:sz w:val="20"/>
        <w:szCs w:val="20"/>
      </w:rPr>
      <w:tab/>
      <w:t xml:space="preserve">Revised: </w:t>
    </w:r>
    <w:r>
      <w:rPr>
        <w:rFonts w:ascii="Times New Roman" w:eastAsia="Times New Roman" w:hAnsi="Times New Roman" w:cs="Times New Roman"/>
        <w:sz w:val="20"/>
        <w:szCs w:val="20"/>
      </w:rPr>
      <w:t>March</w:t>
    </w:r>
    <w:r w:rsidRPr="00C72AB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5</w:t>
    </w:r>
    <w:r w:rsidRPr="00C72AB1">
      <w:rPr>
        <w:rFonts w:ascii="Times New Roman" w:eastAsia="Times New Roman" w:hAnsi="Times New Roman" w:cs="Times New Roman"/>
        <w:color w:val="000000"/>
        <w:sz w:val="20"/>
        <w:szCs w:val="20"/>
      </w:rPr>
      <w: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762B1" w14:textId="77777777" w:rsidR="009350A8" w:rsidRDefault="009350A8">
      <w:r>
        <w:separator/>
      </w:r>
    </w:p>
  </w:footnote>
  <w:footnote w:type="continuationSeparator" w:id="0">
    <w:p w14:paraId="70B8788B" w14:textId="77777777" w:rsidR="009350A8" w:rsidRDefault="009350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7B8DF" w14:textId="4E2D4635" w:rsidR="00707257" w:rsidRPr="00904DA6" w:rsidRDefault="00707257" w:rsidP="00904DA6">
    <w:pPr>
      <w:pStyle w:val="Header"/>
    </w:pPr>
    <w:r w:rsidRPr="00904DA6">
      <w:t>19-519 Object Reference in Collaborative Augmented Reality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0895"/>
    <w:multiLevelType w:val="multilevel"/>
    <w:tmpl w:val="D38C2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C436D4"/>
    <w:multiLevelType w:val="multilevel"/>
    <w:tmpl w:val="54BE7C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BE2D28"/>
    <w:multiLevelType w:val="multilevel"/>
    <w:tmpl w:val="2918F41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1260" w:firstLine="0"/>
      </w:pPr>
      <w:rPr>
        <w:b w:val="0"/>
        <w:i/>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9A0EA3"/>
    <w:multiLevelType w:val="multilevel"/>
    <w:tmpl w:val="70F4CB2C"/>
    <w:lvl w:ilvl="0">
      <w:start w:val="1"/>
      <w:numFmt w:val="decimal"/>
      <w:lvlText w:val="%1.0"/>
      <w:lvlJc w:val="left"/>
      <w:pPr>
        <w:ind w:left="1710" w:firstLine="990"/>
      </w:pPr>
      <w:rPr>
        <w:rFonts w:ascii="Times New Roman" w:eastAsia="Times New Roman" w:hAnsi="Times New Roman" w:cs="Times New Roman"/>
        <w:sz w:val="28"/>
        <w:szCs w:val="28"/>
      </w:rPr>
    </w:lvl>
    <w:lvl w:ilvl="1">
      <w:start w:val="1"/>
      <w:numFmt w:val="decimal"/>
      <w:lvlText w:val="%1.%2"/>
      <w:lvlJc w:val="left"/>
      <w:pPr>
        <w:ind w:left="0" w:firstLine="720"/>
      </w:pPr>
      <w:rPr>
        <w:i/>
      </w:rPr>
    </w:lvl>
    <w:lvl w:ilvl="2">
      <w:start w:val="1"/>
      <w:numFmt w:val="bullet"/>
      <w:lvlText w:val="●"/>
      <w:lvlJc w:val="left"/>
      <w:pPr>
        <w:ind w:left="2160" w:firstLine="1980"/>
      </w:pPr>
      <w:rPr>
        <w:rFonts w:ascii="Arial" w:eastAsia="Arial" w:hAnsi="Arial" w:cs="Arial"/>
        <w:color w:val="000000"/>
      </w:rPr>
    </w:lvl>
    <w:lvl w:ilvl="3">
      <w:start w:val="1"/>
      <w:numFmt w:val="bullet"/>
      <w:lvlText w:val="o"/>
      <w:lvlJc w:val="left"/>
      <w:pPr>
        <w:ind w:left="2880" w:firstLine="2520"/>
      </w:pPr>
      <w:rPr>
        <w:rFonts w:ascii="Arial" w:eastAsia="Arial" w:hAnsi="Arial" w:cs="Arial"/>
        <w:color w:val="000000"/>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5AEA79A4"/>
    <w:multiLevelType w:val="multilevel"/>
    <w:tmpl w:val="2918F41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1260" w:firstLine="0"/>
      </w:pPr>
      <w:rPr>
        <w:b w:val="0"/>
        <w:i/>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8A2395"/>
    <w:multiLevelType w:val="multilevel"/>
    <w:tmpl w:val="6EA2D0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6BE50845"/>
    <w:multiLevelType w:val="multilevel"/>
    <w:tmpl w:val="0E04283A"/>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bullet"/>
      <w:lvlText w:val=""/>
      <w:lvlJc w:val="left"/>
      <w:pPr>
        <w:ind w:left="1260" w:firstLine="0"/>
      </w:pPr>
      <w:rPr>
        <w:rFonts w:ascii="Symbol" w:hAnsi="Symbol" w:hint="default"/>
        <w:b w:val="0"/>
        <w:i w:val="0"/>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581FE1"/>
    <w:multiLevelType w:val="hybridMultilevel"/>
    <w:tmpl w:val="0022924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8" w15:restartNumberingAfterBreak="0">
    <w:nsid w:val="76FB5990"/>
    <w:multiLevelType w:val="hybridMultilevel"/>
    <w:tmpl w:val="7466114C"/>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7"/>
  </w:num>
  <w:num w:numId="7">
    <w:abstractNumId w:val="8"/>
  </w:num>
  <w:num w:numId="8">
    <w:abstractNumId w:val="6"/>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Yuan Li">
    <w15:presenceInfo w15:providerId="Windows Live" w15:userId="a160bf7fb86992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cumentProtection w:formatting="1" w:enforcement="1" w:cryptProviderType="rsaAES" w:cryptAlgorithmClass="hash" w:cryptAlgorithmType="typeAny" w:cryptAlgorithmSid="14" w:cryptSpinCount="100000" w:hash="N/pwKA/e2YMZNzojmaT81xUnzphwrJtsccL9wxHV5H31JrV/TzXbC0XK8zlSyaaC5aYKS4ZBOnvGcXPxtpVhFg==" w:salt="wBaaD8KE4uRoDq9SNCiIoA=="/>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Proceedings&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826215"/>
    <w:rsid w:val="0000127B"/>
    <w:rsid w:val="00004D92"/>
    <w:rsid w:val="00005C8F"/>
    <w:rsid w:val="000121B0"/>
    <w:rsid w:val="00012CDB"/>
    <w:rsid w:val="000205DA"/>
    <w:rsid w:val="000231D9"/>
    <w:rsid w:val="000266E4"/>
    <w:rsid w:val="00041DB5"/>
    <w:rsid w:val="00057D31"/>
    <w:rsid w:val="000753D8"/>
    <w:rsid w:val="0008006D"/>
    <w:rsid w:val="00080763"/>
    <w:rsid w:val="000858A1"/>
    <w:rsid w:val="00093F41"/>
    <w:rsid w:val="000A5474"/>
    <w:rsid w:val="000B26C9"/>
    <w:rsid w:val="000C392F"/>
    <w:rsid w:val="000C4154"/>
    <w:rsid w:val="000C73A4"/>
    <w:rsid w:val="000D1431"/>
    <w:rsid w:val="000D594D"/>
    <w:rsid w:val="000E2990"/>
    <w:rsid w:val="000F51CF"/>
    <w:rsid w:val="000F7B98"/>
    <w:rsid w:val="00104C1A"/>
    <w:rsid w:val="00122FDB"/>
    <w:rsid w:val="00126274"/>
    <w:rsid w:val="00126A3D"/>
    <w:rsid w:val="00130538"/>
    <w:rsid w:val="00146662"/>
    <w:rsid w:val="00147367"/>
    <w:rsid w:val="00157823"/>
    <w:rsid w:val="00161AA6"/>
    <w:rsid w:val="00162ECF"/>
    <w:rsid w:val="001715A7"/>
    <w:rsid w:val="00176B71"/>
    <w:rsid w:val="00181FBF"/>
    <w:rsid w:val="00186CD4"/>
    <w:rsid w:val="00187BB8"/>
    <w:rsid w:val="00190679"/>
    <w:rsid w:val="00194272"/>
    <w:rsid w:val="00196DCB"/>
    <w:rsid w:val="001A0880"/>
    <w:rsid w:val="001A11B2"/>
    <w:rsid w:val="001B15C1"/>
    <w:rsid w:val="001B76A6"/>
    <w:rsid w:val="001D3952"/>
    <w:rsid w:val="001F423D"/>
    <w:rsid w:val="001F6938"/>
    <w:rsid w:val="00200748"/>
    <w:rsid w:val="00215F17"/>
    <w:rsid w:val="002330A5"/>
    <w:rsid w:val="0023501A"/>
    <w:rsid w:val="002350E4"/>
    <w:rsid w:val="0024636D"/>
    <w:rsid w:val="00247B6C"/>
    <w:rsid w:val="00262955"/>
    <w:rsid w:val="00266085"/>
    <w:rsid w:val="00270B3B"/>
    <w:rsid w:val="002711A7"/>
    <w:rsid w:val="0029245B"/>
    <w:rsid w:val="002A4CAB"/>
    <w:rsid w:val="002A634A"/>
    <w:rsid w:val="002B18D1"/>
    <w:rsid w:val="002B374A"/>
    <w:rsid w:val="002B59FF"/>
    <w:rsid w:val="002D1440"/>
    <w:rsid w:val="002D6CC6"/>
    <w:rsid w:val="002E21B9"/>
    <w:rsid w:val="002E5319"/>
    <w:rsid w:val="002F21AA"/>
    <w:rsid w:val="002F2451"/>
    <w:rsid w:val="0030062E"/>
    <w:rsid w:val="00300C86"/>
    <w:rsid w:val="0030227B"/>
    <w:rsid w:val="003066B4"/>
    <w:rsid w:val="003120A8"/>
    <w:rsid w:val="00321804"/>
    <w:rsid w:val="00323D45"/>
    <w:rsid w:val="003268D6"/>
    <w:rsid w:val="0032709C"/>
    <w:rsid w:val="00331B7A"/>
    <w:rsid w:val="00333110"/>
    <w:rsid w:val="0034611F"/>
    <w:rsid w:val="00355336"/>
    <w:rsid w:val="00361470"/>
    <w:rsid w:val="0037011A"/>
    <w:rsid w:val="00377C32"/>
    <w:rsid w:val="0038484D"/>
    <w:rsid w:val="00384E4A"/>
    <w:rsid w:val="003B1C29"/>
    <w:rsid w:val="003B2250"/>
    <w:rsid w:val="003B7926"/>
    <w:rsid w:val="003C05F3"/>
    <w:rsid w:val="003C0704"/>
    <w:rsid w:val="003C42A2"/>
    <w:rsid w:val="003C49AD"/>
    <w:rsid w:val="003C6381"/>
    <w:rsid w:val="003D083E"/>
    <w:rsid w:val="003D2B41"/>
    <w:rsid w:val="003D7A1D"/>
    <w:rsid w:val="003E65FB"/>
    <w:rsid w:val="003E6E1E"/>
    <w:rsid w:val="003F7CF7"/>
    <w:rsid w:val="00403001"/>
    <w:rsid w:val="00415BCC"/>
    <w:rsid w:val="004206CE"/>
    <w:rsid w:val="00424E28"/>
    <w:rsid w:val="004405C0"/>
    <w:rsid w:val="0044097A"/>
    <w:rsid w:val="0046231B"/>
    <w:rsid w:val="00466E8B"/>
    <w:rsid w:val="00473FD0"/>
    <w:rsid w:val="00483C80"/>
    <w:rsid w:val="00493315"/>
    <w:rsid w:val="00493C94"/>
    <w:rsid w:val="004A3ACD"/>
    <w:rsid w:val="004B6619"/>
    <w:rsid w:val="004C0D78"/>
    <w:rsid w:val="004E2A08"/>
    <w:rsid w:val="004F06B9"/>
    <w:rsid w:val="004F32D1"/>
    <w:rsid w:val="004F3DDA"/>
    <w:rsid w:val="004F43DD"/>
    <w:rsid w:val="004F66C6"/>
    <w:rsid w:val="004F6AC9"/>
    <w:rsid w:val="005056EF"/>
    <w:rsid w:val="005065DD"/>
    <w:rsid w:val="00527219"/>
    <w:rsid w:val="00530E6E"/>
    <w:rsid w:val="00536480"/>
    <w:rsid w:val="005375F6"/>
    <w:rsid w:val="005378AB"/>
    <w:rsid w:val="005409CD"/>
    <w:rsid w:val="005436A4"/>
    <w:rsid w:val="00547ADA"/>
    <w:rsid w:val="00560D16"/>
    <w:rsid w:val="005647F0"/>
    <w:rsid w:val="00583C16"/>
    <w:rsid w:val="00585E4B"/>
    <w:rsid w:val="005B4D79"/>
    <w:rsid w:val="005C3421"/>
    <w:rsid w:val="005D0B80"/>
    <w:rsid w:val="005F1156"/>
    <w:rsid w:val="005F4DDD"/>
    <w:rsid w:val="00605558"/>
    <w:rsid w:val="00620581"/>
    <w:rsid w:val="006211B5"/>
    <w:rsid w:val="006311A9"/>
    <w:rsid w:val="0063333A"/>
    <w:rsid w:val="00637279"/>
    <w:rsid w:val="00647EB0"/>
    <w:rsid w:val="00652692"/>
    <w:rsid w:val="00652AC6"/>
    <w:rsid w:val="00661C9C"/>
    <w:rsid w:val="0066226C"/>
    <w:rsid w:val="00684134"/>
    <w:rsid w:val="00694967"/>
    <w:rsid w:val="006A3A99"/>
    <w:rsid w:val="006A6C50"/>
    <w:rsid w:val="006B7BE3"/>
    <w:rsid w:val="006D7048"/>
    <w:rsid w:val="006E2FAE"/>
    <w:rsid w:val="00701F0D"/>
    <w:rsid w:val="00705108"/>
    <w:rsid w:val="00705C97"/>
    <w:rsid w:val="00707196"/>
    <w:rsid w:val="00707257"/>
    <w:rsid w:val="00714B12"/>
    <w:rsid w:val="00721484"/>
    <w:rsid w:val="0072319D"/>
    <w:rsid w:val="007423DD"/>
    <w:rsid w:val="00746D49"/>
    <w:rsid w:val="00754F3D"/>
    <w:rsid w:val="0075561B"/>
    <w:rsid w:val="00762361"/>
    <w:rsid w:val="00764F31"/>
    <w:rsid w:val="00767619"/>
    <w:rsid w:val="00770554"/>
    <w:rsid w:val="00775B22"/>
    <w:rsid w:val="0078657D"/>
    <w:rsid w:val="00792D8C"/>
    <w:rsid w:val="007B3677"/>
    <w:rsid w:val="007B7B93"/>
    <w:rsid w:val="007D146D"/>
    <w:rsid w:val="007D1FAF"/>
    <w:rsid w:val="007E6547"/>
    <w:rsid w:val="007E68C3"/>
    <w:rsid w:val="007F4D82"/>
    <w:rsid w:val="00805862"/>
    <w:rsid w:val="00822DE4"/>
    <w:rsid w:val="00823183"/>
    <w:rsid w:val="00826215"/>
    <w:rsid w:val="00826A9E"/>
    <w:rsid w:val="00834681"/>
    <w:rsid w:val="00841F77"/>
    <w:rsid w:val="008471B0"/>
    <w:rsid w:val="00853D7A"/>
    <w:rsid w:val="00864584"/>
    <w:rsid w:val="00870416"/>
    <w:rsid w:val="00871C48"/>
    <w:rsid w:val="008758CB"/>
    <w:rsid w:val="00875F37"/>
    <w:rsid w:val="00876882"/>
    <w:rsid w:val="0088493F"/>
    <w:rsid w:val="008855BC"/>
    <w:rsid w:val="008A3920"/>
    <w:rsid w:val="008A3C75"/>
    <w:rsid w:val="008B16E7"/>
    <w:rsid w:val="008B70FE"/>
    <w:rsid w:val="008C53A6"/>
    <w:rsid w:val="008D0AA4"/>
    <w:rsid w:val="008E74FF"/>
    <w:rsid w:val="008F179F"/>
    <w:rsid w:val="008F2699"/>
    <w:rsid w:val="008F448F"/>
    <w:rsid w:val="009032D1"/>
    <w:rsid w:val="009036A6"/>
    <w:rsid w:val="00904DA6"/>
    <w:rsid w:val="0090591B"/>
    <w:rsid w:val="00906E27"/>
    <w:rsid w:val="00911E32"/>
    <w:rsid w:val="0091280A"/>
    <w:rsid w:val="0091295E"/>
    <w:rsid w:val="0091473E"/>
    <w:rsid w:val="0091482D"/>
    <w:rsid w:val="009218D8"/>
    <w:rsid w:val="009250C1"/>
    <w:rsid w:val="009263A3"/>
    <w:rsid w:val="009350A8"/>
    <w:rsid w:val="00950F73"/>
    <w:rsid w:val="00971600"/>
    <w:rsid w:val="00973FAA"/>
    <w:rsid w:val="009740F7"/>
    <w:rsid w:val="00974E32"/>
    <w:rsid w:val="00976CAD"/>
    <w:rsid w:val="0098068B"/>
    <w:rsid w:val="00981151"/>
    <w:rsid w:val="00981629"/>
    <w:rsid w:val="00985AD6"/>
    <w:rsid w:val="009A631A"/>
    <w:rsid w:val="009B06AB"/>
    <w:rsid w:val="009C0443"/>
    <w:rsid w:val="009C29AE"/>
    <w:rsid w:val="009D49F0"/>
    <w:rsid w:val="009E5A67"/>
    <w:rsid w:val="009E644D"/>
    <w:rsid w:val="009F0A2D"/>
    <w:rsid w:val="009F10F1"/>
    <w:rsid w:val="00A06A47"/>
    <w:rsid w:val="00A06CDF"/>
    <w:rsid w:val="00A07016"/>
    <w:rsid w:val="00A15B12"/>
    <w:rsid w:val="00A30B6C"/>
    <w:rsid w:val="00A42682"/>
    <w:rsid w:val="00A507FE"/>
    <w:rsid w:val="00A66919"/>
    <w:rsid w:val="00A90FD1"/>
    <w:rsid w:val="00A9630C"/>
    <w:rsid w:val="00AA2E2D"/>
    <w:rsid w:val="00AA5812"/>
    <w:rsid w:val="00AA76EA"/>
    <w:rsid w:val="00AC5AC6"/>
    <w:rsid w:val="00AD0D8C"/>
    <w:rsid w:val="00AD2BE5"/>
    <w:rsid w:val="00AD4370"/>
    <w:rsid w:val="00AE1582"/>
    <w:rsid w:val="00AE2BD9"/>
    <w:rsid w:val="00AF03C7"/>
    <w:rsid w:val="00AF07AC"/>
    <w:rsid w:val="00B0250F"/>
    <w:rsid w:val="00B079F6"/>
    <w:rsid w:val="00B31AB5"/>
    <w:rsid w:val="00B371E4"/>
    <w:rsid w:val="00B41B19"/>
    <w:rsid w:val="00B42048"/>
    <w:rsid w:val="00B439EE"/>
    <w:rsid w:val="00B4741F"/>
    <w:rsid w:val="00B53736"/>
    <w:rsid w:val="00B5666C"/>
    <w:rsid w:val="00B65D05"/>
    <w:rsid w:val="00B67653"/>
    <w:rsid w:val="00B72131"/>
    <w:rsid w:val="00B748CB"/>
    <w:rsid w:val="00BA116E"/>
    <w:rsid w:val="00BA68F4"/>
    <w:rsid w:val="00BB0502"/>
    <w:rsid w:val="00BB41B0"/>
    <w:rsid w:val="00BB5D5A"/>
    <w:rsid w:val="00BC3766"/>
    <w:rsid w:val="00BC4C31"/>
    <w:rsid w:val="00BF2168"/>
    <w:rsid w:val="00BF3552"/>
    <w:rsid w:val="00BF40FA"/>
    <w:rsid w:val="00BF7B6E"/>
    <w:rsid w:val="00C025F4"/>
    <w:rsid w:val="00C06FF9"/>
    <w:rsid w:val="00C109CF"/>
    <w:rsid w:val="00C10C09"/>
    <w:rsid w:val="00C21762"/>
    <w:rsid w:val="00C21E5A"/>
    <w:rsid w:val="00C24760"/>
    <w:rsid w:val="00C248EA"/>
    <w:rsid w:val="00C27421"/>
    <w:rsid w:val="00C47305"/>
    <w:rsid w:val="00C63A21"/>
    <w:rsid w:val="00C655F8"/>
    <w:rsid w:val="00C72AB1"/>
    <w:rsid w:val="00C777EA"/>
    <w:rsid w:val="00C857AB"/>
    <w:rsid w:val="00C92B39"/>
    <w:rsid w:val="00C94C9F"/>
    <w:rsid w:val="00CA38C6"/>
    <w:rsid w:val="00CC4D0B"/>
    <w:rsid w:val="00CD4473"/>
    <w:rsid w:val="00CE142F"/>
    <w:rsid w:val="00CE4BDD"/>
    <w:rsid w:val="00CE592C"/>
    <w:rsid w:val="00CE65D7"/>
    <w:rsid w:val="00CF54D6"/>
    <w:rsid w:val="00D002F9"/>
    <w:rsid w:val="00D01326"/>
    <w:rsid w:val="00D03D08"/>
    <w:rsid w:val="00D078BF"/>
    <w:rsid w:val="00D16157"/>
    <w:rsid w:val="00D20A6D"/>
    <w:rsid w:val="00D34863"/>
    <w:rsid w:val="00D5043B"/>
    <w:rsid w:val="00D5326F"/>
    <w:rsid w:val="00D5576D"/>
    <w:rsid w:val="00D5703D"/>
    <w:rsid w:val="00D73BDA"/>
    <w:rsid w:val="00D8696B"/>
    <w:rsid w:val="00D94535"/>
    <w:rsid w:val="00D9708A"/>
    <w:rsid w:val="00DA4688"/>
    <w:rsid w:val="00DA591E"/>
    <w:rsid w:val="00DA7CA5"/>
    <w:rsid w:val="00DD5023"/>
    <w:rsid w:val="00DE1B41"/>
    <w:rsid w:val="00DF2945"/>
    <w:rsid w:val="00DF6A25"/>
    <w:rsid w:val="00E07BEB"/>
    <w:rsid w:val="00E155DA"/>
    <w:rsid w:val="00E1792E"/>
    <w:rsid w:val="00E22B33"/>
    <w:rsid w:val="00E26734"/>
    <w:rsid w:val="00E43847"/>
    <w:rsid w:val="00E56D96"/>
    <w:rsid w:val="00E60129"/>
    <w:rsid w:val="00E65081"/>
    <w:rsid w:val="00E6590A"/>
    <w:rsid w:val="00E712A4"/>
    <w:rsid w:val="00E713E5"/>
    <w:rsid w:val="00E772C2"/>
    <w:rsid w:val="00E77816"/>
    <w:rsid w:val="00E839B3"/>
    <w:rsid w:val="00E84C04"/>
    <w:rsid w:val="00E85F75"/>
    <w:rsid w:val="00E92683"/>
    <w:rsid w:val="00EB29B6"/>
    <w:rsid w:val="00ED0565"/>
    <w:rsid w:val="00ED71BA"/>
    <w:rsid w:val="00EE1484"/>
    <w:rsid w:val="00EF178F"/>
    <w:rsid w:val="00EF2F40"/>
    <w:rsid w:val="00EF384E"/>
    <w:rsid w:val="00EF7BA3"/>
    <w:rsid w:val="00F157AE"/>
    <w:rsid w:val="00F17CBC"/>
    <w:rsid w:val="00F30B42"/>
    <w:rsid w:val="00F40358"/>
    <w:rsid w:val="00F427B5"/>
    <w:rsid w:val="00F44DC6"/>
    <w:rsid w:val="00F44ED5"/>
    <w:rsid w:val="00F57031"/>
    <w:rsid w:val="00F65164"/>
    <w:rsid w:val="00F70DE1"/>
    <w:rsid w:val="00F74AEA"/>
    <w:rsid w:val="00FC133E"/>
    <w:rsid w:val="00FD18C9"/>
    <w:rsid w:val="00FE3798"/>
    <w:rsid w:val="00FF4564"/>
    <w:rsid w:val="00FF7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23DCCB5"/>
  <w15:docId w15:val="{51EF4E8C-1FC7-48F6-A8C1-D2654A39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宋体" w:hAnsi="Times" w:cs="Time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ind w:left="720" w:hanging="72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72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AB1"/>
    <w:rPr>
      <w:rFonts w:ascii="Segoe UI" w:hAnsi="Segoe UI" w:cs="Segoe UI"/>
      <w:sz w:val="18"/>
      <w:szCs w:val="18"/>
    </w:rPr>
  </w:style>
  <w:style w:type="paragraph" w:styleId="Header">
    <w:name w:val="header"/>
    <w:basedOn w:val="Normal"/>
    <w:link w:val="HeaderChar"/>
    <w:uiPriority w:val="99"/>
    <w:unhideWhenUsed/>
    <w:rsid w:val="00C72AB1"/>
    <w:pPr>
      <w:tabs>
        <w:tab w:val="center" w:pos="4680"/>
        <w:tab w:val="right" w:pos="9360"/>
      </w:tabs>
    </w:pPr>
  </w:style>
  <w:style w:type="character" w:customStyle="1" w:styleId="HeaderChar">
    <w:name w:val="Header Char"/>
    <w:basedOn w:val="DefaultParagraphFont"/>
    <w:link w:val="Header"/>
    <w:uiPriority w:val="99"/>
    <w:rsid w:val="00C72AB1"/>
  </w:style>
  <w:style w:type="paragraph" w:styleId="Footer">
    <w:name w:val="footer"/>
    <w:basedOn w:val="Normal"/>
    <w:link w:val="FooterChar"/>
    <w:uiPriority w:val="99"/>
    <w:unhideWhenUsed/>
    <w:rsid w:val="00C72AB1"/>
    <w:pPr>
      <w:tabs>
        <w:tab w:val="center" w:pos="4680"/>
        <w:tab w:val="right" w:pos="9360"/>
      </w:tabs>
    </w:pPr>
  </w:style>
  <w:style w:type="character" w:customStyle="1" w:styleId="FooterChar">
    <w:name w:val="Footer Char"/>
    <w:basedOn w:val="DefaultParagraphFont"/>
    <w:link w:val="Footer"/>
    <w:uiPriority w:val="99"/>
    <w:rsid w:val="00C72AB1"/>
  </w:style>
  <w:style w:type="paragraph" w:styleId="TOC1">
    <w:name w:val="toc 1"/>
    <w:basedOn w:val="Normal"/>
    <w:next w:val="Normal"/>
    <w:autoRedefine/>
    <w:uiPriority w:val="39"/>
    <w:unhideWhenUsed/>
    <w:rsid w:val="00C72AB1"/>
    <w:pPr>
      <w:spacing w:after="100"/>
    </w:pPr>
  </w:style>
  <w:style w:type="character" w:styleId="Hyperlink">
    <w:name w:val="Hyperlink"/>
    <w:basedOn w:val="DefaultParagraphFont"/>
    <w:uiPriority w:val="99"/>
    <w:unhideWhenUsed/>
    <w:rsid w:val="00C72AB1"/>
    <w:rPr>
      <w:color w:val="0000FF" w:themeColor="hyperlink"/>
      <w:u w:val="single"/>
    </w:rPr>
  </w:style>
  <w:style w:type="paragraph" w:styleId="Revision">
    <w:name w:val="Revision"/>
    <w:hidden/>
    <w:uiPriority w:val="99"/>
    <w:semiHidden/>
    <w:rsid w:val="00C72AB1"/>
  </w:style>
  <w:style w:type="paragraph" w:styleId="ListParagraph">
    <w:name w:val="List Paragraph"/>
    <w:basedOn w:val="Normal"/>
    <w:uiPriority w:val="34"/>
    <w:qFormat/>
    <w:rsid w:val="00C72AB1"/>
    <w:pPr>
      <w:ind w:left="720"/>
      <w:contextualSpacing/>
    </w:pPr>
  </w:style>
  <w:style w:type="table" w:styleId="TableGrid">
    <w:name w:val="Table Grid"/>
    <w:basedOn w:val="TableNormal"/>
    <w:uiPriority w:val="39"/>
    <w:rsid w:val="00853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21E5A"/>
    <w:rPr>
      <w:b/>
      <w:bCs/>
    </w:rPr>
  </w:style>
  <w:style w:type="character" w:customStyle="1" w:styleId="CommentSubjectChar">
    <w:name w:val="Comment Subject Char"/>
    <w:basedOn w:val="CommentTextChar"/>
    <w:link w:val="CommentSubject"/>
    <w:uiPriority w:val="99"/>
    <w:semiHidden/>
    <w:rsid w:val="00C21E5A"/>
    <w:rPr>
      <w:b/>
      <w:bCs/>
      <w:sz w:val="20"/>
      <w:szCs w:val="20"/>
    </w:rPr>
  </w:style>
  <w:style w:type="character" w:customStyle="1" w:styleId="ilfuvd">
    <w:name w:val="ilfuvd"/>
    <w:basedOn w:val="DefaultParagraphFont"/>
    <w:rsid w:val="00BF7B6E"/>
  </w:style>
  <w:style w:type="character" w:styleId="PlaceholderText">
    <w:name w:val="Placeholder Text"/>
    <w:basedOn w:val="DefaultParagraphFont"/>
    <w:uiPriority w:val="99"/>
    <w:semiHidden/>
    <w:rsid w:val="000B26C9"/>
    <w:rPr>
      <w:color w:val="808080"/>
    </w:rPr>
  </w:style>
  <w:style w:type="paragraph" w:styleId="TOCHeading">
    <w:name w:val="TOC Heading"/>
    <w:basedOn w:val="Heading1"/>
    <w:next w:val="Normal"/>
    <w:uiPriority w:val="39"/>
    <w:unhideWhenUsed/>
    <w:qFormat/>
    <w:rsid w:val="00384E4A"/>
    <w:pPr>
      <w:keepNext/>
      <w:keepLines/>
      <w:spacing w:before="24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character" w:styleId="Emphasis">
    <w:name w:val="Emphasis"/>
    <w:basedOn w:val="DefaultParagraphFont"/>
    <w:uiPriority w:val="20"/>
    <w:qFormat/>
    <w:rsid w:val="00DA7CA5"/>
    <w:rPr>
      <w:i/>
      <w:iCs/>
    </w:rPr>
  </w:style>
  <w:style w:type="paragraph" w:styleId="NormalWeb">
    <w:name w:val="Normal (Web)"/>
    <w:basedOn w:val="Normal"/>
    <w:uiPriority w:val="99"/>
    <w:semiHidden/>
    <w:unhideWhenUsed/>
    <w:rsid w:val="00AD0D8C"/>
    <w:pPr>
      <w:spacing w:before="100" w:beforeAutospacing="1" w:after="100" w:afterAutospacing="1"/>
    </w:pPr>
    <w:rPr>
      <w:rFonts w:ascii="Times New Roman" w:eastAsia="Times New Roman" w:hAnsi="Times New Roman" w:cs="Times New Roman"/>
      <w:lang w:eastAsia="ko-KR"/>
    </w:rPr>
  </w:style>
  <w:style w:type="character" w:styleId="UnresolvedMention">
    <w:name w:val="Unresolved Mention"/>
    <w:basedOn w:val="DefaultParagraphFont"/>
    <w:uiPriority w:val="99"/>
    <w:semiHidden/>
    <w:unhideWhenUsed/>
    <w:rsid w:val="00705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4124">
      <w:bodyDiv w:val="1"/>
      <w:marLeft w:val="0"/>
      <w:marRight w:val="0"/>
      <w:marTop w:val="0"/>
      <w:marBottom w:val="0"/>
      <w:divBdr>
        <w:top w:val="none" w:sz="0" w:space="0" w:color="auto"/>
        <w:left w:val="none" w:sz="0" w:space="0" w:color="auto"/>
        <w:bottom w:val="none" w:sz="0" w:space="0" w:color="auto"/>
        <w:right w:val="none" w:sz="0" w:space="0" w:color="auto"/>
      </w:divBdr>
    </w:div>
    <w:div w:id="293870519">
      <w:bodyDiv w:val="1"/>
      <w:marLeft w:val="0"/>
      <w:marRight w:val="0"/>
      <w:marTop w:val="0"/>
      <w:marBottom w:val="0"/>
      <w:divBdr>
        <w:top w:val="none" w:sz="0" w:space="0" w:color="auto"/>
        <w:left w:val="none" w:sz="0" w:space="0" w:color="auto"/>
        <w:bottom w:val="none" w:sz="0" w:space="0" w:color="auto"/>
        <w:right w:val="none" w:sz="0" w:space="0" w:color="auto"/>
      </w:divBdr>
    </w:div>
    <w:div w:id="1295673871">
      <w:bodyDiv w:val="1"/>
      <w:marLeft w:val="0"/>
      <w:marRight w:val="0"/>
      <w:marTop w:val="0"/>
      <w:marBottom w:val="0"/>
      <w:divBdr>
        <w:top w:val="none" w:sz="0" w:space="0" w:color="auto"/>
        <w:left w:val="none" w:sz="0" w:space="0" w:color="auto"/>
        <w:bottom w:val="none" w:sz="0" w:space="0" w:color="auto"/>
        <w:right w:val="none" w:sz="0" w:space="0" w:color="auto"/>
      </w:divBdr>
    </w:div>
    <w:div w:id="1622956804">
      <w:bodyDiv w:val="1"/>
      <w:marLeft w:val="0"/>
      <w:marRight w:val="0"/>
      <w:marTop w:val="0"/>
      <w:marBottom w:val="0"/>
      <w:divBdr>
        <w:top w:val="none" w:sz="0" w:space="0" w:color="auto"/>
        <w:left w:val="none" w:sz="0" w:space="0" w:color="auto"/>
        <w:bottom w:val="none" w:sz="0" w:space="0" w:color="auto"/>
        <w:right w:val="none" w:sz="0" w:space="0" w:color="auto"/>
      </w:divBdr>
    </w:div>
    <w:div w:id="1900165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Singular_the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Wocz7K7a0hCQJPPO_khh5l1SQQjhGDDGHzcOPRHR5Tw/edit?usp=sharing"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7A380293-49C1-43E8-9454-7CCDF242ED13}"/>
      </w:docPartPr>
      <w:docPartBody>
        <w:p w:rsidR="00007904" w:rsidRDefault="00007904">
          <w:r w:rsidRPr="008F35ED">
            <w:rPr>
              <w:rStyle w:val="PlaceholderText"/>
            </w:rPr>
            <w:t>Click or tap here to enter text.</w:t>
          </w:r>
        </w:p>
      </w:docPartBody>
    </w:docPart>
    <w:docPart>
      <w:docPartPr>
        <w:name w:val="423ED1CFB3C9474C825E12791D61BD9B"/>
        <w:category>
          <w:name w:val="General"/>
          <w:gallery w:val="placeholder"/>
        </w:category>
        <w:types>
          <w:type w:val="bbPlcHdr"/>
        </w:types>
        <w:behaviors>
          <w:behavior w:val="content"/>
        </w:behaviors>
        <w:guid w:val="{E083F9F3-D15B-4DB5-A17A-622E1360D38F}"/>
      </w:docPartPr>
      <w:docPartBody>
        <w:p w:rsidR="009E1A76" w:rsidRDefault="00200DB6" w:rsidP="00200DB6">
          <w:pPr>
            <w:pStyle w:val="423ED1CFB3C9474C825E12791D61BD9B18"/>
          </w:pPr>
          <w:r w:rsidRPr="008F35ED">
            <w:rPr>
              <w:rStyle w:val="PlaceholderText"/>
            </w:rPr>
            <w:t xml:space="preserve">Click </w:t>
          </w:r>
          <w:r>
            <w:rPr>
              <w:rStyle w:val="PlaceholderText"/>
            </w:rPr>
            <w:t>here to provide a response.</w:t>
          </w:r>
        </w:p>
      </w:docPartBody>
    </w:docPart>
    <w:docPart>
      <w:docPartPr>
        <w:name w:val="CA54041FC3E84FF592F31FB0B615CEEF"/>
        <w:category>
          <w:name w:val="General"/>
          <w:gallery w:val="placeholder"/>
        </w:category>
        <w:types>
          <w:type w:val="bbPlcHdr"/>
        </w:types>
        <w:behaviors>
          <w:behavior w:val="content"/>
        </w:behaviors>
        <w:guid w:val="{1846601D-B024-4726-9C95-4F899F28EF0F}"/>
      </w:docPartPr>
      <w:docPartBody>
        <w:p w:rsidR="009E1A76" w:rsidRDefault="00200DB6" w:rsidP="00200DB6">
          <w:pPr>
            <w:pStyle w:val="CA54041FC3E84FF592F31FB0B615CEEF18"/>
          </w:pPr>
          <w:r>
            <w:rPr>
              <w:rStyle w:val="PlaceholderText"/>
            </w:rPr>
            <w:t>Click here to provide a response.</w:t>
          </w:r>
        </w:p>
      </w:docPartBody>
    </w:docPart>
    <w:docPart>
      <w:docPartPr>
        <w:name w:val="2AC63A2802384D8FB6C2CA70F186BCC2"/>
        <w:category>
          <w:name w:val="General"/>
          <w:gallery w:val="placeholder"/>
        </w:category>
        <w:types>
          <w:type w:val="bbPlcHdr"/>
        </w:types>
        <w:behaviors>
          <w:behavior w:val="content"/>
        </w:behaviors>
        <w:guid w:val="{7E34C210-6B56-4F2F-AFE2-4E57FDAF758A}"/>
      </w:docPartPr>
      <w:docPartBody>
        <w:p w:rsidR="009E1A76" w:rsidRDefault="00200DB6" w:rsidP="00200DB6">
          <w:pPr>
            <w:pStyle w:val="2AC63A2802384D8FB6C2CA70F186BCC218"/>
          </w:pPr>
          <w:r>
            <w:rPr>
              <w:rStyle w:val="PlaceholderText"/>
            </w:rPr>
            <w:t>Click here to provide a response.</w:t>
          </w:r>
        </w:p>
      </w:docPartBody>
    </w:docPart>
    <w:docPart>
      <w:docPartPr>
        <w:name w:val="F36DF42D87B8402DBA4D62692D593F4C"/>
        <w:category>
          <w:name w:val="General"/>
          <w:gallery w:val="placeholder"/>
        </w:category>
        <w:types>
          <w:type w:val="bbPlcHdr"/>
        </w:types>
        <w:behaviors>
          <w:behavior w:val="content"/>
        </w:behaviors>
        <w:guid w:val="{DE7EEA29-68E2-40AC-9626-B5173D303E73}"/>
      </w:docPartPr>
      <w:docPartBody>
        <w:p w:rsidR="009E1A76" w:rsidRDefault="00200DB6" w:rsidP="00200DB6">
          <w:pPr>
            <w:pStyle w:val="F36DF42D87B8402DBA4D62692D593F4C18"/>
          </w:pPr>
          <w:r>
            <w:rPr>
              <w:rStyle w:val="PlaceholderText"/>
            </w:rPr>
            <w:t>Click here to provide a response.</w:t>
          </w:r>
        </w:p>
      </w:docPartBody>
    </w:docPart>
    <w:docPart>
      <w:docPartPr>
        <w:name w:val="661A961C276F43B1824EA88B447C67C6"/>
        <w:category>
          <w:name w:val="General"/>
          <w:gallery w:val="placeholder"/>
        </w:category>
        <w:types>
          <w:type w:val="bbPlcHdr"/>
        </w:types>
        <w:behaviors>
          <w:behavior w:val="content"/>
        </w:behaviors>
        <w:guid w:val="{CD79412A-A4D5-4AE7-8059-DD6218C12AC4}"/>
      </w:docPartPr>
      <w:docPartBody>
        <w:p w:rsidR="00461463" w:rsidRDefault="00200DB6" w:rsidP="00200DB6">
          <w:pPr>
            <w:pStyle w:val="661A961C276F43B1824EA88B447C67C617"/>
          </w:pPr>
          <w:r>
            <w:rPr>
              <w:rStyle w:val="PlaceholderText"/>
            </w:rPr>
            <w:t>Click here to provide a response.</w:t>
          </w:r>
        </w:p>
      </w:docPartBody>
    </w:docPart>
    <w:docPart>
      <w:docPartPr>
        <w:name w:val="0AF8D742C79D46C4B7E518CAA20EB4D7"/>
        <w:category>
          <w:name w:val="General"/>
          <w:gallery w:val="placeholder"/>
        </w:category>
        <w:types>
          <w:type w:val="bbPlcHdr"/>
        </w:types>
        <w:behaviors>
          <w:behavior w:val="content"/>
        </w:behaviors>
        <w:guid w:val="{DB348300-2A46-426C-9EA3-2B0D6C08DBFD}"/>
      </w:docPartPr>
      <w:docPartBody>
        <w:p w:rsidR="00461463" w:rsidRDefault="00200DB6" w:rsidP="00200DB6">
          <w:pPr>
            <w:pStyle w:val="0AF8D742C79D46C4B7E518CAA20EB4D717"/>
          </w:pPr>
          <w:r>
            <w:rPr>
              <w:rStyle w:val="PlaceholderText"/>
            </w:rPr>
            <w:t>Click here to provide a response.</w:t>
          </w:r>
        </w:p>
      </w:docPartBody>
    </w:docPart>
    <w:docPart>
      <w:docPartPr>
        <w:name w:val="97BE5054EECC4A628166DE78561BB523"/>
        <w:category>
          <w:name w:val="General"/>
          <w:gallery w:val="placeholder"/>
        </w:category>
        <w:types>
          <w:type w:val="bbPlcHdr"/>
        </w:types>
        <w:behaviors>
          <w:behavior w:val="content"/>
        </w:behaviors>
        <w:guid w:val="{20228342-523B-4BA3-BE78-CAF0CFBBF778}"/>
      </w:docPartPr>
      <w:docPartBody>
        <w:p w:rsidR="00461463" w:rsidRDefault="00200DB6" w:rsidP="00200DB6">
          <w:pPr>
            <w:pStyle w:val="97BE5054EECC4A628166DE78561BB52314"/>
          </w:pPr>
          <w:r>
            <w:rPr>
              <w:rStyle w:val="PlaceholderText"/>
            </w:rPr>
            <w:t>Click here to provide a response.</w:t>
          </w:r>
        </w:p>
      </w:docPartBody>
    </w:docPart>
    <w:docPart>
      <w:docPartPr>
        <w:name w:val="60B85A9460D6413C9E3D5DA90E253155"/>
        <w:category>
          <w:name w:val="General"/>
          <w:gallery w:val="placeholder"/>
        </w:category>
        <w:types>
          <w:type w:val="bbPlcHdr"/>
        </w:types>
        <w:behaviors>
          <w:behavior w:val="content"/>
        </w:behaviors>
        <w:guid w:val="{319223D2-DECB-4216-B992-30DB41A54AAD}"/>
      </w:docPartPr>
      <w:docPartBody>
        <w:p w:rsidR="00461463" w:rsidRDefault="00200DB6" w:rsidP="00200DB6">
          <w:pPr>
            <w:pStyle w:val="60B85A9460D6413C9E3D5DA90E25315514"/>
          </w:pPr>
          <w:r>
            <w:rPr>
              <w:rStyle w:val="PlaceholderText"/>
            </w:rPr>
            <w:t>Click here to provide a response.</w:t>
          </w:r>
        </w:p>
      </w:docPartBody>
    </w:docPart>
    <w:docPart>
      <w:docPartPr>
        <w:name w:val="A8919E64ECF144298B3A9189ECC187E5"/>
        <w:category>
          <w:name w:val="General"/>
          <w:gallery w:val="placeholder"/>
        </w:category>
        <w:types>
          <w:type w:val="bbPlcHdr"/>
        </w:types>
        <w:behaviors>
          <w:behavior w:val="content"/>
        </w:behaviors>
        <w:guid w:val="{48D75C68-6FA1-4F79-996C-AA600FB6121D}"/>
      </w:docPartPr>
      <w:docPartBody>
        <w:p w:rsidR="00461463" w:rsidRDefault="00200DB6" w:rsidP="00200DB6">
          <w:pPr>
            <w:pStyle w:val="A8919E64ECF144298B3A9189ECC187E514"/>
          </w:pPr>
          <w:r>
            <w:rPr>
              <w:rStyle w:val="PlaceholderText"/>
            </w:rPr>
            <w:t>Click here to provide a response.</w:t>
          </w:r>
        </w:p>
      </w:docPartBody>
    </w:docPart>
    <w:docPart>
      <w:docPartPr>
        <w:name w:val="9AFEEB9E003241B58A3A525424EBAA71"/>
        <w:category>
          <w:name w:val="General"/>
          <w:gallery w:val="placeholder"/>
        </w:category>
        <w:types>
          <w:type w:val="bbPlcHdr"/>
        </w:types>
        <w:behaviors>
          <w:behavior w:val="content"/>
        </w:behaviors>
        <w:guid w:val="{F9EB9C3B-68E2-4460-9E56-1C7DF7633DD5}"/>
      </w:docPartPr>
      <w:docPartBody>
        <w:p w:rsidR="00461463" w:rsidRDefault="00200DB6" w:rsidP="00200DB6">
          <w:pPr>
            <w:pStyle w:val="9AFEEB9E003241B58A3A525424EBAA7114"/>
          </w:pPr>
          <w:r>
            <w:rPr>
              <w:rStyle w:val="PlaceholderText"/>
            </w:rPr>
            <w:t>Click here to provide a response.</w:t>
          </w:r>
        </w:p>
      </w:docPartBody>
    </w:docPart>
    <w:docPart>
      <w:docPartPr>
        <w:name w:val="9B729DA068E640B096CE88B1E151F9F4"/>
        <w:category>
          <w:name w:val="General"/>
          <w:gallery w:val="placeholder"/>
        </w:category>
        <w:types>
          <w:type w:val="bbPlcHdr"/>
        </w:types>
        <w:behaviors>
          <w:behavior w:val="content"/>
        </w:behaviors>
        <w:guid w:val="{B937CFBB-A192-4945-9121-8B301B97FD56}"/>
      </w:docPartPr>
      <w:docPartBody>
        <w:p w:rsidR="00461463" w:rsidRDefault="00200DB6" w:rsidP="00200DB6">
          <w:pPr>
            <w:pStyle w:val="9B729DA068E640B096CE88B1E151F9F414"/>
          </w:pPr>
          <w:r>
            <w:rPr>
              <w:rStyle w:val="PlaceholderText"/>
            </w:rPr>
            <w:t>Click here to provide a response.</w:t>
          </w:r>
        </w:p>
      </w:docPartBody>
    </w:docPart>
    <w:docPart>
      <w:docPartPr>
        <w:name w:val="ED54EFF8CCE54A1FA6846FBA599BA39F"/>
        <w:category>
          <w:name w:val="General"/>
          <w:gallery w:val="placeholder"/>
        </w:category>
        <w:types>
          <w:type w:val="bbPlcHdr"/>
        </w:types>
        <w:behaviors>
          <w:behavior w:val="content"/>
        </w:behaviors>
        <w:guid w:val="{1DD67759-6020-4D13-91A1-E83EEB5EB857}"/>
      </w:docPartPr>
      <w:docPartBody>
        <w:p w:rsidR="00461463" w:rsidRDefault="00200DB6" w:rsidP="00200DB6">
          <w:pPr>
            <w:pStyle w:val="ED54EFF8CCE54A1FA6846FBA599BA39F13"/>
          </w:pPr>
          <w:r>
            <w:rPr>
              <w:rStyle w:val="PlaceholderText"/>
            </w:rPr>
            <w:t>Click here to provide a response.</w:t>
          </w:r>
        </w:p>
      </w:docPartBody>
    </w:docPart>
    <w:docPart>
      <w:docPartPr>
        <w:name w:val="BCD058A508AB48CF908A5C6223C2D036"/>
        <w:category>
          <w:name w:val="General"/>
          <w:gallery w:val="placeholder"/>
        </w:category>
        <w:types>
          <w:type w:val="bbPlcHdr"/>
        </w:types>
        <w:behaviors>
          <w:behavior w:val="content"/>
        </w:behaviors>
        <w:guid w:val="{80341714-5F1B-424F-8476-FD380B16D607}"/>
      </w:docPartPr>
      <w:docPartBody>
        <w:p w:rsidR="00461463" w:rsidRDefault="00200DB6" w:rsidP="00200DB6">
          <w:pPr>
            <w:pStyle w:val="BCD058A508AB48CF908A5C6223C2D03613"/>
          </w:pPr>
          <w:r>
            <w:rPr>
              <w:rStyle w:val="PlaceholderText"/>
            </w:rPr>
            <w:t>Click here to provide a response.</w:t>
          </w:r>
        </w:p>
      </w:docPartBody>
    </w:docPart>
    <w:docPart>
      <w:docPartPr>
        <w:name w:val="5B9FD9B0D19A424496F339EE686E9956"/>
        <w:category>
          <w:name w:val="General"/>
          <w:gallery w:val="placeholder"/>
        </w:category>
        <w:types>
          <w:type w:val="bbPlcHdr"/>
        </w:types>
        <w:behaviors>
          <w:behavior w:val="content"/>
        </w:behaviors>
        <w:guid w:val="{B9A01EB7-5D51-4660-A208-5B86F8BF4E90}"/>
      </w:docPartPr>
      <w:docPartBody>
        <w:p w:rsidR="00461463" w:rsidRDefault="00200DB6" w:rsidP="00200DB6">
          <w:pPr>
            <w:pStyle w:val="5B9FD9B0D19A424496F339EE686E995613"/>
          </w:pPr>
          <w:r>
            <w:rPr>
              <w:rStyle w:val="PlaceholderText"/>
            </w:rPr>
            <w:t>Click here to provide a response.</w:t>
          </w:r>
        </w:p>
      </w:docPartBody>
    </w:docPart>
    <w:docPart>
      <w:docPartPr>
        <w:name w:val="48807A3C847F4A599E730F356A556B21"/>
        <w:category>
          <w:name w:val="General"/>
          <w:gallery w:val="placeholder"/>
        </w:category>
        <w:types>
          <w:type w:val="bbPlcHdr"/>
        </w:types>
        <w:behaviors>
          <w:behavior w:val="content"/>
        </w:behaviors>
        <w:guid w:val="{5614C41B-8529-479E-B54C-DF0DFE1848BF}"/>
      </w:docPartPr>
      <w:docPartBody>
        <w:p w:rsidR="00461463" w:rsidRDefault="00200DB6" w:rsidP="00200DB6">
          <w:pPr>
            <w:pStyle w:val="48807A3C847F4A599E730F356A556B2113"/>
          </w:pPr>
          <w:r>
            <w:rPr>
              <w:rStyle w:val="PlaceholderText"/>
            </w:rPr>
            <w:t>Click here to provide a response.</w:t>
          </w:r>
        </w:p>
      </w:docPartBody>
    </w:docPart>
    <w:docPart>
      <w:docPartPr>
        <w:name w:val="6125E6ACDF2F44F48AB4E6D9C345228B"/>
        <w:category>
          <w:name w:val="General"/>
          <w:gallery w:val="placeholder"/>
        </w:category>
        <w:types>
          <w:type w:val="bbPlcHdr"/>
        </w:types>
        <w:behaviors>
          <w:behavior w:val="content"/>
        </w:behaviors>
        <w:guid w:val="{A1A7E1C8-862F-49FA-9107-D29A2D8DC528}"/>
      </w:docPartPr>
      <w:docPartBody>
        <w:p w:rsidR="00461463" w:rsidRDefault="00200DB6" w:rsidP="00200DB6">
          <w:pPr>
            <w:pStyle w:val="6125E6ACDF2F44F48AB4E6D9C345228B11"/>
          </w:pPr>
          <w:r>
            <w:rPr>
              <w:rStyle w:val="PlaceholderText"/>
            </w:rPr>
            <w:t>Click here to provide a response.</w:t>
          </w:r>
        </w:p>
      </w:docPartBody>
    </w:docPart>
    <w:docPart>
      <w:docPartPr>
        <w:name w:val="0C33561C3AFE47A483525038DE634B13"/>
        <w:category>
          <w:name w:val="General"/>
          <w:gallery w:val="placeholder"/>
        </w:category>
        <w:types>
          <w:type w:val="bbPlcHdr"/>
        </w:types>
        <w:behaviors>
          <w:behavior w:val="content"/>
        </w:behaviors>
        <w:guid w:val="{89CA0E39-4926-40C5-A21E-B229024EEFE1}"/>
      </w:docPartPr>
      <w:docPartBody>
        <w:p w:rsidR="00461463" w:rsidRDefault="00200DB6" w:rsidP="00200DB6">
          <w:pPr>
            <w:pStyle w:val="0C33561C3AFE47A483525038DE634B1310"/>
          </w:pPr>
          <w:r>
            <w:rPr>
              <w:rStyle w:val="PlaceholderText"/>
            </w:rPr>
            <w:t>Click here to provide a response.</w:t>
          </w:r>
        </w:p>
      </w:docPartBody>
    </w:docPart>
    <w:docPart>
      <w:docPartPr>
        <w:name w:val="BAF69FBCD08C46E19E5D0DF49641D307"/>
        <w:category>
          <w:name w:val="General"/>
          <w:gallery w:val="placeholder"/>
        </w:category>
        <w:types>
          <w:type w:val="bbPlcHdr"/>
        </w:types>
        <w:behaviors>
          <w:behavior w:val="content"/>
        </w:behaviors>
        <w:guid w:val="{FD5D4FDB-C609-431E-8515-E823692C8AFD}"/>
      </w:docPartPr>
      <w:docPartBody>
        <w:p w:rsidR="00461463" w:rsidRDefault="00200DB6" w:rsidP="00200DB6">
          <w:pPr>
            <w:pStyle w:val="BAF69FBCD08C46E19E5D0DF49641D30710"/>
          </w:pPr>
          <w:r>
            <w:rPr>
              <w:rStyle w:val="PlaceholderText"/>
            </w:rPr>
            <w:t>Click here to provide a response.</w:t>
          </w:r>
        </w:p>
      </w:docPartBody>
    </w:docPart>
    <w:docPart>
      <w:docPartPr>
        <w:name w:val="BE36DB23169742828492EA2132D36100"/>
        <w:category>
          <w:name w:val="General"/>
          <w:gallery w:val="placeholder"/>
        </w:category>
        <w:types>
          <w:type w:val="bbPlcHdr"/>
        </w:types>
        <w:behaviors>
          <w:behavior w:val="content"/>
        </w:behaviors>
        <w:guid w:val="{BAC29781-E9CA-4623-88B5-89BC5F89D0DD}"/>
      </w:docPartPr>
      <w:docPartBody>
        <w:p w:rsidR="00461463" w:rsidRDefault="00200DB6" w:rsidP="00200DB6">
          <w:pPr>
            <w:pStyle w:val="BE36DB23169742828492EA2132D3610010"/>
          </w:pPr>
          <w:r>
            <w:rPr>
              <w:rStyle w:val="PlaceholderText"/>
            </w:rPr>
            <w:t>Click here to provide a response.</w:t>
          </w:r>
        </w:p>
      </w:docPartBody>
    </w:docPart>
    <w:docPart>
      <w:docPartPr>
        <w:name w:val="9F582E836B79404C81525129415C53B2"/>
        <w:category>
          <w:name w:val="General"/>
          <w:gallery w:val="placeholder"/>
        </w:category>
        <w:types>
          <w:type w:val="bbPlcHdr"/>
        </w:types>
        <w:behaviors>
          <w:behavior w:val="content"/>
        </w:behaviors>
        <w:guid w:val="{97965F4C-5536-4B4C-8480-B4765F72CADC}"/>
      </w:docPartPr>
      <w:docPartBody>
        <w:p w:rsidR="00461463" w:rsidRDefault="00200DB6" w:rsidP="00200DB6">
          <w:pPr>
            <w:pStyle w:val="9F582E836B79404C81525129415C53B210"/>
          </w:pPr>
          <w:r>
            <w:rPr>
              <w:rStyle w:val="PlaceholderText"/>
            </w:rPr>
            <w:t>Click here to provide a response.</w:t>
          </w:r>
        </w:p>
      </w:docPartBody>
    </w:docPart>
    <w:docPart>
      <w:docPartPr>
        <w:name w:val="F22B6DF6E61B4D76B582B5FEA80DF070"/>
        <w:category>
          <w:name w:val="General"/>
          <w:gallery w:val="placeholder"/>
        </w:category>
        <w:types>
          <w:type w:val="bbPlcHdr"/>
        </w:types>
        <w:behaviors>
          <w:behavior w:val="content"/>
        </w:behaviors>
        <w:guid w:val="{1827AD03-91BD-4AF1-9C27-4BCFBBB9895E}"/>
      </w:docPartPr>
      <w:docPartBody>
        <w:p w:rsidR="00461463" w:rsidRDefault="00200DB6" w:rsidP="00200DB6">
          <w:pPr>
            <w:pStyle w:val="F22B6DF6E61B4D76B582B5FEA80DF07010"/>
          </w:pPr>
          <w:r>
            <w:rPr>
              <w:rStyle w:val="PlaceholderText"/>
            </w:rPr>
            <w:t>Click here to provide a response.</w:t>
          </w:r>
        </w:p>
      </w:docPartBody>
    </w:docPart>
    <w:docPart>
      <w:docPartPr>
        <w:name w:val="235A75D567704FFCBB79EF79A5C3208E"/>
        <w:category>
          <w:name w:val="General"/>
          <w:gallery w:val="placeholder"/>
        </w:category>
        <w:types>
          <w:type w:val="bbPlcHdr"/>
        </w:types>
        <w:behaviors>
          <w:behavior w:val="content"/>
        </w:behaviors>
        <w:guid w:val="{1CFFDD29-9A7B-4B5E-A2F9-60E2CFA3902A}"/>
      </w:docPartPr>
      <w:docPartBody>
        <w:p w:rsidR="00461463" w:rsidRDefault="00200DB6" w:rsidP="00200DB6">
          <w:pPr>
            <w:pStyle w:val="235A75D567704FFCBB79EF79A5C3208E10"/>
          </w:pPr>
          <w:r>
            <w:rPr>
              <w:rStyle w:val="PlaceholderText"/>
            </w:rPr>
            <w:t>Click here to provide a response.</w:t>
          </w:r>
        </w:p>
      </w:docPartBody>
    </w:docPart>
    <w:docPart>
      <w:docPartPr>
        <w:name w:val="A9B09170DE2F441DA29CE1CAAFFBBAC9"/>
        <w:category>
          <w:name w:val="General"/>
          <w:gallery w:val="placeholder"/>
        </w:category>
        <w:types>
          <w:type w:val="bbPlcHdr"/>
        </w:types>
        <w:behaviors>
          <w:behavior w:val="content"/>
        </w:behaviors>
        <w:guid w:val="{36BB1F6D-08BD-4032-99D0-9D64599A2049}"/>
      </w:docPartPr>
      <w:docPartBody>
        <w:p w:rsidR="00461463" w:rsidRDefault="00200DB6" w:rsidP="00200DB6">
          <w:pPr>
            <w:pStyle w:val="A9B09170DE2F441DA29CE1CAAFFBBAC910"/>
          </w:pPr>
          <w:r>
            <w:rPr>
              <w:rStyle w:val="PlaceholderText"/>
            </w:rPr>
            <w:t>Click here to provide a response.</w:t>
          </w:r>
        </w:p>
      </w:docPartBody>
    </w:docPart>
    <w:docPart>
      <w:docPartPr>
        <w:name w:val="7EE31E75ABE54E9CA4A915781215F89E"/>
        <w:category>
          <w:name w:val="General"/>
          <w:gallery w:val="placeholder"/>
        </w:category>
        <w:types>
          <w:type w:val="bbPlcHdr"/>
        </w:types>
        <w:behaviors>
          <w:behavior w:val="content"/>
        </w:behaviors>
        <w:guid w:val="{383EFBD2-9DBB-45F0-8616-3BDA5874B0CD}"/>
      </w:docPartPr>
      <w:docPartBody>
        <w:p w:rsidR="00461463" w:rsidRDefault="00200DB6" w:rsidP="00200DB6">
          <w:pPr>
            <w:pStyle w:val="7EE31E75ABE54E9CA4A915781215F89E10"/>
          </w:pPr>
          <w:r>
            <w:rPr>
              <w:rStyle w:val="PlaceholderText"/>
            </w:rPr>
            <w:t>Click here to provide a response.</w:t>
          </w:r>
        </w:p>
      </w:docPartBody>
    </w:docPart>
    <w:docPart>
      <w:docPartPr>
        <w:name w:val="B3F1BFD9951944C6B36A3A493F9DE433"/>
        <w:category>
          <w:name w:val="General"/>
          <w:gallery w:val="placeholder"/>
        </w:category>
        <w:types>
          <w:type w:val="bbPlcHdr"/>
        </w:types>
        <w:behaviors>
          <w:behavior w:val="content"/>
        </w:behaviors>
        <w:guid w:val="{CB1B8446-4E92-4BB8-A888-293B76F8DA07}"/>
      </w:docPartPr>
      <w:docPartBody>
        <w:p w:rsidR="00461463" w:rsidRDefault="00200DB6" w:rsidP="00200DB6">
          <w:pPr>
            <w:pStyle w:val="B3F1BFD9951944C6B36A3A493F9DE43310"/>
          </w:pPr>
          <w:r>
            <w:rPr>
              <w:rStyle w:val="PlaceholderText"/>
            </w:rPr>
            <w:t>Click here to provide a response.</w:t>
          </w:r>
        </w:p>
      </w:docPartBody>
    </w:docPart>
    <w:docPart>
      <w:docPartPr>
        <w:name w:val="CC15D1FEC72347378B418E34FD716CB2"/>
        <w:category>
          <w:name w:val="General"/>
          <w:gallery w:val="placeholder"/>
        </w:category>
        <w:types>
          <w:type w:val="bbPlcHdr"/>
        </w:types>
        <w:behaviors>
          <w:behavior w:val="content"/>
        </w:behaviors>
        <w:guid w:val="{FC52D1C5-323C-4157-9265-675ED9FDDC7B}"/>
      </w:docPartPr>
      <w:docPartBody>
        <w:p w:rsidR="00461463" w:rsidRDefault="00200DB6" w:rsidP="00200DB6">
          <w:pPr>
            <w:pStyle w:val="CC15D1FEC72347378B418E34FD716CB210"/>
          </w:pPr>
          <w:r>
            <w:rPr>
              <w:rStyle w:val="PlaceholderText"/>
            </w:rPr>
            <w:t>Click here to provide a response.</w:t>
          </w:r>
        </w:p>
      </w:docPartBody>
    </w:docPart>
    <w:docPart>
      <w:docPartPr>
        <w:name w:val="829541058E084BDD93EE7341E67DA179"/>
        <w:category>
          <w:name w:val="General"/>
          <w:gallery w:val="placeholder"/>
        </w:category>
        <w:types>
          <w:type w:val="bbPlcHdr"/>
        </w:types>
        <w:behaviors>
          <w:behavior w:val="content"/>
        </w:behaviors>
        <w:guid w:val="{4994DE9F-3019-480C-B4B3-6D3F33ACBE2B}"/>
      </w:docPartPr>
      <w:docPartBody>
        <w:p w:rsidR="00461463" w:rsidRDefault="00200DB6" w:rsidP="00200DB6">
          <w:pPr>
            <w:pStyle w:val="829541058E084BDD93EE7341E67DA17910"/>
          </w:pPr>
          <w:r>
            <w:rPr>
              <w:rStyle w:val="PlaceholderText"/>
            </w:rPr>
            <w:t>Click here to provide a response.</w:t>
          </w:r>
        </w:p>
      </w:docPartBody>
    </w:docPart>
    <w:docPart>
      <w:docPartPr>
        <w:name w:val="ACC6B4132C7343069B9B6B7854CF5BA3"/>
        <w:category>
          <w:name w:val="General"/>
          <w:gallery w:val="placeholder"/>
        </w:category>
        <w:types>
          <w:type w:val="bbPlcHdr"/>
        </w:types>
        <w:behaviors>
          <w:behavior w:val="content"/>
        </w:behaviors>
        <w:guid w:val="{A420CBBF-B2B4-4FC3-97FA-53103C0F4BF9}"/>
      </w:docPartPr>
      <w:docPartBody>
        <w:p w:rsidR="00461463" w:rsidRDefault="00200DB6" w:rsidP="00200DB6">
          <w:pPr>
            <w:pStyle w:val="ACC6B4132C7343069B9B6B7854CF5BA310"/>
          </w:pPr>
          <w:r>
            <w:rPr>
              <w:rStyle w:val="PlaceholderText"/>
            </w:rPr>
            <w:t>Click here to provide a response.</w:t>
          </w:r>
        </w:p>
      </w:docPartBody>
    </w:docPart>
    <w:docPart>
      <w:docPartPr>
        <w:name w:val="DDF4ECCAE45E47BEA932046F6DCAF03E"/>
        <w:category>
          <w:name w:val="General"/>
          <w:gallery w:val="placeholder"/>
        </w:category>
        <w:types>
          <w:type w:val="bbPlcHdr"/>
        </w:types>
        <w:behaviors>
          <w:behavior w:val="content"/>
        </w:behaviors>
        <w:guid w:val="{3FA24DD4-B49B-4B2A-89D2-019A08D59824}"/>
      </w:docPartPr>
      <w:docPartBody>
        <w:p w:rsidR="00461463" w:rsidRDefault="00200DB6" w:rsidP="00200DB6">
          <w:pPr>
            <w:pStyle w:val="DDF4ECCAE45E47BEA932046F6DCAF03E10"/>
          </w:pPr>
          <w:r>
            <w:rPr>
              <w:rStyle w:val="PlaceholderText"/>
            </w:rPr>
            <w:t>Click here to provide a response.</w:t>
          </w:r>
        </w:p>
      </w:docPartBody>
    </w:docPart>
    <w:docPart>
      <w:docPartPr>
        <w:name w:val="CC74F68525954FF3A5F0679A1F3B9985"/>
        <w:category>
          <w:name w:val="General"/>
          <w:gallery w:val="placeholder"/>
        </w:category>
        <w:types>
          <w:type w:val="bbPlcHdr"/>
        </w:types>
        <w:behaviors>
          <w:behavior w:val="content"/>
        </w:behaviors>
        <w:guid w:val="{0606B731-4E02-47CB-BE57-5834B2DAB2F0}"/>
      </w:docPartPr>
      <w:docPartBody>
        <w:p w:rsidR="00461463" w:rsidRDefault="00200DB6" w:rsidP="00200DB6">
          <w:pPr>
            <w:pStyle w:val="CC74F68525954FF3A5F0679A1F3B998510"/>
          </w:pPr>
          <w:r>
            <w:rPr>
              <w:rStyle w:val="PlaceholderText"/>
            </w:rPr>
            <w:t>Click here to provide a response.</w:t>
          </w:r>
        </w:p>
      </w:docPartBody>
    </w:docPart>
    <w:docPart>
      <w:docPartPr>
        <w:name w:val="C0421C7A622A47B482BC9444F119175A"/>
        <w:category>
          <w:name w:val="General"/>
          <w:gallery w:val="placeholder"/>
        </w:category>
        <w:types>
          <w:type w:val="bbPlcHdr"/>
        </w:types>
        <w:behaviors>
          <w:behavior w:val="content"/>
        </w:behaviors>
        <w:guid w:val="{7CBFEFD1-432A-46D0-B886-E88453F2E006}"/>
      </w:docPartPr>
      <w:docPartBody>
        <w:p w:rsidR="00461463" w:rsidRDefault="00200DB6" w:rsidP="00200DB6">
          <w:pPr>
            <w:pStyle w:val="C0421C7A622A47B482BC9444F119175A8"/>
          </w:pPr>
          <w:r>
            <w:rPr>
              <w:rStyle w:val="PlaceholderText"/>
            </w:rPr>
            <w:t>Click here to provide a response.</w:t>
          </w:r>
        </w:p>
      </w:docPartBody>
    </w:docPart>
    <w:docPart>
      <w:docPartPr>
        <w:name w:val="F8291C37518D4594BEDA95EC282F19E9"/>
        <w:category>
          <w:name w:val="General"/>
          <w:gallery w:val="placeholder"/>
        </w:category>
        <w:types>
          <w:type w:val="bbPlcHdr"/>
        </w:types>
        <w:behaviors>
          <w:behavior w:val="content"/>
        </w:behaviors>
        <w:guid w:val="{6C97BE8E-AE53-4920-82EE-9ADC523E9334}"/>
      </w:docPartPr>
      <w:docPartBody>
        <w:p w:rsidR="00461463" w:rsidRDefault="00200DB6" w:rsidP="00200DB6">
          <w:pPr>
            <w:pStyle w:val="F8291C37518D4594BEDA95EC282F19E98"/>
          </w:pPr>
          <w:r>
            <w:rPr>
              <w:rStyle w:val="PlaceholderText"/>
            </w:rPr>
            <w:t>Click here to provide a response.</w:t>
          </w:r>
        </w:p>
      </w:docPartBody>
    </w:docPart>
    <w:docPart>
      <w:docPartPr>
        <w:name w:val="D21DA6956FBA4EAF81BD40101B59A311"/>
        <w:category>
          <w:name w:val="General"/>
          <w:gallery w:val="placeholder"/>
        </w:category>
        <w:types>
          <w:type w:val="bbPlcHdr"/>
        </w:types>
        <w:behaviors>
          <w:behavior w:val="content"/>
        </w:behaviors>
        <w:guid w:val="{FCAE25E7-7C55-44D6-9BAF-6B7DC669C23B}"/>
      </w:docPartPr>
      <w:docPartBody>
        <w:p w:rsidR="00461463" w:rsidRDefault="00200DB6" w:rsidP="00200DB6">
          <w:pPr>
            <w:pStyle w:val="D21DA6956FBA4EAF81BD40101B59A3118"/>
          </w:pPr>
          <w:r>
            <w:rPr>
              <w:rStyle w:val="PlaceholderText"/>
            </w:rPr>
            <w:t>Click here to provide a response.</w:t>
          </w:r>
        </w:p>
      </w:docPartBody>
    </w:docPart>
    <w:docPart>
      <w:docPartPr>
        <w:name w:val="12246CDD77C14E20B7B518323AAC69A7"/>
        <w:category>
          <w:name w:val="General"/>
          <w:gallery w:val="placeholder"/>
        </w:category>
        <w:types>
          <w:type w:val="bbPlcHdr"/>
        </w:types>
        <w:behaviors>
          <w:behavior w:val="content"/>
        </w:behaviors>
        <w:guid w:val="{3164100F-584A-4E67-A5D3-EC4C84836FBE}"/>
      </w:docPartPr>
      <w:docPartBody>
        <w:p w:rsidR="00461463" w:rsidRDefault="00200DB6" w:rsidP="00200DB6">
          <w:pPr>
            <w:pStyle w:val="12246CDD77C14E20B7B518323AAC69A78"/>
          </w:pPr>
          <w:r>
            <w:rPr>
              <w:rStyle w:val="PlaceholderText"/>
            </w:rPr>
            <w:t>Click here to provide a response.</w:t>
          </w:r>
        </w:p>
      </w:docPartBody>
    </w:docPart>
    <w:docPart>
      <w:docPartPr>
        <w:name w:val="849EFFC4B67B4370849D98F52B3BFC6C"/>
        <w:category>
          <w:name w:val="General"/>
          <w:gallery w:val="placeholder"/>
        </w:category>
        <w:types>
          <w:type w:val="bbPlcHdr"/>
        </w:types>
        <w:behaviors>
          <w:behavior w:val="content"/>
        </w:behaviors>
        <w:guid w:val="{DE7029D4-039B-4BA6-801F-ED3DBAE1D78A}"/>
      </w:docPartPr>
      <w:docPartBody>
        <w:p w:rsidR="00461463" w:rsidRDefault="00200DB6" w:rsidP="00200DB6">
          <w:pPr>
            <w:pStyle w:val="849EFFC4B67B4370849D98F52B3BFC6C8"/>
          </w:pPr>
          <w:r>
            <w:rPr>
              <w:rStyle w:val="PlaceholderText"/>
            </w:rPr>
            <w:t>Click here to provide a response</w:t>
          </w:r>
          <w:r w:rsidRPr="008F35ED">
            <w:rPr>
              <w:rStyle w:val="PlaceholderText"/>
            </w:rPr>
            <w:t>.</w:t>
          </w:r>
        </w:p>
      </w:docPartBody>
    </w:docPart>
    <w:docPart>
      <w:docPartPr>
        <w:name w:val="A901678CDA0C49B2925629E7EACF9427"/>
        <w:category>
          <w:name w:val="General"/>
          <w:gallery w:val="placeholder"/>
        </w:category>
        <w:types>
          <w:type w:val="bbPlcHdr"/>
        </w:types>
        <w:behaviors>
          <w:behavior w:val="content"/>
        </w:behaviors>
        <w:guid w:val="{0462AC62-B291-4A67-8C2C-80E10E81980C}"/>
      </w:docPartPr>
      <w:docPartBody>
        <w:p w:rsidR="00461463" w:rsidRDefault="00200DB6" w:rsidP="00200DB6">
          <w:pPr>
            <w:pStyle w:val="A901678CDA0C49B2925629E7EACF94278"/>
          </w:pPr>
          <w:r>
            <w:rPr>
              <w:rStyle w:val="PlaceholderText"/>
            </w:rPr>
            <w:t>Click here to provide a response.</w:t>
          </w:r>
        </w:p>
      </w:docPartBody>
    </w:docPart>
    <w:docPart>
      <w:docPartPr>
        <w:name w:val="A139314FD1844E71924CBCE42E69C6DF"/>
        <w:category>
          <w:name w:val="General"/>
          <w:gallery w:val="placeholder"/>
        </w:category>
        <w:types>
          <w:type w:val="bbPlcHdr"/>
        </w:types>
        <w:behaviors>
          <w:behavior w:val="content"/>
        </w:behaviors>
        <w:guid w:val="{390BF372-F918-4C18-BDC3-1290842D2DA8}"/>
      </w:docPartPr>
      <w:docPartBody>
        <w:p w:rsidR="00461463" w:rsidRDefault="00200DB6" w:rsidP="00200DB6">
          <w:pPr>
            <w:pStyle w:val="A139314FD1844E71924CBCE42E69C6DF8"/>
          </w:pPr>
          <w:r>
            <w:rPr>
              <w:rStyle w:val="PlaceholderText"/>
            </w:rPr>
            <w:t>Click here to provide a response.</w:t>
          </w:r>
        </w:p>
      </w:docPartBody>
    </w:docPart>
    <w:docPart>
      <w:docPartPr>
        <w:name w:val="F435B6246B0C4D629A07F0725796864E"/>
        <w:category>
          <w:name w:val="General"/>
          <w:gallery w:val="placeholder"/>
        </w:category>
        <w:types>
          <w:type w:val="bbPlcHdr"/>
        </w:types>
        <w:behaviors>
          <w:behavior w:val="content"/>
        </w:behaviors>
        <w:guid w:val="{2D291D22-6CB5-4D3B-B14B-F6A1E5884316}"/>
      </w:docPartPr>
      <w:docPartBody>
        <w:p w:rsidR="00461463" w:rsidRDefault="00200DB6" w:rsidP="00200DB6">
          <w:pPr>
            <w:pStyle w:val="F435B6246B0C4D629A07F0725796864E8"/>
          </w:pPr>
          <w:r>
            <w:rPr>
              <w:rStyle w:val="PlaceholderText"/>
            </w:rPr>
            <w:t>Click here to provide a response.</w:t>
          </w:r>
        </w:p>
      </w:docPartBody>
    </w:docPart>
    <w:docPart>
      <w:docPartPr>
        <w:name w:val="554237FF025648EEA884D97F0E4EE797"/>
        <w:category>
          <w:name w:val="General"/>
          <w:gallery w:val="placeholder"/>
        </w:category>
        <w:types>
          <w:type w:val="bbPlcHdr"/>
        </w:types>
        <w:behaviors>
          <w:behavior w:val="content"/>
        </w:behaviors>
        <w:guid w:val="{7B5666FB-E9CF-4FF3-9AC0-6927F7E8ADB5}"/>
      </w:docPartPr>
      <w:docPartBody>
        <w:p w:rsidR="00461463" w:rsidRDefault="00200DB6" w:rsidP="00200DB6">
          <w:pPr>
            <w:pStyle w:val="554237FF025648EEA884D97F0E4EE7978"/>
          </w:pPr>
          <w:r>
            <w:rPr>
              <w:rStyle w:val="PlaceholderText"/>
            </w:rPr>
            <w:t>Click here to provide a response.</w:t>
          </w:r>
        </w:p>
      </w:docPartBody>
    </w:docPart>
    <w:docPart>
      <w:docPartPr>
        <w:name w:val="B3C30BA55C6C451EB11FB11AE3840C71"/>
        <w:category>
          <w:name w:val="General"/>
          <w:gallery w:val="placeholder"/>
        </w:category>
        <w:types>
          <w:type w:val="bbPlcHdr"/>
        </w:types>
        <w:behaviors>
          <w:behavior w:val="content"/>
        </w:behaviors>
        <w:guid w:val="{F6210AAF-B2C8-4D83-B8D0-C67E0BD54CD2}"/>
      </w:docPartPr>
      <w:docPartBody>
        <w:p w:rsidR="00461463" w:rsidRDefault="00200DB6" w:rsidP="00200DB6">
          <w:pPr>
            <w:pStyle w:val="B3C30BA55C6C451EB11FB11AE3840C718"/>
          </w:pPr>
          <w:r>
            <w:rPr>
              <w:rStyle w:val="PlaceholderText"/>
            </w:rPr>
            <w:t>Click here to provide a response.</w:t>
          </w:r>
        </w:p>
      </w:docPartBody>
    </w:docPart>
    <w:docPart>
      <w:docPartPr>
        <w:name w:val="FBC346CC284C49F79994013DFA42C64C"/>
        <w:category>
          <w:name w:val="General"/>
          <w:gallery w:val="placeholder"/>
        </w:category>
        <w:types>
          <w:type w:val="bbPlcHdr"/>
        </w:types>
        <w:behaviors>
          <w:behavior w:val="content"/>
        </w:behaviors>
        <w:guid w:val="{A73CCFEF-B2CF-4F1B-ABCF-C4247C6BADBF}"/>
      </w:docPartPr>
      <w:docPartBody>
        <w:p w:rsidR="00461463" w:rsidRDefault="00200DB6" w:rsidP="00200DB6">
          <w:pPr>
            <w:pStyle w:val="FBC346CC284C49F79994013DFA42C64C8"/>
          </w:pPr>
          <w:r>
            <w:rPr>
              <w:rStyle w:val="PlaceholderText"/>
            </w:rPr>
            <w:t>Click here to provide a response.</w:t>
          </w:r>
        </w:p>
      </w:docPartBody>
    </w:docPart>
    <w:docPart>
      <w:docPartPr>
        <w:name w:val="5C5A68481F754BDEA7AC1671CCCA8F46"/>
        <w:category>
          <w:name w:val="General"/>
          <w:gallery w:val="placeholder"/>
        </w:category>
        <w:types>
          <w:type w:val="bbPlcHdr"/>
        </w:types>
        <w:behaviors>
          <w:behavior w:val="content"/>
        </w:behaviors>
        <w:guid w:val="{910DA930-A585-480D-BA99-171DE73F3F4E}"/>
      </w:docPartPr>
      <w:docPartBody>
        <w:p w:rsidR="00461463" w:rsidRDefault="00200DB6" w:rsidP="00200DB6">
          <w:pPr>
            <w:pStyle w:val="5C5A68481F754BDEA7AC1671CCCA8F468"/>
          </w:pPr>
          <w:r>
            <w:rPr>
              <w:rStyle w:val="PlaceholderText"/>
            </w:rPr>
            <w:t>Click here to provide a response.</w:t>
          </w:r>
        </w:p>
      </w:docPartBody>
    </w:docPart>
    <w:docPart>
      <w:docPartPr>
        <w:name w:val="3D22E25C50B1497D92FBF1E68EFFFE17"/>
        <w:category>
          <w:name w:val="General"/>
          <w:gallery w:val="placeholder"/>
        </w:category>
        <w:types>
          <w:type w:val="bbPlcHdr"/>
        </w:types>
        <w:behaviors>
          <w:behavior w:val="content"/>
        </w:behaviors>
        <w:guid w:val="{BC7D7E38-838A-4F49-8233-D3E1653D2FAC}"/>
      </w:docPartPr>
      <w:docPartBody>
        <w:p w:rsidR="00461463" w:rsidRDefault="00200DB6" w:rsidP="00200DB6">
          <w:pPr>
            <w:pStyle w:val="3D22E25C50B1497D92FBF1E68EFFFE178"/>
          </w:pPr>
          <w:r>
            <w:rPr>
              <w:rStyle w:val="PlaceholderText"/>
            </w:rPr>
            <w:t>Click here to provide a response.</w:t>
          </w:r>
        </w:p>
      </w:docPartBody>
    </w:docPart>
    <w:docPart>
      <w:docPartPr>
        <w:name w:val="9DEBE40C46D548A1B92E9BE1A378DD3A"/>
        <w:category>
          <w:name w:val="General"/>
          <w:gallery w:val="placeholder"/>
        </w:category>
        <w:types>
          <w:type w:val="bbPlcHdr"/>
        </w:types>
        <w:behaviors>
          <w:behavior w:val="content"/>
        </w:behaviors>
        <w:guid w:val="{AEEB0CD8-5E83-40B7-A33A-7669E7014AD6}"/>
      </w:docPartPr>
      <w:docPartBody>
        <w:p w:rsidR="00461463" w:rsidRDefault="00200DB6" w:rsidP="00200DB6">
          <w:pPr>
            <w:pStyle w:val="9DEBE40C46D548A1B92E9BE1A378DD3A8"/>
          </w:pPr>
          <w:r>
            <w:rPr>
              <w:rStyle w:val="PlaceholderText"/>
            </w:rPr>
            <w:t>Click here to provide a response.</w:t>
          </w:r>
        </w:p>
      </w:docPartBody>
    </w:docPart>
    <w:docPart>
      <w:docPartPr>
        <w:name w:val="1241E398FDDC47009B866040C94A1EE6"/>
        <w:category>
          <w:name w:val="General"/>
          <w:gallery w:val="placeholder"/>
        </w:category>
        <w:types>
          <w:type w:val="bbPlcHdr"/>
        </w:types>
        <w:behaviors>
          <w:behavior w:val="content"/>
        </w:behaviors>
        <w:guid w:val="{0419F1D5-E8D6-4B62-9627-E6B94EA16412}"/>
      </w:docPartPr>
      <w:docPartBody>
        <w:p w:rsidR="00461463" w:rsidRDefault="00200DB6" w:rsidP="00200DB6">
          <w:pPr>
            <w:pStyle w:val="1241E398FDDC47009B866040C94A1EE68"/>
          </w:pPr>
          <w:r>
            <w:rPr>
              <w:rStyle w:val="PlaceholderText"/>
            </w:rPr>
            <w:t>Click here to provide a response.</w:t>
          </w:r>
        </w:p>
      </w:docPartBody>
    </w:docPart>
    <w:docPart>
      <w:docPartPr>
        <w:name w:val="A5AE008949F3446B83EC236FE5E7BAD9"/>
        <w:category>
          <w:name w:val="General"/>
          <w:gallery w:val="placeholder"/>
        </w:category>
        <w:types>
          <w:type w:val="bbPlcHdr"/>
        </w:types>
        <w:behaviors>
          <w:behavior w:val="content"/>
        </w:behaviors>
        <w:guid w:val="{0926AB8D-5399-40F7-9D8E-1520276420E1}"/>
      </w:docPartPr>
      <w:docPartBody>
        <w:p w:rsidR="00461463" w:rsidRDefault="00200DB6" w:rsidP="00200DB6">
          <w:pPr>
            <w:pStyle w:val="A5AE008949F3446B83EC236FE5E7BAD98"/>
          </w:pPr>
          <w:r>
            <w:rPr>
              <w:rStyle w:val="PlaceholderText"/>
            </w:rPr>
            <w:t>Click here to provide a response.</w:t>
          </w:r>
        </w:p>
      </w:docPartBody>
    </w:docPart>
    <w:docPart>
      <w:docPartPr>
        <w:name w:val="71FBBDE2F0194734B585764361D2560C"/>
        <w:category>
          <w:name w:val="General"/>
          <w:gallery w:val="placeholder"/>
        </w:category>
        <w:types>
          <w:type w:val="bbPlcHdr"/>
        </w:types>
        <w:behaviors>
          <w:behavior w:val="content"/>
        </w:behaviors>
        <w:guid w:val="{BB563368-523D-4C44-921C-EA87DC9469B2}"/>
      </w:docPartPr>
      <w:docPartBody>
        <w:p w:rsidR="00461463" w:rsidRDefault="00200DB6" w:rsidP="00200DB6">
          <w:pPr>
            <w:pStyle w:val="71FBBDE2F0194734B585764361D2560C8"/>
          </w:pPr>
          <w:r>
            <w:rPr>
              <w:rStyle w:val="PlaceholderText"/>
            </w:rPr>
            <w:t>Click here to provide a response.</w:t>
          </w:r>
        </w:p>
      </w:docPartBody>
    </w:docPart>
    <w:docPart>
      <w:docPartPr>
        <w:name w:val="5EA529B077824D7D954A9D28EECEEF25"/>
        <w:category>
          <w:name w:val="General"/>
          <w:gallery w:val="placeholder"/>
        </w:category>
        <w:types>
          <w:type w:val="bbPlcHdr"/>
        </w:types>
        <w:behaviors>
          <w:behavior w:val="content"/>
        </w:behaviors>
        <w:guid w:val="{DF67B336-D37F-4D8B-86CA-BACD6028F9FD}"/>
      </w:docPartPr>
      <w:docPartBody>
        <w:p w:rsidR="00461463" w:rsidRDefault="00200DB6" w:rsidP="00200DB6">
          <w:pPr>
            <w:pStyle w:val="5EA529B077824D7D954A9D28EECEEF258"/>
          </w:pPr>
          <w:r>
            <w:rPr>
              <w:rStyle w:val="PlaceholderText"/>
            </w:rPr>
            <w:t>Click here to provide a response.</w:t>
          </w:r>
        </w:p>
      </w:docPartBody>
    </w:docPart>
    <w:docPart>
      <w:docPartPr>
        <w:name w:val="A334A992D61D4EAD9CD9BCF69CBA47B2"/>
        <w:category>
          <w:name w:val="General"/>
          <w:gallery w:val="placeholder"/>
        </w:category>
        <w:types>
          <w:type w:val="bbPlcHdr"/>
        </w:types>
        <w:behaviors>
          <w:behavior w:val="content"/>
        </w:behaviors>
        <w:guid w:val="{DD81D85F-25D2-41D8-B029-28642D9DAD46}"/>
      </w:docPartPr>
      <w:docPartBody>
        <w:p w:rsidR="00461463" w:rsidRDefault="00200DB6" w:rsidP="00200DB6">
          <w:pPr>
            <w:pStyle w:val="A334A992D61D4EAD9CD9BCF69CBA47B28"/>
          </w:pPr>
          <w:r>
            <w:rPr>
              <w:rStyle w:val="PlaceholderText"/>
            </w:rPr>
            <w:t>Click here to provide a response.</w:t>
          </w:r>
        </w:p>
      </w:docPartBody>
    </w:docPart>
    <w:docPart>
      <w:docPartPr>
        <w:name w:val="4DFC468D6D6C436784CA1792B4945B03"/>
        <w:category>
          <w:name w:val="General"/>
          <w:gallery w:val="placeholder"/>
        </w:category>
        <w:types>
          <w:type w:val="bbPlcHdr"/>
        </w:types>
        <w:behaviors>
          <w:behavior w:val="content"/>
        </w:behaviors>
        <w:guid w:val="{16B9B010-E3D6-4F26-8595-28B42DC8A324}"/>
      </w:docPartPr>
      <w:docPartBody>
        <w:p w:rsidR="00461463" w:rsidRDefault="00200DB6" w:rsidP="00200DB6">
          <w:pPr>
            <w:pStyle w:val="4DFC468D6D6C436784CA1792B4945B038"/>
          </w:pPr>
          <w:r>
            <w:rPr>
              <w:rStyle w:val="PlaceholderText"/>
            </w:rPr>
            <w:t>Click here to provide a response.</w:t>
          </w:r>
        </w:p>
      </w:docPartBody>
    </w:docPart>
    <w:docPart>
      <w:docPartPr>
        <w:name w:val="A401C37DEBFC472A9CF15426C3211782"/>
        <w:category>
          <w:name w:val="General"/>
          <w:gallery w:val="placeholder"/>
        </w:category>
        <w:types>
          <w:type w:val="bbPlcHdr"/>
        </w:types>
        <w:behaviors>
          <w:behavior w:val="content"/>
        </w:behaviors>
        <w:guid w:val="{F62D9337-6BF0-4DB3-A364-B3E4A066A8BF}"/>
      </w:docPartPr>
      <w:docPartBody>
        <w:p w:rsidR="00461463" w:rsidRDefault="00200DB6" w:rsidP="00200DB6">
          <w:pPr>
            <w:pStyle w:val="A401C37DEBFC472A9CF15426C32117828"/>
          </w:pPr>
          <w:r>
            <w:rPr>
              <w:rStyle w:val="PlaceholderText"/>
            </w:rPr>
            <w:t>Click here to provide a response.</w:t>
          </w:r>
        </w:p>
      </w:docPartBody>
    </w:docPart>
    <w:docPart>
      <w:docPartPr>
        <w:name w:val="DAF459A87A9F4D288A8AFC7D67C1A12C"/>
        <w:category>
          <w:name w:val="General"/>
          <w:gallery w:val="placeholder"/>
        </w:category>
        <w:types>
          <w:type w:val="bbPlcHdr"/>
        </w:types>
        <w:behaviors>
          <w:behavior w:val="content"/>
        </w:behaviors>
        <w:guid w:val="{5897067E-F710-4721-A4DD-50BC1F7343E2}"/>
      </w:docPartPr>
      <w:docPartBody>
        <w:p w:rsidR="00461463" w:rsidRDefault="00200DB6" w:rsidP="00200DB6">
          <w:pPr>
            <w:pStyle w:val="DAF459A87A9F4D288A8AFC7D67C1A12C8"/>
          </w:pPr>
          <w:r>
            <w:rPr>
              <w:rStyle w:val="PlaceholderText"/>
            </w:rPr>
            <w:t>Click here to provide a response</w:t>
          </w:r>
          <w:r w:rsidRPr="008F35ED">
            <w:rPr>
              <w:rStyle w:val="PlaceholderText"/>
            </w:rPr>
            <w:t>.</w:t>
          </w:r>
        </w:p>
      </w:docPartBody>
    </w:docPart>
    <w:docPart>
      <w:docPartPr>
        <w:name w:val="C4EE772DD5F5494D9E0C725E0B096D2E"/>
        <w:category>
          <w:name w:val="General"/>
          <w:gallery w:val="placeholder"/>
        </w:category>
        <w:types>
          <w:type w:val="bbPlcHdr"/>
        </w:types>
        <w:behaviors>
          <w:behavior w:val="content"/>
        </w:behaviors>
        <w:guid w:val="{E3FEA71C-0F50-47D4-BFDC-7F4B6DAD894C}"/>
      </w:docPartPr>
      <w:docPartBody>
        <w:p w:rsidR="00461463" w:rsidRDefault="00200DB6" w:rsidP="00200DB6">
          <w:pPr>
            <w:pStyle w:val="C4EE772DD5F5494D9E0C725E0B096D2E8"/>
          </w:pPr>
          <w:r>
            <w:rPr>
              <w:rStyle w:val="PlaceholderText"/>
            </w:rPr>
            <w:t>Click here to provide a response.</w:t>
          </w:r>
        </w:p>
      </w:docPartBody>
    </w:docPart>
    <w:docPart>
      <w:docPartPr>
        <w:name w:val="7B2ED996CF3942E5B3E02C8085017B74"/>
        <w:category>
          <w:name w:val="General"/>
          <w:gallery w:val="placeholder"/>
        </w:category>
        <w:types>
          <w:type w:val="bbPlcHdr"/>
        </w:types>
        <w:behaviors>
          <w:behavior w:val="content"/>
        </w:behaviors>
        <w:guid w:val="{0D173A59-5BED-4C80-A69D-963CA076A8AD}"/>
      </w:docPartPr>
      <w:docPartBody>
        <w:p w:rsidR="00461463" w:rsidRDefault="00200DB6" w:rsidP="00200DB6">
          <w:pPr>
            <w:pStyle w:val="7B2ED996CF3942E5B3E02C8085017B748"/>
          </w:pPr>
          <w:r>
            <w:rPr>
              <w:rStyle w:val="PlaceholderText"/>
            </w:rPr>
            <w:t>Click here to provide a response.</w:t>
          </w:r>
        </w:p>
      </w:docPartBody>
    </w:docPart>
    <w:docPart>
      <w:docPartPr>
        <w:name w:val="AD5F286E95F0402A87F39DFEF4FDCE16"/>
        <w:category>
          <w:name w:val="General"/>
          <w:gallery w:val="placeholder"/>
        </w:category>
        <w:types>
          <w:type w:val="bbPlcHdr"/>
        </w:types>
        <w:behaviors>
          <w:behavior w:val="content"/>
        </w:behaviors>
        <w:guid w:val="{23C4EE68-A1C4-4C43-9F59-440219BA351F}"/>
      </w:docPartPr>
      <w:docPartBody>
        <w:p w:rsidR="00461463" w:rsidRDefault="00200DB6" w:rsidP="00200DB6">
          <w:pPr>
            <w:pStyle w:val="AD5F286E95F0402A87F39DFEF4FDCE168"/>
          </w:pPr>
          <w:r>
            <w:rPr>
              <w:rStyle w:val="PlaceholderText"/>
            </w:rPr>
            <w:t>Click here to provide a response.</w:t>
          </w:r>
        </w:p>
      </w:docPartBody>
    </w:docPart>
    <w:docPart>
      <w:docPartPr>
        <w:name w:val="B91A7E1EB65E424FA0E2C7969D48CBB8"/>
        <w:category>
          <w:name w:val="General"/>
          <w:gallery w:val="placeholder"/>
        </w:category>
        <w:types>
          <w:type w:val="bbPlcHdr"/>
        </w:types>
        <w:behaviors>
          <w:behavior w:val="content"/>
        </w:behaviors>
        <w:guid w:val="{60B9DA9F-4198-472A-BFAB-A1EB1D4C5D8E}"/>
      </w:docPartPr>
      <w:docPartBody>
        <w:p w:rsidR="00461463" w:rsidRDefault="00200DB6" w:rsidP="00200DB6">
          <w:pPr>
            <w:pStyle w:val="B91A7E1EB65E424FA0E2C7969D48CBB88"/>
          </w:pPr>
          <w:r>
            <w:rPr>
              <w:rStyle w:val="PlaceholderText"/>
            </w:rPr>
            <w:t>Click here to provide a response.</w:t>
          </w:r>
        </w:p>
      </w:docPartBody>
    </w:docPart>
    <w:docPart>
      <w:docPartPr>
        <w:name w:val="579484DD22954C57B392807E06E0CB26"/>
        <w:category>
          <w:name w:val="General"/>
          <w:gallery w:val="placeholder"/>
        </w:category>
        <w:types>
          <w:type w:val="bbPlcHdr"/>
        </w:types>
        <w:behaviors>
          <w:behavior w:val="content"/>
        </w:behaviors>
        <w:guid w:val="{8D98C571-8CCD-4D27-92F1-A9B4888D7C16}"/>
      </w:docPartPr>
      <w:docPartBody>
        <w:p w:rsidR="00461463" w:rsidRDefault="00200DB6" w:rsidP="00200DB6">
          <w:pPr>
            <w:pStyle w:val="579484DD22954C57B392807E06E0CB268"/>
          </w:pPr>
          <w:r>
            <w:rPr>
              <w:rStyle w:val="PlaceholderText"/>
            </w:rPr>
            <w:t>Click here to provide a response.</w:t>
          </w:r>
        </w:p>
      </w:docPartBody>
    </w:docPart>
    <w:docPart>
      <w:docPartPr>
        <w:name w:val="957A85F7EF1D48298DAB91ABBE97C789"/>
        <w:category>
          <w:name w:val="General"/>
          <w:gallery w:val="placeholder"/>
        </w:category>
        <w:types>
          <w:type w:val="bbPlcHdr"/>
        </w:types>
        <w:behaviors>
          <w:behavior w:val="content"/>
        </w:behaviors>
        <w:guid w:val="{DBAF2C5D-B074-4615-8BDF-ADE22790A4BA}"/>
      </w:docPartPr>
      <w:docPartBody>
        <w:p w:rsidR="00461463" w:rsidRDefault="00200DB6" w:rsidP="00200DB6">
          <w:pPr>
            <w:pStyle w:val="957A85F7EF1D48298DAB91ABBE97C7898"/>
          </w:pPr>
          <w:r>
            <w:rPr>
              <w:rStyle w:val="PlaceholderText"/>
            </w:rPr>
            <w:t>Click here to provide a response.</w:t>
          </w:r>
        </w:p>
      </w:docPartBody>
    </w:docPart>
    <w:docPart>
      <w:docPartPr>
        <w:name w:val="F9F4A7AF10154629A661BB43C44B8ED2"/>
        <w:category>
          <w:name w:val="General"/>
          <w:gallery w:val="placeholder"/>
        </w:category>
        <w:types>
          <w:type w:val="bbPlcHdr"/>
        </w:types>
        <w:behaviors>
          <w:behavior w:val="content"/>
        </w:behaviors>
        <w:guid w:val="{6C4642DB-DE31-4E6E-B998-6C290475371C}"/>
      </w:docPartPr>
      <w:docPartBody>
        <w:p w:rsidR="00461463" w:rsidRDefault="00200DB6" w:rsidP="00200DB6">
          <w:pPr>
            <w:pStyle w:val="F9F4A7AF10154629A661BB43C44B8ED28"/>
          </w:pPr>
          <w:r>
            <w:rPr>
              <w:rStyle w:val="PlaceholderText"/>
            </w:rPr>
            <w:t>Click here to provide a response.</w:t>
          </w:r>
        </w:p>
      </w:docPartBody>
    </w:docPart>
    <w:docPart>
      <w:docPartPr>
        <w:name w:val="94688F0BBB224958901127917BBD765D"/>
        <w:category>
          <w:name w:val="General"/>
          <w:gallery w:val="placeholder"/>
        </w:category>
        <w:types>
          <w:type w:val="bbPlcHdr"/>
        </w:types>
        <w:behaviors>
          <w:behavior w:val="content"/>
        </w:behaviors>
        <w:guid w:val="{E09CAE6D-BE3C-41B1-8ADA-9D5BF538EF40}"/>
      </w:docPartPr>
      <w:docPartBody>
        <w:p w:rsidR="00461463" w:rsidRDefault="00200DB6" w:rsidP="00200DB6">
          <w:pPr>
            <w:pStyle w:val="94688F0BBB224958901127917BBD765D8"/>
          </w:pPr>
          <w:r>
            <w:rPr>
              <w:rStyle w:val="PlaceholderText"/>
            </w:rPr>
            <w:t>Click here to provide a response.</w:t>
          </w:r>
        </w:p>
      </w:docPartBody>
    </w:docPart>
    <w:docPart>
      <w:docPartPr>
        <w:name w:val="A99929121EDD48E99C202CE3D3496EC5"/>
        <w:category>
          <w:name w:val="General"/>
          <w:gallery w:val="placeholder"/>
        </w:category>
        <w:types>
          <w:type w:val="bbPlcHdr"/>
        </w:types>
        <w:behaviors>
          <w:behavior w:val="content"/>
        </w:behaviors>
        <w:guid w:val="{7BD256E2-0546-4C51-B30D-ABD55D7BDDAE}"/>
      </w:docPartPr>
      <w:docPartBody>
        <w:p w:rsidR="00461463" w:rsidRDefault="00200DB6" w:rsidP="00200DB6">
          <w:pPr>
            <w:pStyle w:val="A99929121EDD48E99C202CE3D3496EC58"/>
          </w:pPr>
          <w:r>
            <w:rPr>
              <w:rStyle w:val="PlaceholderText"/>
            </w:rPr>
            <w:t>Click here to provide a response.</w:t>
          </w:r>
        </w:p>
      </w:docPartBody>
    </w:docPart>
    <w:docPart>
      <w:docPartPr>
        <w:name w:val="77D0B1283C344FB2BDC4BF835ECD603B"/>
        <w:category>
          <w:name w:val="General"/>
          <w:gallery w:val="placeholder"/>
        </w:category>
        <w:types>
          <w:type w:val="bbPlcHdr"/>
        </w:types>
        <w:behaviors>
          <w:behavior w:val="content"/>
        </w:behaviors>
        <w:guid w:val="{F603E2E2-05FD-4475-9FDF-F41B87FC9271}"/>
      </w:docPartPr>
      <w:docPartBody>
        <w:p w:rsidR="00461463" w:rsidRDefault="00200DB6" w:rsidP="00200DB6">
          <w:pPr>
            <w:pStyle w:val="77D0B1283C344FB2BDC4BF835ECD603B8"/>
          </w:pPr>
          <w:r>
            <w:rPr>
              <w:rStyle w:val="PlaceholderText"/>
            </w:rPr>
            <w:t>Click here to provide a response.</w:t>
          </w:r>
        </w:p>
      </w:docPartBody>
    </w:docPart>
    <w:docPart>
      <w:docPartPr>
        <w:name w:val="B69B8FC1EAA64B0B9CB482059793C7F0"/>
        <w:category>
          <w:name w:val="General"/>
          <w:gallery w:val="placeholder"/>
        </w:category>
        <w:types>
          <w:type w:val="bbPlcHdr"/>
        </w:types>
        <w:behaviors>
          <w:behavior w:val="content"/>
        </w:behaviors>
        <w:guid w:val="{9660E1D7-8E5B-4DA6-8332-00E668F4561E}"/>
      </w:docPartPr>
      <w:docPartBody>
        <w:p w:rsidR="00461463" w:rsidRDefault="00200DB6" w:rsidP="00200DB6">
          <w:pPr>
            <w:pStyle w:val="B69B8FC1EAA64B0B9CB482059793C7F08"/>
          </w:pPr>
          <w:r>
            <w:rPr>
              <w:rStyle w:val="PlaceholderText"/>
            </w:rPr>
            <w:t>Click here to provide a response.</w:t>
          </w:r>
        </w:p>
      </w:docPartBody>
    </w:docPart>
    <w:docPart>
      <w:docPartPr>
        <w:name w:val="7EE8BA7436104CBE9C556F3EF51C90B7"/>
        <w:category>
          <w:name w:val="General"/>
          <w:gallery w:val="placeholder"/>
        </w:category>
        <w:types>
          <w:type w:val="bbPlcHdr"/>
        </w:types>
        <w:behaviors>
          <w:behavior w:val="content"/>
        </w:behaviors>
        <w:guid w:val="{C39B7CD1-A60D-4BBF-9259-87DD5E28A1BD}"/>
      </w:docPartPr>
      <w:docPartBody>
        <w:p w:rsidR="00461463" w:rsidRDefault="00200DB6" w:rsidP="00200DB6">
          <w:pPr>
            <w:pStyle w:val="7EE8BA7436104CBE9C556F3EF51C90B78"/>
          </w:pPr>
          <w:r>
            <w:rPr>
              <w:rStyle w:val="PlaceholderText"/>
            </w:rPr>
            <w:t>Click here to provide a response.</w:t>
          </w:r>
        </w:p>
      </w:docPartBody>
    </w:docPart>
    <w:docPart>
      <w:docPartPr>
        <w:name w:val="A0BEC038AA984ED784E426E37770C767"/>
        <w:category>
          <w:name w:val="General"/>
          <w:gallery w:val="placeholder"/>
        </w:category>
        <w:types>
          <w:type w:val="bbPlcHdr"/>
        </w:types>
        <w:behaviors>
          <w:behavior w:val="content"/>
        </w:behaviors>
        <w:guid w:val="{EC8D8FD1-D03C-450F-B494-043A5E634441}"/>
      </w:docPartPr>
      <w:docPartBody>
        <w:p w:rsidR="00461463" w:rsidRDefault="00200DB6" w:rsidP="00200DB6">
          <w:pPr>
            <w:pStyle w:val="A0BEC038AA984ED784E426E37770C7678"/>
          </w:pPr>
          <w:r>
            <w:rPr>
              <w:rStyle w:val="PlaceholderText"/>
            </w:rPr>
            <w:t>Click here to provide a response.</w:t>
          </w:r>
        </w:p>
      </w:docPartBody>
    </w:docPart>
    <w:docPart>
      <w:docPartPr>
        <w:name w:val="C538D9FF4A3849EEA261B5A401DF08C4"/>
        <w:category>
          <w:name w:val="General"/>
          <w:gallery w:val="placeholder"/>
        </w:category>
        <w:types>
          <w:type w:val="bbPlcHdr"/>
        </w:types>
        <w:behaviors>
          <w:behavior w:val="content"/>
        </w:behaviors>
        <w:guid w:val="{06E3AFD2-D293-4C46-A62E-5A8AD6D08088}"/>
      </w:docPartPr>
      <w:docPartBody>
        <w:p w:rsidR="00461463" w:rsidRDefault="00200DB6" w:rsidP="00200DB6">
          <w:pPr>
            <w:pStyle w:val="C538D9FF4A3849EEA261B5A401DF08C48"/>
          </w:pPr>
          <w:r>
            <w:rPr>
              <w:rStyle w:val="PlaceholderText"/>
            </w:rPr>
            <w:t>Click here to provide a response.</w:t>
          </w:r>
        </w:p>
      </w:docPartBody>
    </w:docPart>
    <w:docPart>
      <w:docPartPr>
        <w:name w:val="4C085483C8EA4AC1BBB136AA476C7E61"/>
        <w:category>
          <w:name w:val="General"/>
          <w:gallery w:val="placeholder"/>
        </w:category>
        <w:types>
          <w:type w:val="bbPlcHdr"/>
        </w:types>
        <w:behaviors>
          <w:behavior w:val="content"/>
        </w:behaviors>
        <w:guid w:val="{00C92505-0B2B-4212-81C6-708BECEF7A76}"/>
      </w:docPartPr>
      <w:docPartBody>
        <w:p w:rsidR="00461463" w:rsidRDefault="00200DB6" w:rsidP="00200DB6">
          <w:pPr>
            <w:pStyle w:val="4C085483C8EA4AC1BBB136AA476C7E618"/>
          </w:pPr>
          <w:r>
            <w:rPr>
              <w:rStyle w:val="PlaceholderText"/>
            </w:rPr>
            <w:t>Click here to provide a response.</w:t>
          </w:r>
        </w:p>
      </w:docPartBody>
    </w:docPart>
    <w:docPart>
      <w:docPartPr>
        <w:name w:val="1120BBBE0D9A464CB638C1E41FF56439"/>
        <w:category>
          <w:name w:val="General"/>
          <w:gallery w:val="placeholder"/>
        </w:category>
        <w:types>
          <w:type w:val="bbPlcHdr"/>
        </w:types>
        <w:behaviors>
          <w:behavior w:val="content"/>
        </w:behaviors>
        <w:guid w:val="{BD125F58-0F9A-4E57-AF92-0A867751C2EB}"/>
      </w:docPartPr>
      <w:docPartBody>
        <w:p w:rsidR="00461463" w:rsidRDefault="00200DB6" w:rsidP="00200DB6">
          <w:pPr>
            <w:pStyle w:val="1120BBBE0D9A464CB638C1E41FF564398"/>
          </w:pPr>
          <w:r>
            <w:rPr>
              <w:rStyle w:val="PlaceholderText"/>
            </w:rPr>
            <w:t>Click here to provide a response.</w:t>
          </w:r>
        </w:p>
      </w:docPartBody>
    </w:docPart>
    <w:docPart>
      <w:docPartPr>
        <w:name w:val="255153B955C143B1A6B4D39900A98214"/>
        <w:category>
          <w:name w:val="General"/>
          <w:gallery w:val="placeholder"/>
        </w:category>
        <w:types>
          <w:type w:val="bbPlcHdr"/>
        </w:types>
        <w:behaviors>
          <w:behavior w:val="content"/>
        </w:behaviors>
        <w:guid w:val="{F9C8B23B-FFB8-4FF4-B0D8-78A0FC238AD7}"/>
      </w:docPartPr>
      <w:docPartBody>
        <w:p w:rsidR="00461463" w:rsidRDefault="00200DB6" w:rsidP="00200DB6">
          <w:pPr>
            <w:pStyle w:val="255153B955C143B1A6B4D39900A982148"/>
          </w:pPr>
          <w:r>
            <w:rPr>
              <w:rStyle w:val="PlaceholderText"/>
            </w:rPr>
            <w:t>Click here to provide a response.</w:t>
          </w:r>
        </w:p>
      </w:docPartBody>
    </w:docPart>
    <w:docPart>
      <w:docPartPr>
        <w:name w:val="0A40CA40B7C44DAAA76E29E1F06A7000"/>
        <w:category>
          <w:name w:val="General"/>
          <w:gallery w:val="placeholder"/>
        </w:category>
        <w:types>
          <w:type w:val="bbPlcHdr"/>
        </w:types>
        <w:behaviors>
          <w:behavior w:val="content"/>
        </w:behaviors>
        <w:guid w:val="{06B52392-DE9B-4E61-A2AD-82A31DE6123F}"/>
      </w:docPartPr>
      <w:docPartBody>
        <w:p w:rsidR="00461463" w:rsidRDefault="00200DB6" w:rsidP="00200DB6">
          <w:pPr>
            <w:pStyle w:val="0A40CA40B7C44DAAA76E29E1F06A70008"/>
          </w:pPr>
          <w:r>
            <w:rPr>
              <w:rStyle w:val="PlaceholderText"/>
            </w:rPr>
            <w:t>Click here to provide a response.</w:t>
          </w:r>
        </w:p>
      </w:docPartBody>
    </w:docPart>
    <w:docPart>
      <w:docPartPr>
        <w:name w:val="3F7AEF5DF44E41F6BFA26B8E3C6BCDA5"/>
        <w:category>
          <w:name w:val="General"/>
          <w:gallery w:val="placeholder"/>
        </w:category>
        <w:types>
          <w:type w:val="bbPlcHdr"/>
        </w:types>
        <w:behaviors>
          <w:behavior w:val="content"/>
        </w:behaviors>
        <w:guid w:val="{2C06D63A-3399-4EB6-BF86-871632BC3C81}"/>
      </w:docPartPr>
      <w:docPartBody>
        <w:p w:rsidR="00461463" w:rsidRDefault="00200DB6" w:rsidP="00200DB6">
          <w:pPr>
            <w:pStyle w:val="3F7AEF5DF44E41F6BFA26B8E3C6BCDA58"/>
          </w:pPr>
          <w:r>
            <w:rPr>
              <w:rStyle w:val="PlaceholderText"/>
            </w:rPr>
            <w:t>Click here to provide a response.</w:t>
          </w:r>
        </w:p>
      </w:docPartBody>
    </w:docPart>
    <w:docPart>
      <w:docPartPr>
        <w:name w:val="9FE500E4789A4EAAA452B74AE76FB4B7"/>
        <w:category>
          <w:name w:val="General"/>
          <w:gallery w:val="placeholder"/>
        </w:category>
        <w:types>
          <w:type w:val="bbPlcHdr"/>
        </w:types>
        <w:behaviors>
          <w:behavior w:val="content"/>
        </w:behaviors>
        <w:guid w:val="{9C717B0E-6DFB-497F-9463-E40A6D8FA7C4}"/>
      </w:docPartPr>
      <w:docPartBody>
        <w:p w:rsidR="00461463" w:rsidRDefault="00200DB6" w:rsidP="00200DB6">
          <w:pPr>
            <w:pStyle w:val="9FE500E4789A4EAAA452B74AE76FB4B78"/>
          </w:pPr>
          <w:r>
            <w:rPr>
              <w:rStyle w:val="PlaceholderText"/>
            </w:rPr>
            <w:t>Click here to provide a response.</w:t>
          </w:r>
        </w:p>
      </w:docPartBody>
    </w:docPart>
    <w:docPart>
      <w:docPartPr>
        <w:name w:val="0EAB0FA78C3A40C1A25C2377BA62CF2F"/>
        <w:category>
          <w:name w:val="General"/>
          <w:gallery w:val="placeholder"/>
        </w:category>
        <w:types>
          <w:type w:val="bbPlcHdr"/>
        </w:types>
        <w:behaviors>
          <w:behavior w:val="content"/>
        </w:behaviors>
        <w:guid w:val="{289F71BF-ABF4-493E-B10A-C2956292A4D6}"/>
      </w:docPartPr>
      <w:docPartBody>
        <w:p w:rsidR="00461463" w:rsidRDefault="00200DB6" w:rsidP="00200DB6">
          <w:pPr>
            <w:pStyle w:val="0EAB0FA78C3A40C1A25C2377BA62CF2F8"/>
          </w:pPr>
          <w:r>
            <w:rPr>
              <w:rStyle w:val="PlaceholderText"/>
            </w:rPr>
            <w:t>Click here to provide a response.</w:t>
          </w:r>
        </w:p>
      </w:docPartBody>
    </w:docPart>
    <w:docPart>
      <w:docPartPr>
        <w:name w:val="CA5E476ABEAA4E1B9DC5025C2EFB44ED"/>
        <w:category>
          <w:name w:val="General"/>
          <w:gallery w:val="placeholder"/>
        </w:category>
        <w:types>
          <w:type w:val="bbPlcHdr"/>
        </w:types>
        <w:behaviors>
          <w:behavior w:val="content"/>
        </w:behaviors>
        <w:guid w:val="{083ABD9C-BD80-4570-B86D-4D39679B41D2}"/>
      </w:docPartPr>
      <w:docPartBody>
        <w:p w:rsidR="00461463" w:rsidRDefault="00200DB6" w:rsidP="00200DB6">
          <w:pPr>
            <w:pStyle w:val="CA5E476ABEAA4E1B9DC5025C2EFB44ED8"/>
          </w:pPr>
          <w:r>
            <w:rPr>
              <w:rStyle w:val="PlaceholderText"/>
            </w:rPr>
            <w:t>Click here to provide a response.</w:t>
          </w:r>
        </w:p>
      </w:docPartBody>
    </w:docPart>
    <w:docPart>
      <w:docPartPr>
        <w:name w:val="ECF932618D114558B7816417B25B148D"/>
        <w:category>
          <w:name w:val="General"/>
          <w:gallery w:val="placeholder"/>
        </w:category>
        <w:types>
          <w:type w:val="bbPlcHdr"/>
        </w:types>
        <w:behaviors>
          <w:behavior w:val="content"/>
        </w:behaviors>
        <w:guid w:val="{828DBA0B-ECA0-4684-A711-08F6431F464C}"/>
      </w:docPartPr>
      <w:docPartBody>
        <w:p w:rsidR="00461463" w:rsidRDefault="00200DB6" w:rsidP="00200DB6">
          <w:pPr>
            <w:pStyle w:val="ECF932618D114558B7816417B25B148D8"/>
          </w:pPr>
          <w:r>
            <w:rPr>
              <w:rStyle w:val="PlaceholderText"/>
            </w:rPr>
            <w:t>Click here to provide a response.</w:t>
          </w:r>
        </w:p>
      </w:docPartBody>
    </w:docPart>
    <w:docPart>
      <w:docPartPr>
        <w:name w:val="B880A9510C824954A338EA1C68B125B0"/>
        <w:category>
          <w:name w:val="General"/>
          <w:gallery w:val="placeholder"/>
        </w:category>
        <w:types>
          <w:type w:val="bbPlcHdr"/>
        </w:types>
        <w:behaviors>
          <w:behavior w:val="content"/>
        </w:behaviors>
        <w:guid w:val="{E6A34717-9C21-4389-BB01-6B13FBB73A11}"/>
      </w:docPartPr>
      <w:docPartBody>
        <w:p w:rsidR="00461463" w:rsidRDefault="00200DB6" w:rsidP="00200DB6">
          <w:pPr>
            <w:pStyle w:val="B880A9510C824954A338EA1C68B125B08"/>
          </w:pPr>
          <w:r>
            <w:rPr>
              <w:rStyle w:val="PlaceholderText"/>
            </w:rPr>
            <w:t>Click here to provide a response.</w:t>
          </w:r>
        </w:p>
      </w:docPartBody>
    </w:docPart>
    <w:docPart>
      <w:docPartPr>
        <w:name w:val="98C875DB5481456E883AF5D8CE999686"/>
        <w:category>
          <w:name w:val="General"/>
          <w:gallery w:val="placeholder"/>
        </w:category>
        <w:types>
          <w:type w:val="bbPlcHdr"/>
        </w:types>
        <w:behaviors>
          <w:behavior w:val="content"/>
        </w:behaviors>
        <w:guid w:val="{A17FF67E-7B9C-449D-9A7E-CB99DC0256AD}"/>
      </w:docPartPr>
      <w:docPartBody>
        <w:p w:rsidR="00461463" w:rsidRDefault="00200DB6" w:rsidP="00200DB6">
          <w:pPr>
            <w:pStyle w:val="98C875DB5481456E883AF5D8CE9996866"/>
          </w:pPr>
          <w:r>
            <w:rPr>
              <w:rStyle w:val="PlaceholderText"/>
            </w:rPr>
            <w:t>Click here to provide a response.</w:t>
          </w:r>
        </w:p>
      </w:docPartBody>
    </w:docPart>
    <w:docPart>
      <w:docPartPr>
        <w:name w:val="71E15A22D4F94682B7B9E54C5C55268F"/>
        <w:category>
          <w:name w:val="General"/>
          <w:gallery w:val="placeholder"/>
        </w:category>
        <w:types>
          <w:type w:val="bbPlcHdr"/>
        </w:types>
        <w:behaviors>
          <w:behavior w:val="content"/>
        </w:behaviors>
        <w:guid w:val="{B79198FA-C19C-4AEB-AC8B-6184ED83B5B1}"/>
      </w:docPartPr>
      <w:docPartBody>
        <w:p w:rsidR="00461463" w:rsidRDefault="00200DB6" w:rsidP="00200DB6">
          <w:pPr>
            <w:pStyle w:val="71E15A22D4F94682B7B9E54C5C55268F2"/>
          </w:pPr>
          <w:r>
            <w:rPr>
              <w:rStyle w:val="PlaceholderText"/>
            </w:rPr>
            <w:t>Click here to provide a response.</w:t>
          </w:r>
        </w:p>
      </w:docPartBody>
    </w:docPart>
    <w:docPart>
      <w:docPartPr>
        <w:name w:val="D6497EA706EA43798C832CEEF47EF400"/>
        <w:category>
          <w:name w:val="General"/>
          <w:gallery w:val="placeholder"/>
        </w:category>
        <w:types>
          <w:type w:val="bbPlcHdr"/>
        </w:types>
        <w:behaviors>
          <w:behavior w:val="content"/>
        </w:behaviors>
        <w:guid w:val="{7FFFD4C5-A59D-4930-B8DE-D763D7AC7CDC}"/>
      </w:docPartPr>
      <w:docPartBody>
        <w:p w:rsidR="00461463" w:rsidRDefault="00200DB6" w:rsidP="00200DB6">
          <w:pPr>
            <w:pStyle w:val="D6497EA706EA43798C832CEEF47EF4001"/>
          </w:pPr>
          <w:r>
            <w:rPr>
              <w:rStyle w:val="PlaceholderText"/>
            </w:rPr>
            <w:t>Click here to provide a response.</w:t>
          </w:r>
        </w:p>
      </w:docPartBody>
    </w:docPart>
    <w:docPart>
      <w:docPartPr>
        <w:name w:val="50D34B067A3B47DEAE69B4F2F45045DE"/>
        <w:category>
          <w:name w:val="General"/>
          <w:gallery w:val="placeholder"/>
        </w:category>
        <w:types>
          <w:type w:val="bbPlcHdr"/>
        </w:types>
        <w:behaviors>
          <w:behavior w:val="content"/>
        </w:behaviors>
        <w:guid w:val="{60596FD5-F274-4732-A72A-51F25964786D}"/>
      </w:docPartPr>
      <w:docPartBody>
        <w:p w:rsidR="00200DB6" w:rsidRDefault="00200DB6" w:rsidP="00200DB6">
          <w:pPr>
            <w:pStyle w:val="50D34B067A3B47DEAE69B4F2F45045DE"/>
          </w:pPr>
          <w:r w:rsidRPr="008F35ED">
            <w:rPr>
              <w:rStyle w:val="PlaceholderText"/>
            </w:rPr>
            <w:t xml:space="preserve">Click </w:t>
          </w:r>
          <w:r>
            <w:rPr>
              <w:rStyle w:val="PlaceholderText"/>
            </w:rPr>
            <w:t>here to explain.</w:t>
          </w:r>
        </w:p>
      </w:docPartBody>
    </w:docPart>
    <w:docPart>
      <w:docPartPr>
        <w:name w:val="9CDD967C197444389696199CEC1112FB"/>
        <w:category>
          <w:name w:val="General"/>
          <w:gallery w:val="placeholder"/>
        </w:category>
        <w:types>
          <w:type w:val="bbPlcHdr"/>
        </w:types>
        <w:behaviors>
          <w:behavior w:val="content"/>
        </w:behaviors>
        <w:guid w:val="{BBB0CE8F-CC2F-4954-8103-94C508FD33F9}"/>
      </w:docPartPr>
      <w:docPartBody>
        <w:p w:rsidR="00962098" w:rsidRDefault="00C27C8D" w:rsidP="00C27C8D">
          <w:pPr>
            <w:pStyle w:val="9CDD967C197444389696199CEC1112FB"/>
          </w:pPr>
          <w:r>
            <w:rPr>
              <w:rStyle w:val="PlaceholderText"/>
            </w:rPr>
            <w:t>Click here to provide a response.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904"/>
    <w:rsid w:val="00007904"/>
    <w:rsid w:val="00070D85"/>
    <w:rsid w:val="001D6550"/>
    <w:rsid w:val="00200DB6"/>
    <w:rsid w:val="00283804"/>
    <w:rsid w:val="002F0C13"/>
    <w:rsid w:val="00461463"/>
    <w:rsid w:val="004A1F45"/>
    <w:rsid w:val="004A657C"/>
    <w:rsid w:val="004D3323"/>
    <w:rsid w:val="004E7CCA"/>
    <w:rsid w:val="004F760B"/>
    <w:rsid w:val="00567799"/>
    <w:rsid w:val="005E288D"/>
    <w:rsid w:val="00603282"/>
    <w:rsid w:val="00634031"/>
    <w:rsid w:val="00962098"/>
    <w:rsid w:val="009B62DD"/>
    <w:rsid w:val="009E1A76"/>
    <w:rsid w:val="00B44B0F"/>
    <w:rsid w:val="00B87C96"/>
    <w:rsid w:val="00BB5B08"/>
    <w:rsid w:val="00C27C8D"/>
    <w:rsid w:val="00C925B7"/>
    <w:rsid w:val="00DB5636"/>
    <w:rsid w:val="00E80FE1"/>
    <w:rsid w:val="00FF6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C8D"/>
    <w:rPr>
      <w:color w:val="808080"/>
    </w:rPr>
  </w:style>
  <w:style w:type="paragraph" w:customStyle="1" w:styleId="3CD52641EF6946BFBBF0A647E7AFCA73">
    <w:name w:val="3CD52641EF6946BFBBF0A647E7AFCA73"/>
    <w:rsid w:val="00070D85"/>
    <w:pPr>
      <w:spacing w:after="0" w:line="240" w:lineRule="auto"/>
    </w:pPr>
    <w:rPr>
      <w:rFonts w:ascii="Times" w:eastAsia="Times" w:hAnsi="Times" w:cs="Times"/>
      <w:sz w:val="24"/>
      <w:szCs w:val="24"/>
    </w:rPr>
  </w:style>
  <w:style w:type="paragraph" w:customStyle="1" w:styleId="3CD52641EF6946BFBBF0A647E7AFCA731">
    <w:name w:val="3CD52641EF6946BFBBF0A647E7AFCA731"/>
    <w:rsid w:val="00070D85"/>
    <w:pPr>
      <w:spacing w:after="0" w:line="240" w:lineRule="auto"/>
    </w:pPr>
    <w:rPr>
      <w:rFonts w:ascii="Times" w:eastAsia="Times" w:hAnsi="Times" w:cs="Times"/>
      <w:sz w:val="24"/>
      <w:szCs w:val="24"/>
    </w:rPr>
  </w:style>
  <w:style w:type="paragraph" w:customStyle="1" w:styleId="520A218E6D12429A859DD0876F6EF56C">
    <w:name w:val="520A218E6D12429A859DD0876F6EF56C"/>
    <w:rsid w:val="00070D85"/>
    <w:pPr>
      <w:spacing w:after="0" w:line="240" w:lineRule="auto"/>
    </w:pPr>
    <w:rPr>
      <w:rFonts w:ascii="Times" w:eastAsia="Times" w:hAnsi="Times" w:cs="Times"/>
      <w:sz w:val="24"/>
      <w:szCs w:val="24"/>
    </w:rPr>
  </w:style>
  <w:style w:type="paragraph" w:customStyle="1" w:styleId="3CD52641EF6946BFBBF0A647E7AFCA732">
    <w:name w:val="3CD52641EF6946BFBBF0A647E7AFCA732"/>
    <w:rsid w:val="00070D85"/>
    <w:pPr>
      <w:spacing w:after="0" w:line="240" w:lineRule="auto"/>
    </w:pPr>
    <w:rPr>
      <w:rFonts w:ascii="Times" w:eastAsia="Times" w:hAnsi="Times" w:cs="Times"/>
      <w:sz w:val="24"/>
      <w:szCs w:val="24"/>
    </w:rPr>
  </w:style>
  <w:style w:type="paragraph" w:customStyle="1" w:styleId="520A218E6D12429A859DD0876F6EF56C1">
    <w:name w:val="520A218E6D12429A859DD0876F6EF56C1"/>
    <w:rsid w:val="00070D85"/>
    <w:pPr>
      <w:spacing w:after="0" w:line="240" w:lineRule="auto"/>
    </w:pPr>
    <w:rPr>
      <w:rFonts w:ascii="Times" w:eastAsia="Times" w:hAnsi="Times" w:cs="Times"/>
      <w:sz w:val="24"/>
      <w:szCs w:val="24"/>
    </w:rPr>
  </w:style>
  <w:style w:type="paragraph" w:customStyle="1" w:styleId="3CD52641EF6946BFBBF0A647E7AFCA733">
    <w:name w:val="3CD52641EF6946BFBBF0A647E7AFCA733"/>
    <w:rsid w:val="00070D85"/>
    <w:pPr>
      <w:spacing w:after="0" w:line="240" w:lineRule="auto"/>
    </w:pPr>
    <w:rPr>
      <w:rFonts w:ascii="Times" w:eastAsia="Times" w:hAnsi="Times" w:cs="Times"/>
      <w:sz w:val="24"/>
      <w:szCs w:val="24"/>
    </w:rPr>
  </w:style>
  <w:style w:type="paragraph" w:customStyle="1" w:styleId="520A218E6D12429A859DD0876F6EF56C2">
    <w:name w:val="520A218E6D12429A859DD0876F6EF56C2"/>
    <w:rsid w:val="00070D85"/>
    <w:pPr>
      <w:spacing w:after="0" w:line="240" w:lineRule="auto"/>
    </w:pPr>
    <w:rPr>
      <w:rFonts w:ascii="Times" w:eastAsia="Times" w:hAnsi="Times" w:cs="Times"/>
      <w:sz w:val="24"/>
      <w:szCs w:val="24"/>
    </w:rPr>
  </w:style>
  <w:style w:type="paragraph" w:customStyle="1" w:styleId="3CD52641EF6946BFBBF0A647E7AFCA734">
    <w:name w:val="3CD52641EF6946BFBBF0A647E7AFCA734"/>
    <w:rsid w:val="009E1A76"/>
    <w:pPr>
      <w:spacing w:after="0" w:line="240" w:lineRule="auto"/>
    </w:pPr>
    <w:rPr>
      <w:rFonts w:ascii="Times" w:eastAsia="Times" w:hAnsi="Times" w:cs="Times"/>
      <w:sz w:val="24"/>
      <w:szCs w:val="24"/>
    </w:rPr>
  </w:style>
  <w:style w:type="paragraph" w:customStyle="1" w:styleId="520A218E6D12429A859DD0876F6EF56C3">
    <w:name w:val="520A218E6D12429A859DD0876F6EF56C3"/>
    <w:rsid w:val="009E1A76"/>
    <w:pPr>
      <w:spacing w:after="0" w:line="240" w:lineRule="auto"/>
    </w:pPr>
    <w:rPr>
      <w:rFonts w:ascii="Times" w:eastAsia="Times" w:hAnsi="Times" w:cs="Times"/>
      <w:sz w:val="24"/>
      <w:szCs w:val="24"/>
    </w:rPr>
  </w:style>
  <w:style w:type="paragraph" w:customStyle="1" w:styleId="423ED1CFB3C9474C825E12791D61BD9B">
    <w:name w:val="423ED1CFB3C9474C825E12791D61BD9B"/>
    <w:rsid w:val="009E1A76"/>
    <w:pPr>
      <w:spacing w:after="0" w:line="240" w:lineRule="auto"/>
    </w:pPr>
    <w:rPr>
      <w:rFonts w:ascii="Times" w:eastAsia="Times" w:hAnsi="Times" w:cs="Times"/>
      <w:sz w:val="24"/>
      <w:szCs w:val="24"/>
    </w:rPr>
  </w:style>
  <w:style w:type="paragraph" w:customStyle="1" w:styleId="CA54041FC3E84FF592F31FB0B615CEEF">
    <w:name w:val="CA54041FC3E84FF592F31FB0B615CEEF"/>
    <w:rsid w:val="009E1A76"/>
    <w:pPr>
      <w:spacing w:after="0" w:line="240" w:lineRule="auto"/>
    </w:pPr>
    <w:rPr>
      <w:rFonts w:ascii="Times" w:eastAsia="Times" w:hAnsi="Times" w:cs="Times"/>
      <w:sz w:val="24"/>
      <w:szCs w:val="24"/>
    </w:rPr>
  </w:style>
  <w:style w:type="paragraph" w:customStyle="1" w:styleId="2AC63A2802384D8FB6C2CA70F186BCC2">
    <w:name w:val="2AC63A2802384D8FB6C2CA70F186BCC2"/>
    <w:rsid w:val="009E1A76"/>
    <w:pPr>
      <w:spacing w:after="0" w:line="240" w:lineRule="auto"/>
    </w:pPr>
    <w:rPr>
      <w:rFonts w:ascii="Times" w:eastAsia="Times" w:hAnsi="Times" w:cs="Times"/>
      <w:sz w:val="24"/>
      <w:szCs w:val="24"/>
    </w:rPr>
  </w:style>
  <w:style w:type="paragraph" w:customStyle="1" w:styleId="F36DF42D87B8402DBA4D62692D593F4C">
    <w:name w:val="F36DF42D87B8402DBA4D62692D593F4C"/>
    <w:rsid w:val="009E1A76"/>
    <w:pPr>
      <w:spacing w:after="0" w:line="240" w:lineRule="auto"/>
    </w:pPr>
    <w:rPr>
      <w:rFonts w:ascii="Times" w:eastAsia="Times" w:hAnsi="Times" w:cs="Times"/>
      <w:sz w:val="24"/>
      <w:szCs w:val="24"/>
    </w:rPr>
  </w:style>
  <w:style w:type="paragraph" w:customStyle="1" w:styleId="3CD52641EF6946BFBBF0A647E7AFCA735">
    <w:name w:val="3CD52641EF6946BFBBF0A647E7AFCA735"/>
    <w:rsid w:val="009E1A76"/>
    <w:pPr>
      <w:spacing w:after="0" w:line="240" w:lineRule="auto"/>
    </w:pPr>
    <w:rPr>
      <w:rFonts w:ascii="Times" w:eastAsia="Times" w:hAnsi="Times" w:cs="Times"/>
      <w:sz w:val="24"/>
      <w:szCs w:val="24"/>
    </w:rPr>
  </w:style>
  <w:style w:type="paragraph" w:customStyle="1" w:styleId="520A218E6D12429A859DD0876F6EF56C4">
    <w:name w:val="520A218E6D12429A859DD0876F6EF56C4"/>
    <w:rsid w:val="009E1A76"/>
    <w:pPr>
      <w:spacing w:after="0" w:line="240" w:lineRule="auto"/>
    </w:pPr>
    <w:rPr>
      <w:rFonts w:ascii="Times" w:eastAsia="Times" w:hAnsi="Times" w:cs="Times"/>
      <w:sz w:val="24"/>
      <w:szCs w:val="24"/>
    </w:rPr>
  </w:style>
  <w:style w:type="paragraph" w:customStyle="1" w:styleId="423ED1CFB3C9474C825E12791D61BD9B1">
    <w:name w:val="423ED1CFB3C9474C825E12791D61BD9B1"/>
    <w:rsid w:val="009E1A76"/>
    <w:pPr>
      <w:spacing w:after="0" w:line="240" w:lineRule="auto"/>
    </w:pPr>
    <w:rPr>
      <w:rFonts w:ascii="Times" w:eastAsia="Times" w:hAnsi="Times" w:cs="Times"/>
      <w:sz w:val="24"/>
      <w:szCs w:val="24"/>
    </w:rPr>
  </w:style>
  <w:style w:type="paragraph" w:customStyle="1" w:styleId="CA54041FC3E84FF592F31FB0B615CEEF1">
    <w:name w:val="CA54041FC3E84FF592F31FB0B615CEEF1"/>
    <w:rsid w:val="009E1A76"/>
    <w:pPr>
      <w:spacing w:after="0" w:line="240" w:lineRule="auto"/>
    </w:pPr>
    <w:rPr>
      <w:rFonts w:ascii="Times" w:eastAsia="Times" w:hAnsi="Times" w:cs="Times"/>
      <w:sz w:val="24"/>
      <w:szCs w:val="24"/>
    </w:rPr>
  </w:style>
  <w:style w:type="paragraph" w:customStyle="1" w:styleId="2AC63A2802384D8FB6C2CA70F186BCC21">
    <w:name w:val="2AC63A2802384D8FB6C2CA70F186BCC21"/>
    <w:rsid w:val="009E1A76"/>
    <w:pPr>
      <w:spacing w:after="0" w:line="240" w:lineRule="auto"/>
    </w:pPr>
    <w:rPr>
      <w:rFonts w:ascii="Times" w:eastAsia="Times" w:hAnsi="Times" w:cs="Times"/>
      <w:sz w:val="24"/>
      <w:szCs w:val="24"/>
    </w:rPr>
  </w:style>
  <w:style w:type="paragraph" w:customStyle="1" w:styleId="F36DF42D87B8402DBA4D62692D593F4C1">
    <w:name w:val="F36DF42D87B8402DBA4D62692D593F4C1"/>
    <w:rsid w:val="009E1A76"/>
    <w:pPr>
      <w:spacing w:after="0" w:line="240" w:lineRule="auto"/>
    </w:pPr>
    <w:rPr>
      <w:rFonts w:ascii="Times" w:eastAsia="Times" w:hAnsi="Times" w:cs="Times"/>
      <w:sz w:val="24"/>
      <w:szCs w:val="24"/>
    </w:rPr>
  </w:style>
  <w:style w:type="paragraph" w:customStyle="1" w:styleId="661A961C276F43B1824EA88B447C67C6">
    <w:name w:val="661A961C276F43B1824EA88B447C67C6"/>
    <w:rsid w:val="009E1A76"/>
    <w:pPr>
      <w:spacing w:after="0" w:line="240" w:lineRule="auto"/>
    </w:pPr>
    <w:rPr>
      <w:rFonts w:ascii="Times" w:eastAsia="Times" w:hAnsi="Times" w:cs="Times"/>
      <w:sz w:val="24"/>
      <w:szCs w:val="24"/>
    </w:rPr>
  </w:style>
  <w:style w:type="paragraph" w:customStyle="1" w:styleId="0AF8D742C79D46C4B7E518CAA20EB4D7">
    <w:name w:val="0AF8D742C79D46C4B7E518CAA20EB4D7"/>
    <w:rsid w:val="009E1A76"/>
    <w:pPr>
      <w:spacing w:after="0" w:line="240" w:lineRule="auto"/>
    </w:pPr>
    <w:rPr>
      <w:rFonts w:ascii="Times" w:eastAsia="Times" w:hAnsi="Times" w:cs="Times"/>
      <w:sz w:val="24"/>
      <w:szCs w:val="24"/>
    </w:rPr>
  </w:style>
  <w:style w:type="paragraph" w:customStyle="1" w:styleId="3CD52641EF6946BFBBF0A647E7AFCA736">
    <w:name w:val="3CD52641EF6946BFBBF0A647E7AFCA736"/>
    <w:rsid w:val="009E1A76"/>
    <w:pPr>
      <w:spacing w:after="0" w:line="240" w:lineRule="auto"/>
    </w:pPr>
    <w:rPr>
      <w:rFonts w:ascii="Times" w:eastAsia="Times" w:hAnsi="Times" w:cs="Times"/>
      <w:sz w:val="24"/>
      <w:szCs w:val="24"/>
    </w:rPr>
  </w:style>
  <w:style w:type="paragraph" w:customStyle="1" w:styleId="520A218E6D12429A859DD0876F6EF56C5">
    <w:name w:val="520A218E6D12429A859DD0876F6EF56C5"/>
    <w:rsid w:val="009E1A76"/>
    <w:pPr>
      <w:spacing w:after="0" w:line="240" w:lineRule="auto"/>
    </w:pPr>
    <w:rPr>
      <w:rFonts w:ascii="Times" w:eastAsia="Times" w:hAnsi="Times" w:cs="Times"/>
      <w:sz w:val="24"/>
      <w:szCs w:val="24"/>
    </w:rPr>
  </w:style>
  <w:style w:type="paragraph" w:customStyle="1" w:styleId="423ED1CFB3C9474C825E12791D61BD9B2">
    <w:name w:val="423ED1CFB3C9474C825E12791D61BD9B2"/>
    <w:rsid w:val="009E1A76"/>
    <w:pPr>
      <w:spacing w:after="0" w:line="240" w:lineRule="auto"/>
    </w:pPr>
    <w:rPr>
      <w:rFonts w:ascii="Times" w:eastAsia="Times" w:hAnsi="Times" w:cs="Times"/>
      <w:sz w:val="24"/>
      <w:szCs w:val="24"/>
    </w:rPr>
  </w:style>
  <w:style w:type="paragraph" w:customStyle="1" w:styleId="CA54041FC3E84FF592F31FB0B615CEEF2">
    <w:name w:val="CA54041FC3E84FF592F31FB0B615CEEF2"/>
    <w:rsid w:val="009E1A76"/>
    <w:pPr>
      <w:spacing w:after="0" w:line="240" w:lineRule="auto"/>
    </w:pPr>
    <w:rPr>
      <w:rFonts w:ascii="Times" w:eastAsia="Times" w:hAnsi="Times" w:cs="Times"/>
      <w:sz w:val="24"/>
      <w:szCs w:val="24"/>
    </w:rPr>
  </w:style>
  <w:style w:type="paragraph" w:customStyle="1" w:styleId="2AC63A2802384D8FB6C2CA70F186BCC22">
    <w:name w:val="2AC63A2802384D8FB6C2CA70F186BCC22"/>
    <w:rsid w:val="009E1A76"/>
    <w:pPr>
      <w:spacing w:after="0" w:line="240" w:lineRule="auto"/>
    </w:pPr>
    <w:rPr>
      <w:rFonts w:ascii="Times" w:eastAsia="Times" w:hAnsi="Times" w:cs="Times"/>
      <w:sz w:val="24"/>
      <w:szCs w:val="24"/>
    </w:rPr>
  </w:style>
  <w:style w:type="paragraph" w:customStyle="1" w:styleId="F36DF42D87B8402DBA4D62692D593F4C2">
    <w:name w:val="F36DF42D87B8402DBA4D62692D593F4C2"/>
    <w:rsid w:val="009E1A76"/>
    <w:pPr>
      <w:spacing w:after="0" w:line="240" w:lineRule="auto"/>
    </w:pPr>
    <w:rPr>
      <w:rFonts w:ascii="Times" w:eastAsia="Times" w:hAnsi="Times" w:cs="Times"/>
      <w:sz w:val="24"/>
      <w:szCs w:val="24"/>
    </w:rPr>
  </w:style>
  <w:style w:type="paragraph" w:customStyle="1" w:styleId="661A961C276F43B1824EA88B447C67C61">
    <w:name w:val="661A961C276F43B1824EA88B447C67C61"/>
    <w:rsid w:val="009E1A76"/>
    <w:pPr>
      <w:spacing w:after="0" w:line="240" w:lineRule="auto"/>
    </w:pPr>
    <w:rPr>
      <w:rFonts w:ascii="Times" w:eastAsia="Times" w:hAnsi="Times" w:cs="Times"/>
      <w:sz w:val="24"/>
      <w:szCs w:val="24"/>
    </w:rPr>
  </w:style>
  <w:style w:type="paragraph" w:customStyle="1" w:styleId="0AF8D742C79D46C4B7E518CAA20EB4D71">
    <w:name w:val="0AF8D742C79D46C4B7E518CAA20EB4D71"/>
    <w:rsid w:val="009E1A76"/>
    <w:pPr>
      <w:spacing w:after="0" w:line="240" w:lineRule="auto"/>
    </w:pPr>
    <w:rPr>
      <w:rFonts w:ascii="Times" w:eastAsia="Times" w:hAnsi="Times" w:cs="Times"/>
      <w:sz w:val="24"/>
      <w:szCs w:val="24"/>
    </w:rPr>
  </w:style>
  <w:style w:type="paragraph" w:customStyle="1" w:styleId="9656894572654707B0C05D81C5140DE7">
    <w:name w:val="9656894572654707B0C05D81C5140DE7"/>
    <w:rsid w:val="009E1A76"/>
    <w:pPr>
      <w:spacing w:after="0" w:line="240" w:lineRule="auto"/>
    </w:pPr>
    <w:rPr>
      <w:rFonts w:ascii="Times" w:eastAsia="Times" w:hAnsi="Times" w:cs="Times"/>
      <w:sz w:val="24"/>
      <w:szCs w:val="24"/>
    </w:rPr>
  </w:style>
  <w:style w:type="paragraph" w:customStyle="1" w:styleId="3CD52641EF6946BFBBF0A647E7AFCA737">
    <w:name w:val="3CD52641EF6946BFBBF0A647E7AFCA737"/>
    <w:rsid w:val="009E1A76"/>
    <w:pPr>
      <w:spacing w:after="0" w:line="240" w:lineRule="auto"/>
    </w:pPr>
    <w:rPr>
      <w:rFonts w:ascii="Times" w:eastAsia="Times" w:hAnsi="Times" w:cs="Times"/>
      <w:sz w:val="24"/>
      <w:szCs w:val="24"/>
    </w:rPr>
  </w:style>
  <w:style w:type="paragraph" w:customStyle="1" w:styleId="520A218E6D12429A859DD0876F6EF56C6">
    <w:name w:val="520A218E6D12429A859DD0876F6EF56C6"/>
    <w:rsid w:val="009E1A76"/>
    <w:pPr>
      <w:spacing w:after="0" w:line="240" w:lineRule="auto"/>
    </w:pPr>
    <w:rPr>
      <w:rFonts w:ascii="Times" w:eastAsia="Times" w:hAnsi="Times" w:cs="Times"/>
      <w:sz w:val="24"/>
      <w:szCs w:val="24"/>
    </w:rPr>
  </w:style>
  <w:style w:type="paragraph" w:customStyle="1" w:styleId="423ED1CFB3C9474C825E12791D61BD9B3">
    <w:name w:val="423ED1CFB3C9474C825E12791D61BD9B3"/>
    <w:rsid w:val="009E1A76"/>
    <w:pPr>
      <w:spacing w:after="0" w:line="240" w:lineRule="auto"/>
    </w:pPr>
    <w:rPr>
      <w:rFonts w:ascii="Times" w:eastAsia="Times" w:hAnsi="Times" w:cs="Times"/>
      <w:sz w:val="24"/>
      <w:szCs w:val="24"/>
    </w:rPr>
  </w:style>
  <w:style w:type="paragraph" w:customStyle="1" w:styleId="CA54041FC3E84FF592F31FB0B615CEEF3">
    <w:name w:val="CA54041FC3E84FF592F31FB0B615CEEF3"/>
    <w:rsid w:val="009E1A76"/>
    <w:pPr>
      <w:spacing w:after="0" w:line="240" w:lineRule="auto"/>
    </w:pPr>
    <w:rPr>
      <w:rFonts w:ascii="Times" w:eastAsia="Times" w:hAnsi="Times" w:cs="Times"/>
      <w:sz w:val="24"/>
      <w:szCs w:val="24"/>
    </w:rPr>
  </w:style>
  <w:style w:type="paragraph" w:customStyle="1" w:styleId="2AC63A2802384D8FB6C2CA70F186BCC23">
    <w:name w:val="2AC63A2802384D8FB6C2CA70F186BCC23"/>
    <w:rsid w:val="009E1A76"/>
    <w:pPr>
      <w:spacing w:after="0" w:line="240" w:lineRule="auto"/>
    </w:pPr>
    <w:rPr>
      <w:rFonts w:ascii="Times" w:eastAsia="Times" w:hAnsi="Times" w:cs="Times"/>
      <w:sz w:val="24"/>
      <w:szCs w:val="24"/>
    </w:rPr>
  </w:style>
  <w:style w:type="paragraph" w:customStyle="1" w:styleId="F36DF42D87B8402DBA4D62692D593F4C3">
    <w:name w:val="F36DF42D87B8402DBA4D62692D593F4C3"/>
    <w:rsid w:val="009E1A76"/>
    <w:pPr>
      <w:spacing w:after="0" w:line="240" w:lineRule="auto"/>
    </w:pPr>
    <w:rPr>
      <w:rFonts w:ascii="Times" w:eastAsia="Times" w:hAnsi="Times" w:cs="Times"/>
      <w:sz w:val="24"/>
      <w:szCs w:val="24"/>
    </w:rPr>
  </w:style>
  <w:style w:type="paragraph" w:customStyle="1" w:styleId="661A961C276F43B1824EA88B447C67C62">
    <w:name w:val="661A961C276F43B1824EA88B447C67C62"/>
    <w:rsid w:val="009E1A76"/>
    <w:pPr>
      <w:spacing w:after="0" w:line="240" w:lineRule="auto"/>
    </w:pPr>
    <w:rPr>
      <w:rFonts w:ascii="Times" w:eastAsia="Times" w:hAnsi="Times" w:cs="Times"/>
      <w:sz w:val="24"/>
      <w:szCs w:val="24"/>
    </w:rPr>
  </w:style>
  <w:style w:type="paragraph" w:customStyle="1" w:styleId="0AF8D742C79D46C4B7E518CAA20EB4D72">
    <w:name w:val="0AF8D742C79D46C4B7E518CAA20EB4D72"/>
    <w:rsid w:val="009E1A76"/>
    <w:pPr>
      <w:spacing w:after="0" w:line="240" w:lineRule="auto"/>
    </w:pPr>
    <w:rPr>
      <w:rFonts w:ascii="Times" w:eastAsia="Times" w:hAnsi="Times" w:cs="Times"/>
      <w:sz w:val="24"/>
      <w:szCs w:val="24"/>
    </w:rPr>
  </w:style>
  <w:style w:type="paragraph" w:customStyle="1" w:styleId="9656894572654707B0C05D81C5140DE71">
    <w:name w:val="9656894572654707B0C05D81C5140DE71"/>
    <w:rsid w:val="009E1A76"/>
    <w:pPr>
      <w:spacing w:after="0" w:line="240" w:lineRule="auto"/>
    </w:pPr>
    <w:rPr>
      <w:rFonts w:ascii="Times" w:eastAsia="Times" w:hAnsi="Times" w:cs="Times"/>
      <w:sz w:val="24"/>
      <w:szCs w:val="24"/>
    </w:rPr>
  </w:style>
  <w:style w:type="paragraph" w:customStyle="1" w:styleId="3CD52641EF6946BFBBF0A647E7AFCA738">
    <w:name w:val="3CD52641EF6946BFBBF0A647E7AFCA738"/>
    <w:rsid w:val="009E1A76"/>
    <w:pPr>
      <w:spacing w:after="0" w:line="240" w:lineRule="auto"/>
    </w:pPr>
    <w:rPr>
      <w:rFonts w:ascii="Times" w:eastAsia="Times" w:hAnsi="Times" w:cs="Times"/>
      <w:sz w:val="24"/>
      <w:szCs w:val="24"/>
    </w:rPr>
  </w:style>
  <w:style w:type="paragraph" w:customStyle="1" w:styleId="520A218E6D12429A859DD0876F6EF56C7">
    <w:name w:val="520A218E6D12429A859DD0876F6EF56C7"/>
    <w:rsid w:val="009E1A76"/>
    <w:pPr>
      <w:spacing w:after="0" w:line="240" w:lineRule="auto"/>
    </w:pPr>
    <w:rPr>
      <w:rFonts w:ascii="Times" w:eastAsia="Times" w:hAnsi="Times" w:cs="Times"/>
      <w:sz w:val="24"/>
      <w:szCs w:val="24"/>
    </w:rPr>
  </w:style>
  <w:style w:type="paragraph" w:customStyle="1" w:styleId="423ED1CFB3C9474C825E12791D61BD9B4">
    <w:name w:val="423ED1CFB3C9474C825E12791D61BD9B4"/>
    <w:rsid w:val="009E1A76"/>
    <w:pPr>
      <w:spacing w:after="0" w:line="240" w:lineRule="auto"/>
    </w:pPr>
    <w:rPr>
      <w:rFonts w:ascii="Times" w:eastAsia="Times" w:hAnsi="Times" w:cs="Times"/>
      <w:sz w:val="24"/>
      <w:szCs w:val="24"/>
    </w:rPr>
  </w:style>
  <w:style w:type="paragraph" w:customStyle="1" w:styleId="CA54041FC3E84FF592F31FB0B615CEEF4">
    <w:name w:val="CA54041FC3E84FF592F31FB0B615CEEF4"/>
    <w:rsid w:val="009E1A76"/>
    <w:pPr>
      <w:spacing w:after="0" w:line="240" w:lineRule="auto"/>
    </w:pPr>
    <w:rPr>
      <w:rFonts w:ascii="Times" w:eastAsia="Times" w:hAnsi="Times" w:cs="Times"/>
      <w:sz w:val="24"/>
      <w:szCs w:val="24"/>
    </w:rPr>
  </w:style>
  <w:style w:type="paragraph" w:customStyle="1" w:styleId="2AC63A2802384D8FB6C2CA70F186BCC24">
    <w:name w:val="2AC63A2802384D8FB6C2CA70F186BCC24"/>
    <w:rsid w:val="009E1A76"/>
    <w:pPr>
      <w:spacing w:after="0" w:line="240" w:lineRule="auto"/>
    </w:pPr>
    <w:rPr>
      <w:rFonts w:ascii="Times" w:eastAsia="Times" w:hAnsi="Times" w:cs="Times"/>
      <w:sz w:val="24"/>
      <w:szCs w:val="24"/>
    </w:rPr>
  </w:style>
  <w:style w:type="paragraph" w:customStyle="1" w:styleId="F36DF42D87B8402DBA4D62692D593F4C4">
    <w:name w:val="F36DF42D87B8402DBA4D62692D593F4C4"/>
    <w:rsid w:val="009E1A76"/>
    <w:pPr>
      <w:spacing w:after="0" w:line="240" w:lineRule="auto"/>
    </w:pPr>
    <w:rPr>
      <w:rFonts w:ascii="Times" w:eastAsia="Times" w:hAnsi="Times" w:cs="Times"/>
      <w:sz w:val="24"/>
      <w:szCs w:val="24"/>
    </w:rPr>
  </w:style>
  <w:style w:type="paragraph" w:customStyle="1" w:styleId="661A961C276F43B1824EA88B447C67C63">
    <w:name w:val="661A961C276F43B1824EA88B447C67C63"/>
    <w:rsid w:val="009E1A76"/>
    <w:pPr>
      <w:spacing w:after="0" w:line="240" w:lineRule="auto"/>
    </w:pPr>
    <w:rPr>
      <w:rFonts w:ascii="Times" w:eastAsia="Times" w:hAnsi="Times" w:cs="Times"/>
      <w:sz w:val="24"/>
      <w:szCs w:val="24"/>
    </w:rPr>
  </w:style>
  <w:style w:type="paragraph" w:customStyle="1" w:styleId="0AF8D742C79D46C4B7E518CAA20EB4D73">
    <w:name w:val="0AF8D742C79D46C4B7E518CAA20EB4D73"/>
    <w:rsid w:val="009E1A76"/>
    <w:pPr>
      <w:spacing w:after="0" w:line="240" w:lineRule="auto"/>
    </w:pPr>
    <w:rPr>
      <w:rFonts w:ascii="Times" w:eastAsia="Times" w:hAnsi="Times" w:cs="Times"/>
      <w:sz w:val="24"/>
      <w:szCs w:val="24"/>
    </w:rPr>
  </w:style>
  <w:style w:type="paragraph" w:customStyle="1" w:styleId="9656894572654707B0C05D81C5140DE72">
    <w:name w:val="9656894572654707B0C05D81C5140DE72"/>
    <w:rsid w:val="009E1A76"/>
    <w:pPr>
      <w:spacing w:after="0" w:line="240" w:lineRule="auto"/>
    </w:pPr>
    <w:rPr>
      <w:rFonts w:ascii="Times" w:eastAsia="Times" w:hAnsi="Times" w:cs="Times"/>
      <w:sz w:val="24"/>
      <w:szCs w:val="24"/>
    </w:rPr>
  </w:style>
  <w:style w:type="paragraph" w:customStyle="1" w:styleId="97BE5054EECC4A628166DE78561BB523">
    <w:name w:val="97BE5054EECC4A628166DE78561BB523"/>
    <w:rsid w:val="009E1A76"/>
    <w:pPr>
      <w:spacing w:after="0" w:line="240" w:lineRule="auto"/>
    </w:pPr>
    <w:rPr>
      <w:rFonts w:ascii="Times" w:eastAsia="Times" w:hAnsi="Times" w:cs="Times"/>
      <w:sz w:val="24"/>
      <w:szCs w:val="24"/>
    </w:rPr>
  </w:style>
  <w:style w:type="paragraph" w:customStyle="1" w:styleId="60B85A9460D6413C9E3D5DA90E253155">
    <w:name w:val="60B85A9460D6413C9E3D5DA90E253155"/>
    <w:rsid w:val="009E1A76"/>
    <w:pPr>
      <w:spacing w:after="0" w:line="240" w:lineRule="auto"/>
    </w:pPr>
    <w:rPr>
      <w:rFonts w:ascii="Times" w:eastAsia="Times" w:hAnsi="Times" w:cs="Times"/>
      <w:sz w:val="24"/>
      <w:szCs w:val="24"/>
    </w:rPr>
  </w:style>
  <w:style w:type="paragraph" w:customStyle="1" w:styleId="A8919E64ECF144298B3A9189ECC187E5">
    <w:name w:val="A8919E64ECF144298B3A9189ECC187E5"/>
    <w:rsid w:val="009E1A76"/>
    <w:pPr>
      <w:spacing w:after="0" w:line="240" w:lineRule="auto"/>
    </w:pPr>
    <w:rPr>
      <w:rFonts w:ascii="Times" w:eastAsia="Times" w:hAnsi="Times" w:cs="Times"/>
      <w:sz w:val="24"/>
      <w:szCs w:val="24"/>
    </w:rPr>
  </w:style>
  <w:style w:type="paragraph" w:customStyle="1" w:styleId="9AFEEB9E003241B58A3A525424EBAA71">
    <w:name w:val="9AFEEB9E003241B58A3A525424EBAA71"/>
    <w:rsid w:val="009E1A76"/>
    <w:pPr>
      <w:spacing w:after="0" w:line="240" w:lineRule="auto"/>
    </w:pPr>
    <w:rPr>
      <w:rFonts w:ascii="Times" w:eastAsia="Times" w:hAnsi="Times" w:cs="Times"/>
      <w:sz w:val="24"/>
      <w:szCs w:val="24"/>
    </w:rPr>
  </w:style>
  <w:style w:type="paragraph" w:customStyle="1" w:styleId="9B729DA068E640B096CE88B1E151F9F4">
    <w:name w:val="9B729DA068E640B096CE88B1E151F9F4"/>
    <w:rsid w:val="009E1A76"/>
    <w:pPr>
      <w:spacing w:after="0" w:line="240" w:lineRule="auto"/>
    </w:pPr>
    <w:rPr>
      <w:rFonts w:ascii="Times" w:eastAsia="Times" w:hAnsi="Times" w:cs="Times"/>
      <w:sz w:val="24"/>
      <w:szCs w:val="24"/>
    </w:rPr>
  </w:style>
  <w:style w:type="paragraph" w:customStyle="1" w:styleId="3CD52641EF6946BFBBF0A647E7AFCA739">
    <w:name w:val="3CD52641EF6946BFBBF0A647E7AFCA739"/>
    <w:rsid w:val="009E1A76"/>
    <w:pPr>
      <w:spacing w:after="0" w:line="240" w:lineRule="auto"/>
    </w:pPr>
    <w:rPr>
      <w:rFonts w:ascii="Times" w:eastAsia="Times" w:hAnsi="Times" w:cs="Times"/>
      <w:sz w:val="24"/>
      <w:szCs w:val="24"/>
    </w:rPr>
  </w:style>
  <w:style w:type="paragraph" w:customStyle="1" w:styleId="520A218E6D12429A859DD0876F6EF56C8">
    <w:name w:val="520A218E6D12429A859DD0876F6EF56C8"/>
    <w:rsid w:val="009E1A76"/>
    <w:pPr>
      <w:spacing w:after="0" w:line="240" w:lineRule="auto"/>
    </w:pPr>
    <w:rPr>
      <w:rFonts w:ascii="Times" w:eastAsia="Times" w:hAnsi="Times" w:cs="Times"/>
      <w:sz w:val="24"/>
      <w:szCs w:val="24"/>
    </w:rPr>
  </w:style>
  <w:style w:type="paragraph" w:customStyle="1" w:styleId="423ED1CFB3C9474C825E12791D61BD9B5">
    <w:name w:val="423ED1CFB3C9474C825E12791D61BD9B5"/>
    <w:rsid w:val="009E1A76"/>
    <w:pPr>
      <w:spacing w:after="0" w:line="240" w:lineRule="auto"/>
    </w:pPr>
    <w:rPr>
      <w:rFonts w:ascii="Times" w:eastAsia="Times" w:hAnsi="Times" w:cs="Times"/>
      <w:sz w:val="24"/>
      <w:szCs w:val="24"/>
    </w:rPr>
  </w:style>
  <w:style w:type="paragraph" w:customStyle="1" w:styleId="CA54041FC3E84FF592F31FB0B615CEEF5">
    <w:name w:val="CA54041FC3E84FF592F31FB0B615CEEF5"/>
    <w:rsid w:val="009E1A76"/>
    <w:pPr>
      <w:spacing w:after="0" w:line="240" w:lineRule="auto"/>
    </w:pPr>
    <w:rPr>
      <w:rFonts w:ascii="Times" w:eastAsia="Times" w:hAnsi="Times" w:cs="Times"/>
      <w:sz w:val="24"/>
      <w:szCs w:val="24"/>
    </w:rPr>
  </w:style>
  <w:style w:type="paragraph" w:customStyle="1" w:styleId="2AC63A2802384D8FB6C2CA70F186BCC25">
    <w:name w:val="2AC63A2802384D8FB6C2CA70F186BCC25"/>
    <w:rsid w:val="009E1A76"/>
    <w:pPr>
      <w:spacing w:after="0" w:line="240" w:lineRule="auto"/>
    </w:pPr>
    <w:rPr>
      <w:rFonts w:ascii="Times" w:eastAsia="Times" w:hAnsi="Times" w:cs="Times"/>
      <w:sz w:val="24"/>
      <w:szCs w:val="24"/>
    </w:rPr>
  </w:style>
  <w:style w:type="paragraph" w:customStyle="1" w:styleId="F36DF42D87B8402DBA4D62692D593F4C5">
    <w:name w:val="F36DF42D87B8402DBA4D62692D593F4C5"/>
    <w:rsid w:val="009E1A76"/>
    <w:pPr>
      <w:spacing w:after="0" w:line="240" w:lineRule="auto"/>
    </w:pPr>
    <w:rPr>
      <w:rFonts w:ascii="Times" w:eastAsia="Times" w:hAnsi="Times" w:cs="Times"/>
      <w:sz w:val="24"/>
      <w:szCs w:val="24"/>
    </w:rPr>
  </w:style>
  <w:style w:type="paragraph" w:customStyle="1" w:styleId="661A961C276F43B1824EA88B447C67C64">
    <w:name w:val="661A961C276F43B1824EA88B447C67C64"/>
    <w:rsid w:val="009E1A76"/>
    <w:pPr>
      <w:spacing w:after="0" w:line="240" w:lineRule="auto"/>
    </w:pPr>
    <w:rPr>
      <w:rFonts w:ascii="Times" w:eastAsia="Times" w:hAnsi="Times" w:cs="Times"/>
      <w:sz w:val="24"/>
      <w:szCs w:val="24"/>
    </w:rPr>
  </w:style>
  <w:style w:type="paragraph" w:customStyle="1" w:styleId="0AF8D742C79D46C4B7E518CAA20EB4D74">
    <w:name w:val="0AF8D742C79D46C4B7E518CAA20EB4D74"/>
    <w:rsid w:val="009E1A76"/>
    <w:pPr>
      <w:spacing w:after="0" w:line="240" w:lineRule="auto"/>
    </w:pPr>
    <w:rPr>
      <w:rFonts w:ascii="Times" w:eastAsia="Times" w:hAnsi="Times" w:cs="Times"/>
      <w:sz w:val="24"/>
      <w:szCs w:val="24"/>
    </w:rPr>
  </w:style>
  <w:style w:type="paragraph" w:customStyle="1" w:styleId="9656894572654707B0C05D81C5140DE73">
    <w:name w:val="9656894572654707B0C05D81C5140DE73"/>
    <w:rsid w:val="009E1A76"/>
    <w:pPr>
      <w:spacing w:after="0" w:line="240" w:lineRule="auto"/>
    </w:pPr>
    <w:rPr>
      <w:rFonts w:ascii="Times" w:eastAsia="Times" w:hAnsi="Times" w:cs="Times"/>
      <w:sz w:val="24"/>
      <w:szCs w:val="24"/>
    </w:rPr>
  </w:style>
  <w:style w:type="paragraph" w:customStyle="1" w:styleId="97BE5054EECC4A628166DE78561BB5231">
    <w:name w:val="97BE5054EECC4A628166DE78561BB5231"/>
    <w:rsid w:val="009E1A76"/>
    <w:pPr>
      <w:spacing w:after="0" w:line="240" w:lineRule="auto"/>
    </w:pPr>
    <w:rPr>
      <w:rFonts w:ascii="Times" w:eastAsia="Times" w:hAnsi="Times" w:cs="Times"/>
      <w:sz w:val="24"/>
      <w:szCs w:val="24"/>
    </w:rPr>
  </w:style>
  <w:style w:type="paragraph" w:customStyle="1" w:styleId="60B85A9460D6413C9E3D5DA90E2531551">
    <w:name w:val="60B85A9460D6413C9E3D5DA90E2531551"/>
    <w:rsid w:val="009E1A76"/>
    <w:pPr>
      <w:spacing w:after="0" w:line="240" w:lineRule="auto"/>
    </w:pPr>
    <w:rPr>
      <w:rFonts w:ascii="Times" w:eastAsia="Times" w:hAnsi="Times" w:cs="Times"/>
      <w:sz w:val="24"/>
      <w:szCs w:val="24"/>
    </w:rPr>
  </w:style>
  <w:style w:type="paragraph" w:customStyle="1" w:styleId="A8919E64ECF144298B3A9189ECC187E51">
    <w:name w:val="A8919E64ECF144298B3A9189ECC187E51"/>
    <w:rsid w:val="009E1A76"/>
    <w:pPr>
      <w:spacing w:after="0" w:line="240" w:lineRule="auto"/>
    </w:pPr>
    <w:rPr>
      <w:rFonts w:ascii="Times" w:eastAsia="Times" w:hAnsi="Times" w:cs="Times"/>
      <w:sz w:val="24"/>
      <w:szCs w:val="24"/>
    </w:rPr>
  </w:style>
  <w:style w:type="paragraph" w:customStyle="1" w:styleId="9AFEEB9E003241B58A3A525424EBAA711">
    <w:name w:val="9AFEEB9E003241B58A3A525424EBAA711"/>
    <w:rsid w:val="009E1A76"/>
    <w:pPr>
      <w:spacing w:after="0" w:line="240" w:lineRule="auto"/>
    </w:pPr>
    <w:rPr>
      <w:rFonts w:ascii="Times" w:eastAsia="Times" w:hAnsi="Times" w:cs="Times"/>
      <w:sz w:val="24"/>
      <w:szCs w:val="24"/>
    </w:rPr>
  </w:style>
  <w:style w:type="paragraph" w:customStyle="1" w:styleId="9B729DA068E640B096CE88B1E151F9F41">
    <w:name w:val="9B729DA068E640B096CE88B1E151F9F41"/>
    <w:rsid w:val="009E1A76"/>
    <w:pPr>
      <w:spacing w:after="0" w:line="240" w:lineRule="auto"/>
    </w:pPr>
    <w:rPr>
      <w:rFonts w:ascii="Times" w:eastAsia="Times" w:hAnsi="Times" w:cs="Times"/>
      <w:sz w:val="24"/>
      <w:szCs w:val="24"/>
    </w:rPr>
  </w:style>
  <w:style w:type="paragraph" w:customStyle="1" w:styleId="FC3FCA09064E49F1A67BCBC678DC7025">
    <w:name w:val="FC3FCA09064E49F1A67BCBC678DC7025"/>
    <w:rsid w:val="009E1A76"/>
    <w:pPr>
      <w:spacing w:after="0" w:line="240" w:lineRule="auto"/>
    </w:pPr>
    <w:rPr>
      <w:rFonts w:ascii="Times" w:eastAsia="Times" w:hAnsi="Times" w:cs="Times"/>
      <w:sz w:val="24"/>
      <w:szCs w:val="24"/>
    </w:rPr>
  </w:style>
  <w:style w:type="paragraph" w:customStyle="1" w:styleId="E142DF81479A46A8AE7B34CAA621E872">
    <w:name w:val="E142DF81479A46A8AE7B34CAA621E872"/>
    <w:rsid w:val="009E1A76"/>
    <w:pPr>
      <w:spacing w:after="0" w:line="240" w:lineRule="auto"/>
    </w:pPr>
    <w:rPr>
      <w:rFonts w:ascii="Times" w:eastAsia="Times" w:hAnsi="Times" w:cs="Times"/>
      <w:sz w:val="24"/>
      <w:szCs w:val="24"/>
    </w:rPr>
  </w:style>
  <w:style w:type="paragraph" w:customStyle="1" w:styleId="ED54EFF8CCE54A1FA6846FBA599BA39F">
    <w:name w:val="ED54EFF8CCE54A1FA6846FBA599BA39F"/>
    <w:rsid w:val="009E1A76"/>
    <w:pPr>
      <w:spacing w:after="0" w:line="240" w:lineRule="auto"/>
    </w:pPr>
    <w:rPr>
      <w:rFonts w:ascii="Times" w:eastAsia="Times" w:hAnsi="Times" w:cs="Times"/>
      <w:sz w:val="24"/>
      <w:szCs w:val="24"/>
    </w:rPr>
  </w:style>
  <w:style w:type="paragraph" w:customStyle="1" w:styleId="BCD058A508AB48CF908A5C6223C2D036">
    <w:name w:val="BCD058A508AB48CF908A5C6223C2D036"/>
    <w:rsid w:val="009E1A76"/>
    <w:pPr>
      <w:spacing w:after="0" w:line="240" w:lineRule="auto"/>
      <w:ind w:left="720"/>
      <w:contextualSpacing/>
    </w:pPr>
    <w:rPr>
      <w:rFonts w:ascii="Times" w:eastAsia="Times" w:hAnsi="Times" w:cs="Times"/>
      <w:sz w:val="24"/>
      <w:szCs w:val="24"/>
    </w:rPr>
  </w:style>
  <w:style w:type="paragraph" w:customStyle="1" w:styleId="5B9FD9B0D19A424496F339EE686E9956">
    <w:name w:val="5B9FD9B0D19A424496F339EE686E9956"/>
    <w:rsid w:val="009E1A76"/>
    <w:pPr>
      <w:spacing w:after="0" w:line="240" w:lineRule="auto"/>
      <w:ind w:left="720"/>
      <w:contextualSpacing/>
    </w:pPr>
    <w:rPr>
      <w:rFonts w:ascii="Times" w:eastAsia="Times" w:hAnsi="Times" w:cs="Times"/>
      <w:sz w:val="24"/>
      <w:szCs w:val="24"/>
    </w:rPr>
  </w:style>
  <w:style w:type="paragraph" w:customStyle="1" w:styleId="48807A3C847F4A599E730F356A556B21">
    <w:name w:val="48807A3C847F4A599E730F356A556B21"/>
    <w:rsid w:val="009E1A76"/>
    <w:pPr>
      <w:spacing w:after="0" w:line="240" w:lineRule="auto"/>
    </w:pPr>
    <w:rPr>
      <w:rFonts w:ascii="Times" w:eastAsia="Times" w:hAnsi="Times" w:cs="Times"/>
      <w:sz w:val="24"/>
      <w:szCs w:val="24"/>
    </w:rPr>
  </w:style>
  <w:style w:type="paragraph" w:customStyle="1" w:styleId="3CD52641EF6946BFBBF0A647E7AFCA7310">
    <w:name w:val="3CD52641EF6946BFBBF0A647E7AFCA7310"/>
    <w:rsid w:val="009E1A76"/>
    <w:pPr>
      <w:spacing w:after="0" w:line="240" w:lineRule="auto"/>
    </w:pPr>
    <w:rPr>
      <w:rFonts w:ascii="Times" w:eastAsia="Times" w:hAnsi="Times" w:cs="Times"/>
      <w:sz w:val="24"/>
      <w:szCs w:val="24"/>
    </w:rPr>
  </w:style>
  <w:style w:type="paragraph" w:customStyle="1" w:styleId="520A218E6D12429A859DD0876F6EF56C9">
    <w:name w:val="520A218E6D12429A859DD0876F6EF56C9"/>
    <w:rsid w:val="009E1A76"/>
    <w:pPr>
      <w:spacing w:after="0" w:line="240" w:lineRule="auto"/>
    </w:pPr>
    <w:rPr>
      <w:rFonts w:ascii="Times" w:eastAsia="Times" w:hAnsi="Times" w:cs="Times"/>
      <w:sz w:val="24"/>
      <w:szCs w:val="24"/>
    </w:rPr>
  </w:style>
  <w:style w:type="paragraph" w:customStyle="1" w:styleId="423ED1CFB3C9474C825E12791D61BD9B6">
    <w:name w:val="423ED1CFB3C9474C825E12791D61BD9B6"/>
    <w:rsid w:val="009E1A76"/>
    <w:pPr>
      <w:spacing w:after="0" w:line="240" w:lineRule="auto"/>
    </w:pPr>
    <w:rPr>
      <w:rFonts w:ascii="Times" w:eastAsia="Times" w:hAnsi="Times" w:cs="Times"/>
      <w:sz w:val="24"/>
      <w:szCs w:val="24"/>
    </w:rPr>
  </w:style>
  <w:style w:type="paragraph" w:customStyle="1" w:styleId="CA54041FC3E84FF592F31FB0B615CEEF6">
    <w:name w:val="CA54041FC3E84FF592F31FB0B615CEEF6"/>
    <w:rsid w:val="009E1A76"/>
    <w:pPr>
      <w:spacing w:after="0" w:line="240" w:lineRule="auto"/>
    </w:pPr>
    <w:rPr>
      <w:rFonts w:ascii="Times" w:eastAsia="Times" w:hAnsi="Times" w:cs="Times"/>
      <w:sz w:val="24"/>
      <w:szCs w:val="24"/>
    </w:rPr>
  </w:style>
  <w:style w:type="paragraph" w:customStyle="1" w:styleId="2AC63A2802384D8FB6C2CA70F186BCC26">
    <w:name w:val="2AC63A2802384D8FB6C2CA70F186BCC26"/>
    <w:rsid w:val="009E1A76"/>
    <w:pPr>
      <w:spacing w:after="0" w:line="240" w:lineRule="auto"/>
    </w:pPr>
    <w:rPr>
      <w:rFonts w:ascii="Times" w:eastAsia="Times" w:hAnsi="Times" w:cs="Times"/>
      <w:sz w:val="24"/>
      <w:szCs w:val="24"/>
    </w:rPr>
  </w:style>
  <w:style w:type="paragraph" w:customStyle="1" w:styleId="F36DF42D87B8402DBA4D62692D593F4C6">
    <w:name w:val="F36DF42D87B8402DBA4D62692D593F4C6"/>
    <w:rsid w:val="009E1A76"/>
    <w:pPr>
      <w:spacing w:after="0" w:line="240" w:lineRule="auto"/>
    </w:pPr>
    <w:rPr>
      <w:rFonts w:ascii="Times" w:eastAsia="Times" w:hAnsi="Times" w:cs="Times"/>
      <w:sz w:val="24"/>
      <w:szCs w:val="24"/>
    </w:rPr>
  </w:style>
  <w:style w:type="paragraph" w:customStyle="1" w:styleId="661A961C276F43B1824EA88B447C67C65">
    <w:name w:val="661A961C276F43B1824EA88B447C67C65"/>
    <w:rsid w:val="009E1A76"/>
    <w:pPr>
      <w:spacing w:after="0" w:line="240" w:lineRule="auto"/>
    </w:pPr>
    <w:rPr>
      <w:rFonts w:ascii="Times" w:eastAsia="Times" w:hAnsi="Times" w:cs="Times"/>
      <w:sz w:val="24"/>
      <w:szCs w:val="24"/>
    </w:rPr>
  </w:style>
  <w:style w:type="paragraph" w:customStyle="1" w:styleId="0AF8D742C79D46C4B7E518CAA20EB4D75">
    <w:name w:val="0AF8D742C79D46C4B7E518CAA20EB4D75"/>
    <w:rsid w:val="009E1A76"/>
    <w:pPr>
      <w:spacing w:after="0" w:line="240" w:lineRule="auto"/>
    </w:pPr>
    <w:rPr>
      <w:rFonts w:ascii="Times" w:eastAsia="Times" w:hAnsi="Times" w:cs="Times"/>
      <w:sz w:val="24"/>
      <w:szCs w:val="24"/>
    </w:rPr>
  </w:style>
  <w:style w:type="paragraph" w:customStyle="1" w:styleId="9656894572654707B0C05D81C5140DE74">
    <w:name w:val="9656894572654707B0C05D81C5140DE74"/>
    <w:rsid w:val="009E1A76"/>
    <w:pPr>
      <w:spacing w:after="0" w:line="240" w:lineRule="auto"/>
    </w:pPr>
    <w:rPr>
      <w:rFonts w:ascii="Times" w:eastAsia="Times" w:hAnsi="Times" w:cs="Times"/>
      <w:sz w:val="24"/>
      <w:szCs w:val="24"/>
    </w:rPr>
  </w:style>
  <w:style w:type="paragraph" w:customStyle="1" w:styleId="97BE5054EECC4A628166DE78561BB5232">
    <w:name w:val="97BE5054EECC4A628166DE78561BB5232"/>
    <w:rsid w:val="009E1A76"/>
    <w:pPr>
      <w:spacing w:after="0" w:line="240" w:lineRule="auto"/>
    </w:pPr>
    <w:rPr>
      <w:rFonts w:ascii="Times" w:eastAsia="Times" w:hAnsi="Times" w:cs="Times"/>
      <w:sz w:val="24"/>
      <w:szCs w:val="24"/>
    </w:rPr>
  </w:style>
  <w:style w:type="paragraph" w:customStyle="1" w:styleId="60B85A9460D6413C9E3D5DA90E2531552">
    <w:name w:val="60B85A9460D6413C9E3D5DA90E2531552"/>
    <w:rsid w:val="009E1A76"/>
    <w:pPr>
      <w:spacing w:after="0" w:line="240" w:lineRule="auto"/>
    </w:pPr>
    <w:rPr>
      <w:rFonts w:ascii="Times" w:eastAsia="Times" w:hAnsi="Times" w:cs="Times"/>
      <w:sz w:val="24"/>
      <w:szCs w:val="24"/>
    </w:rPr>
  </w:style>
  <w:style w:type="paragraph" w:customStyle="1" w:styleId="A8919E64ECF144298B3A9189ECC187E52">
    <w:name w:val="A8919E64ECF144298B3A9189ECC187E52"/>
    <w:rsid w:val="009E1A76"/>
    <w:pPr>
      <w:spacing w:after="0" w:line="240" w:lineRule="auto"/>
    </w:pPr>
    <w:rPr>
      <w:rFonts w:ascii="Times" w:eastAsia="Times" w:hAnsi="Times" w:cs="Times"/>
      <w:sz w:val="24"/>
      <w:szCs w:val="24"/>
    </w:rPr>
  </w:style>
  <w:style w:type="paragraph" w:customStyle="1" w:styleId="9AFEEB9E003241B58A3A525424EBAA712">
    <w:name w:val="9AFEEB9E003241B58A3A525424EBAA712"/>
    <w:rsid w:val="009E1A76"/>
    <w:pPr>
      <w:spacing w:after="0" w:line="240" w:lineRule="auto"/>
    </w:pPr>
    <w:rPr>
      <w:rFonts w:ascii="Times" w:eastAsia="Times" w:hAnsi="Times" w:cs="Times"/>
      <w:sz w:val="24"/>
      <w:szCs w:val="24"/>
    </w:rPr>
  </w:style>
  <w:style w:type="paragraph" w:customStyle="1" w:styleId="9B729DA068E640B096CE88B1E151F9F42">
    <w:name w:val="9B729DA068E640B096CE88B1E151F9F42"/>
    <w:rsid w:val="009E1A76"/>
    <w:pPr>
      <w:spacing w:after="0" w:line="240" w:lineRule="auto"/>
    </w:pPr>
    <w:rPr>
      <w:rFonts w:ascii="Times" w:eastAsia="Times" w:hAnsi="Times" w:cs="Times"/>
      <w:sz w:val="24"/>
      <w:szCs w:val="24"/>
    </w:rPr>
  </w:style>
  <w:style w:type="paragraph" w:customStyle="1" w:styleId="FC3FCA09064E49F1A67BCBC678DC70251">
    <w:name w:val="FC3FCA09064E49F1A67BCBC678DC70251"/>
    <w:rsid w:val="009E1A76"/>
    <w:pPr>
      <w:spacing w:after="0" w:line="240" w:lineRule="auto"/>
    </w:pPr>
    <w:rPr>
      <w:rFonts w:ascii="Times" w:eastAsia="Times" w:hAnsi="Times" w:cs="Times"/>
      <w:sz w:val="24"/>
      <w:szCs w:val="24"/>
    </w:rPr>
  </w:style>
  <w:style w:type="paragraph" w:customStyle="1" w:styleId="E142DF81479A46A8AE7B34CAA621E8721">
    <w:name w:val="E142DF81479A46A8AE7B34CAA621E8721"/>
    <w:rsid w:val="009E1A76"/>
    <w:pPr>
      <w:spacing w:after="0" w:line="240" w:lineRule="auto"/>
    </w:pPr>
    <w:rPr>
      <w:rFonts w:ascii="Times" w:eastAsia="Times" w:hAnsi="Times" w:cs="Times"/>
      <w:sz w:val="24"/>
      <w:szCs w:val="24"/>
    </w:rPr>
  </w:style>
  <w:style w:type="paragraph" w:customStyle="1" w:styleId="ED54EFF8CCE54A1FA6846FBA599BA39F1">
    <w:name w:val="ED54EFF8CCE54A1FA6846FBA599BA39F1"/>
    <w:rsid w:val="009E1A76"/>
    <w:pPr>
      <w:spacing w:after="0" w:line="240" w:lineRule="auto"/>
    </w:pPr>
    <w:rPr>
      <w:rFonts w:ascii="Times" w:eastAsia="Times" w:hAnsi="Times" w:cs="Times"/>
      <w:sz w:val="24"/>
      <w:szCs w:val="24"/>
    </w:rPr>
  </w:style>
  <w:style w:type="paragraph" w:customStyle="1" w:styleId="BCD058A508AB48CF908A5C6223C2D0361">
    <w:name w:val="BCD058A508AB48CF908A5C6223C2D0361"/>
    <w:rsid w:val="009E1A76"/>
    <w:pPr>
      <w:spacing w:after="0" w:line="240" w:lineRule="auto"/>
      <w:ind w:left="720"/>
      <w:contextualSpacing/>
    </w:pPr>
    <w:rPr>
      <w:rFonts w:ascii="Times" w:eastAsia="Times" w:hAnsi="Times" w:cs="Times"/>
      <w:sz w:val="24"/>
      <w:szCs w:val="24"/>
    </w:rPr>
  </w:style>
  <w:style w:type="paragraph" w:customStyle="1" w:styleId="5B9FD9B0D19A424496F339EE686E99561">
    <w:name w:val="5B9FD9B0D19A424496F339EE686E99561"/>
    <w:rsid w:val="009E1A76"/>
    <w:pPr>
      <w:spacing w:after="0" w:line="240" w:lineRule="auto"/>
      <w:ind w:left="720"/>
      <w:contextualSpacing/>
    </w:pPr>
    <w:rPr>
      <w:rFonts w:ascii="Times" w:eastAsia="Times" w:hAnsi="Times" w:cs="Times"/>
      <w:sz w:val="24"/>
      <w:szCs w:val="24"/>
    </w:rPr>
  </w:style>
  <w:style w:type="paragraph" w:customStyle="1" w:styleId="48807A3C847F4A599E730F356A556B211">
    <w:name w:val="48807A3C847F4A599E730F356A556B211"/>
    <w:rsid w:val="009E1A76"/>
    <w:pPr>
      <w:spacing w:after="0" w:line="240" w:lineRule="auto"/>
    </w:pPr>
    <w:rPr>
      <w:rFonts w:ascii="Times" w:eastAsia="Times" w:hAnsi="Times" w:cs="Times"/>
      <w:sz w:val="24"/>
      <w:szCs w:val="24"/>
    </w:rPr>
  </w:style>
  <w:style w:type="paragraph" w:customStyle="1" w:styleId="3CD52641EF6946BFBBF0A647E7AFCA7311">
    <w:name w:val="3CD52641EF6946BFBBF0A647E7AFCA7311"/>
    <w:rsid w:val="009E1A76"/>
    <w:pPr>
      <w:spacing w:after="0" w:line="240" w:lineRule="auto"/>
    </w:pPr>
    <w:rPr>
      <w:rFonts w:ascii="Times" w:eastAsia="Times" w:hAnsi="Times" w:cs="Times"/>
      <w:sz w:val="24"/>
      <w:szCs w:val="24"/>
    </w:rPr>
  </w:style>
  <w:style w:type="paragraph" w:customStyle="1" w:styleId="520A218E6D12429A859DD0876F6EF56C10">
    <w:name w:val="520A218E6D12429A859DD0876F6EF56C10"/>
    <w:rsid w:val="009E1A76"/>
    <w:pPr>
      <w:spacing w:after="0" w:line="240" w:lineRule="auto"/>
    </w:pPr>
    <w:rPr>
      <w:rFonts w:ascii="Times" w:eastAsia="Times" w:hAnsi="Times" w:cs="Times"/>
      <w:sz w:val="24"/>
      <w:szCs w:val="24"/>
    </w:rPr>
  </w:style>
  <w:style w:type="paragraph" w:customStyle="1" w:styleId="423ED1CFB3C9474C825E12791D61BD9B7">
    <w:name w:val="423ED1CFB3C9474C825E12791D61BD9B7"/>
    <w:rsid w:val="009E1A76"/>
    <w:pPr>
      <w:spacing w:after="0" w:line="240" w:lineRule="auto"/>
    </w:pPr>
    <w:rPr>
      <w:rFonts w:ascii="Times" w:eastAsia="Times" w:hAnsi="Times" w:cs="Times"/>
      <w:sz w:val="24"/>
      <w:szCs w:val="24"/>
    </w:rPr>
  </w:style>
  <w:style w:type="paragraph" w:customStyle="1" w:styleId="CA54041FC3E84FF592F31FB0B615CEEF7">
    <w:name w:val="CA54041FC3E84FF592F31FB0B615CEEF7"/>
    <w:rsid w:val="009E1A76"/>
    <w:pPr>
      <w:spacing w:after="0" w:line="240" w:lineRule="auto"/>
    </w:pPr>
    <w:rPr>
      <w:rFonts w:ascii="Times" w:eastAsia="Times" w:hAnsi="Times" w:cs="Times"/>
      <w:sz w:val="24"/>
      <w:szCs w:val="24"/>
    </w:rPr>
  </w:style>
  <w:style w:type="paragraph" w:customStyle="1" w:styleId="2AC63A2802384D8FB6C2CA70F186BCC27">
    <w:name w:val="2AC63A2802384D8FB6C2CA70F186BCC27"/>
    <w:rsid w:val="009E1A76"/>
    <w:pPr>
      <w:spacing w:after="0" w:line="240" w:lineRule="auto"/>
    </w:pPr>
    <w:rPr>
      <w:rFonts w:ascii="Times" w:eastAsia="Times" w:hAnsi="Times" w:cs="Times"/>
      <w:sz w:val="24"/>
      <w:szCs w:val="24"/>
    </w:rPr>
  </w:style>
  <w:style w:type="paragraph" w:customStyle="1" w:styleId="F36DF42D87B8402DBA4D62692D593F4C7">
    <w:name w:val="F36DF42D87B8402DBA4D62692D593F4C7"/>
    <w:rsid w:val="009E1A76"/>
    <w:pPr>
      <w:spacing w:after="0" w:line="240" w:lineRule="auto"/>
    </w:pPr>
    <w:rPr>
      <w:rFonts w:ascii="Times" w:eastAsia="Times" w:hAnsi="Times" w:cs="Times"/>
      <w:sz w:val="24"/>
      <w:szCs w:val="24"/>
    </w:rPr>
  </w:style>
  <w:style w:type="paragraph" w:customStyle="1" w:styleId="661A961C276F43B1824EA88B447C67C66">
    <w:name w:val="661A961C276F43B1824EA88B447C67C66"/>
    <w:rsid w:val="009E1A76"/>
    <w:pPr>
      <w:spacing w:after="0" w:line="240" w:lineRule="auto"/>
    </w:pPr>
    <w:rPr>
      <w:rFonts w:ascii="Times" w:eastAsia="Times" w:hAnsi="Times" w:cs="Times"/>
      <w:sz w:val="24"/>
      <w:szCs w:val="24"/>
    </w:rPr>
  </w:style>
  <w:style w:type="paragraph" w:customStyle="1" w:styleId="0AF8D742C79D46C4B7E518CAA20EB4D76">
    <w:name w:val="0AF8D742C79D46C4B7E518CAA20EB4D76"/>
    <w:rsid w:val="009E1A76"/>
    <w:pPr>
      <w:spacing w:after="0" w:line="240" w:lineRule="auto"/>
    </w:pPr>
    <w:rPr>
      <w:rFonts w:ascii="Times" w:eastAsia="Times" w:hAnsi="Times" w:cs="Times"/>
      <w:sz w:val="24"/>
      <w:szCs w:val="24"/>
    </w:rPr>
  </w:style>
  <w:style w:type="paragraph" w:customStyle="1" w:styleId="9656894572654707B0C05D81C5140DE75">
    <w:name w:val="9656894572654707B0C05D81C5140DE75"/>
    <w:rsid w:val="009E1A76"/>
    <w:pPr>
      <w:spacing w:after="0" w:line="240" w:lineRule="auto"/>
    </w:pPr>
    <w:rPr>
      <w:rFonts w:ascii="Times" w:eastAsia="Times" w:hAnsi="Times" w:cs="Times"/>
      <w:sz w:val="24"/>
      <w:szCs w:val="24"/>
    </w:rPr>
  </w:style>
  <w:style w:type="paragraph" w:customStyle="1" w:styleId="97BE5054EECC4A628166DE78561BB5233">
    <w:name w:val="97BE5054EECC4A628166DE78561BB5233"/>
    <w:rsid w:val="009E1A76"/>
    <w:pPr>
      <w:spacing w:after="0" w:line="240" w:lineRule="auto"/>
    </w:pPr>
    <w:rPr>
      <w:rFonts w:ascii="Times" w:eastAsia="Times" w:hAnsi="Times" w:cs="Times"/>
      <w:sz w:val="24"/>
      <w:szCs w:val="24"/>
    </w:rPr>
  </w:style>
  <w:style w:type="paragraph" w:customStyle="1" w:styleId="60B85A9460D6413C9E3D5DA90E2531553">
    <w:name w:val="60B85A9460D6413C9E3D5DA90E2531553"/>
    <w:rsid w:val="009E1A76"/>
    <w:pPr>
      <w:spacing w:after="0" w:line="240" w:lineRule="auto"/>
    </w:pPr>
    <w:rPr>
      <w:rFonts w:ascii="Times" w:eastAsia="Times" w:hAnsi="Times" w:cs="Times"/>
      <w:sz w:val="24"/>
      <w:szCs w:val="24"/>
    </w:rPr>
  </w:style>
  <w:style w:type="paragraph" w:customStyle="1" w:styleId="A8919E64ECF144298B3A9189ECC187E53">
    <w:name w:val="A8919E64ECF144298B3A9189ECC187E53"/>
    <w:rsid w:val="009E1A76"/>
    <w:pPr>
      <w:spacing w:after="0" w:line="240" w:lineRule="auto"/>
    </w:pPr>
    <w:rPr>
      <w:rFonts w:ascii="Times" w:eastAsia="Times" w:hAnsi="Times" w:cs="Times"/>
      <w:sz w:val="24"/>
      <w:szCs w:val="24"/>
    </w:rPr>
  </w:style>
  <w:style w:type="paragraph" w:customStyle="1" w:styleId="9AFEEB9E003241B58A3A525424EBAA713">
    <w:name w:val="9AFEEB9E003241B58A3A525424EBAA713"/>
    <w:rsid w:val="009E1A76"/>
    <w:pPr>
      <w:spacing w:after="0" w:line="240" w:lineRule="auto"/>
    </w:pPr>
    <w:rPr>
      <w:rFonts w:ascii="Times" w:eastAsia="Times" w:hAnsi="Times" w:cs="Times"/>
      <w:sz w:val="24"/>
      <w:szCs w:val="24"/>
    </w:rPr>
  </w:style>
  <w:style w:type="paragraph" w:customStyle="1" w:styleId="9B729DA068E640B096CE88B1E151F9F43">
    <w:name w:val="9B729DA068E640B096CE88B1E151F9F43"/>
    <w:rsid w:val="009E1A76"/>
    <w:pPr>
      <w:spacing w:after="0" w:line="240" w:lineRule="auto"/>
    </w:pPr>
    <w:rPr>
      <w:rFonts w:ascii="Times" w:eastAsia="Times" w:hAnsi="Times" w:cs="Times"/>
      <w:sz w:val="24"/>
      <w:szCs w:val="24"/>
    </w:rPr>
  </w:style>
  <w:style w:type="paragraph" w:customStyle="1" w:styleId="FC3FCA09064E49F1A67BCBC678DC70252">
    <w:name w:val="FC3FCA09064E49F1A67BCBC678DC70252"/>
    <w:rsid w:val="009E1A76"/>
    <w:pPr>
      <w:spacing w:after="0" w:line="240" w:lineRule="auto"/>
    </w:pPr>
    <w:rPr>
      <w:rFonts w:ascii="Times" w:eastAsia="Times" w:hAnsi="Times" w:cs="Times"/>
      <w:sz w:val="24"/>
      <w:szCs w:val="24"/>
    </w:rPr>
  </w:style>
  <w:style w:type="paragraph" w:customStyle="1" w:styleId="E142DF81479A46A8AE7B34CAA621E8722">
    <w:name w:val="E142DF81479A46A8AE7B34CAA621E8722"/>
    <w:rsid w:val="009E1A76"/>
    <w:pPr>
      <w:spacing w:after="0" w:line="240" w:lineRule="auto"/>
    </w:pPr>
    <w:rPr>
      <w:rFonts w:ascii="Times" w:eastAsia="Times" w:hAnsi="Times" w:cs="Times"/>
      <w:sz w:val="24"/>
      <w:szCs w:val="24"/>
    </w:rPr>
  </w:style>
  <w:style w:type="paragraph" w:customStyle="1" w:styleId="ED54EFF8CCE54A1FA6846FBA599BA39F2">
    <w:name w:val="ED54EFF8CCE54A1FA6846FBA599BA39F2"/>
    <w:rsid w:val="009E1A76"/>
    <w:pPr>
      <w:spacing w:after="0" w:line="240" w:lineRule="auto"/>
    </w:pPr>
    <w:rPr>
      <w:rFonts w:ascii="Times" w:eastAsia="Times" w:hAnsi="Times" w:cs="Times"/>
      <w:sz w:val="24"/>
      <w:szCs w:val="24"/>
    </w:rPr>
  </w:style>
  <w:style w:type="paragraph" w:customStyle="1" w:styleId="BCD058A508AB48CF908A5C6223C2D0362">
    <w:name w:val="BCD058A508AB48CF908A5C6223C2D0362"/>
    <w:rsid w:val="009E1A76"/>
    <w:pPr>
      <w:spacing w:after="0" w:line="240" w:lineRule="auto"/>
      <w:ind w:left="720"/>
      <w:contextualSpacing/>
    </w:pPr>
    <w:rPr>
      <w:rFonts w:ascii="Times" w:eastAsia="Times" w:hAnsi="Times" w:cs="Times"/>
      <w:sz w:val="24"/>
      <w:szCs w:val="24"/>
    </w:rPr>
  </w:style>
  <w:style w:type="paragraph" w:customStyle="1" w:styleId="5B9FD9B0D19A424496F339EE686E99562">
    <w:name w:val="5B9FD9B0D19A424496F339EE686E99562"/>
    <w:rsid w:val="009E1A76"/>
    <w:pPr>
      <w:spacing w:after="0" w:line="240" w:lineRule="auto"/>
      <w:ind w:left="720"/>
      <w:contextualSpacing/>
    </w:pPr>
    <w:rPr>
      <w:rFonts w:ascii="Times" w:eastAsia="Times" w:hAnsi="Times" w:cs="Times"/>
      <w:sz w:val="24"/>
      <w:szCs w:val="24"/>
    </w:rPr>
  </w:style>
  <w:style w:type="paragraph" w:customStyle="1" w:styleId="48807A3C847F4A599E730F356A556B212">
    <w:name w:val="48807A3C847F4A599E730F356A556B212"/>
    <w:rsid w:val="009E1A76"/>
    <w:pPr>
      <w:spacing w:after="0" w:line="240" w:lineRule="auto"/>
    </w:pPr>
    <w:rPr>
      <w:rFonts w:ascii="Times" w:eastAsia="Times" w:hAnsi="Times" w:cs="Times"/>
      <w:sz w:val="24"/>
      <w:szCs w:val="24"/>
    </w:rPr>
  </w:style>
  <w:style w:type="paragraph" w:customStyle="1" w:styleId="6125E6ACDF2F44F48AB4E6D9C345228B">
    <w:name w:val="6125E6ACDF2F44F48AB4E6D9C345228B"/>
    <w:rsid w:val="009E1A76"/>
    <w:pPr>
      <w:spacing w:after="0" w:line="240" w:lineRule="auto"/>
    </w:pPr>
    <w:rPr>
      <w:rFonts w:ascii="Times" w:eastAsia="Times" w:hAnsi="Times" w:cs="Times"/>
      <w:sz w:val="24"/>
      <w:szCs w:val="24"/>
    </w:rPr>
  </w:style>
  <w:style w:type="paragraph" w:customStyle="1" w:styleId="3CD52641EF6946BFBBF0A647E7AFCA7312">
    <w:name w:val="3CD52641EF6946BFBBF0A647E7AFCA7312"/>
    <w:rsid w:val="009E1A76"/>
    <w:pPr>
      <w:spacing w:after="0" w:line="240" w:lineRule="auto"/>
    </w:pPr>
    <w:rPr>
      <w:rFonts w:ascii="Times" w:eastAsia="Times" w:hAnsi="Times" w:cs="Times"/>
      <w:sz w:val="24"/>
      <w:szCs w:val="24"/>
    </w:rPr>
  </w:style>
  <w:style w:type="paragraph" w:customStyle="1" w:styleId="520A218E6D12429A859DD0876F6EF56C11">
    <w:name w:val="520A218E6D12429A859DD0876F6EF56C11"/>
    <w:rsid w:val="009E1A76"/>
    <w:pPr>
      <w:spacing w:after="0" w:line="240" w:lineRule="auto"/>
    </w:pPr>
    <w:rPr>
      <w:rFonts w:ascii="Times" w:eastAsia="Times" w:hAnsi="Times" w:cs="Times"/>
      <w:sz w:val="24"/>
      <w:szCs w:val="24"/>
    </w:rPr>
  </w:style>
  <w:style w:type="paragraph" w:customStyle="1" w:styleId="423ED1CFB3C9474C825E12791D61BD9B8">
    <w:name w:val="423ED1CFB3C9474C825E12791D61BD9B8"/>
    <w:rsid w:val="009E1A76"/>
    <w:pPr>
      <w:spacing w:after="0" w:line="240" w:lineRule="auto"/>
    </w:pPr>
    <w:rPr>
      <w:rFonts w:ascii="Times" w:eastAsia="Times" w:hAnsi="Times" w:cs="Times"/>
      <w:sz w:val="24"/>
      <w:szCs w:val="24"/>
    </w:rPr>
  </w:style>
  <w:style w:type="paragraph" w:customStyle="1" w:styleId="CA54041FC3E84FF592F31FB0B615CEEF8">
    <w:name w:val="CA54041FC3E84FF592F31FB0B615CEEF8"/>
    <w:rsid w:val="009E1A76"/>
    <w:pPr>
      <w:spacing w:after="0" w:line="240" w:lineRule="auto"/>
    </w:pPr>
    <w:rPr>
      <w:rFonts w:ascii="Times" w:eastAsia="Times" w:hAnsi="Times" w:cs="Times"/>
      <w:sz w:val="24"/>
      <w:szCs w:val="24"/>
    </w:rPr>
  </w:style>
  <w:style w:type="paragraph" w:customStyle="1" w:styleId="2AC63A2802384D8FB6C2CA70F186BCC28">
    <w:name w:val="2AC63A2802384D8FB6C2CA70F186BCC28"/>
    <w:rsid w:val="009E1A76"/>
    <w:pPr>
      <w:spacing w:after="0" w:line="240" w:lineRule="auto"/>
    </w:pPr>
    <w:rPr>
      <w:rFonts w:ascii="Times" w:eastAsia="Times" w:hAnsi="Times" w:cs="Times"/>
      <w:sz w:val="24"/>
      <w:szCs w:val="24"/>
    </w:rPr>
  </w:style>
  <w:style w:type="paragraph" w:customStyle="1" w:styleId="F36DF42D87B8402DBA4D62692D593F4C8">
    <w:name w:val="F36DF42D87B8402DBA4D62692D593F4C8"/>
    <w:rsid w:val="009E1A76"/>
    <w:pPr>
      <w:spacing w:after="0" w:line="240" w:lineRule="auto"/>
    </w:pPr>
    <w:rPr>
      <w:rFonts w:ascii="Times" w:eastAsia="Times" w:hAnsi="Times" w:cs="Times"/>
      <w:sz w:val="24"/>
      <w:szCs w:val="24"/>
    </w:rPr>
  </w:style>
  <w:style w:type="paragraph" w:customStyle="1" w:styleId="661A961C276F43B1824EA88B447C67C67">
    <w:name w:val="661A961C276F43B1824EA88B447C67C67"/>
    <w:rsid w:val="009E1A76"/>
    <w:pPr>
      <w:spacing w:after="0" w:line="240" w:lineRule="auto"/>
    </w:pPr>
    <w:rPr>
      <w:rFonts w:ascii="Times" w:eastAsia="Times" w:hAnsi="Times" w:cs="Times"/>
      <w:sz w:val="24"/>
      <w:szCs w:val="24"/>
    </w:rPr>
  </w:style>
  <w:style w:type="paragraph" w:customStyle="1" w:styleId="0AF8D742C79D46C4B7E518CAA20EB4D77">
    <w:name w:val="0AF8D742C79D46C4B7E518CAA20EB4D77"/>
    <w:rsid w:val="009E1A76"/>
    <w:pPr>
      <w:spacing w:after="0" w:line="240" w:lineRule="auto"/>
    </w:pPr>
    <w:rPr>
      <w:rFonts w:ascii="Times" w:eastAsia="Times" w:hAnsi="Times" w:cs="Times"/>
      <w:sz w:val="24"/>
      <w:szCs w:val="24"/>
    </w:rPr>
  </w:style>
  <w:style w:type="paragraph" w:customStyle="1" w:styleId="9656894572654707B0C05D81C5140DE76">
    <w:name w:val="9656894572654707B0C05D81C5140DE76"/>
    <w:rsid w:val="009E1A76"/>
    <w:pPr>
      <w:spacing w:after="0" w:line="240" w:lineRule="auto"/>
    </w:pPr>
    <w:rPr>
      <w:rFonts w:ascii="Times" w:eastAsia="Times" w:hAnsi="Times" w:cs="Times"/>
      <w:sz w:val="24"/>
      <w:szCs w:val="24"/>
    </w:rPr>
  </w:style>
  <w:style w:type="paragraph" w:customStyle="1" w:styleId="97BE5054EECC4A628166DE78561BB5234">
    <w:name w:val="97BE5054EECC4A628166DE78561BB5234"/>
    <w:rsid w:val="009E1A76"/>
    <w:pPr>
      <w:spacing w:after="0" w:line="240" w:lineRule="auto"/>
    </w:pPr>
    <w:rPr>
      <w:rFonts w:ascii="Times" w:eastAsia="Times" w:hAnsi="Times" w:cs="Times"/>
      <w:sz w:val="24"/>
      <w:szCs w:val="24"/>
    </w:rPr>
  </w:style>
  <w:style w:type="paragraph" w:customStyle="1" w:styleId="60B85A9460D6413C9E3D5DA90E2531554">
    <w:name w:val="60B85A9460D6413C9E3D5DA90E2531554"/>
    <w:rsid w:val="009E1A76"/>
    <w:pPr>
      <w:spacing w:after="0" w:line="240" w:lineRule="auto"/>
    </w:pPr>
    <w:rPr>
      <w:rFonts w:ascii="Times" w:eastAsia="Times" w:hAnsi="Times" w:cs="Times"/>
      <w:sz w:val="24"/>
      <w:szCs w:val="24"/>
    </w:rPr>
  </w:style>
  <w:style w:type="paragraph" w:customStyle="1" w:styleId="A8919E64ECF144298B3A9189ECC187E54">
    <w:name w:val="A8919E64ECF144298B3A9189ECC187E54"/>
    <w:rsid w:val="009E1A76"/>
    <w:pPr>
      <w:spacing w:after="0" w:line="240" w:lineRule="auto"/>
    </w:pPr>
    <w:rPr>
      <w:rFonts w:ascii="Times" w:eastAsia="Times" w:hAnsi="Times" w:cs="Times"/>
      <w:sz w:val="24"/>
      <w:szCs w:val="24"/>
    </w:rPr>
  </w:style>
  <w:style w:type="paragraph" w:customStyle="1" w:styleId="9AFEEB9E003241B58A3A525424EBAA714">
    <w:name w:val="9AFEEB9E003241B58A3A525424EBAA714"/>
    <w:rsid w:val="009E1A76"/>
    <w:pPr>
      <w:spacing w:after="0" w:line="240" w:lineRule="auto"/>
    </w:pPr>
    <w:rPr>
      <w:rFonts w:ascii="Times" w:eastAsia="Times" w:hAnsi="Times" w:cs="Times"/>
      <w:sz w:val="24"/>
      <w:szCs w:val="24"/>
    </w:rPr>
  </w:style>
  <w:style w:type="paragraph" w:customStyle="1" w:styleId="9B729DA068E640B096CE88B1E151F9F44">
    <w:name w:val="9B729DA068E640B096CE88B1E151F9F44"/>
    <w:rsid w:val="009E1A76"/>
    <w:pPr>
      <w:spacing w:after="0" w:line="240" w:lineRule="auto"/>
    </w:pPr>
    <w:rPr>
      <w:rFonts w:ascii="Times" w:eastAsia="Times" w:hAnsi="Times" w:cs="Times"/>
      <w:sz w:val="24"/>
      <w:szCs w:val="24"/>
    </w:rPr>
  </w:style>
  <w:style w:type="paragraph" w:customStyle="1" w:styleId="FC3FCA09064E49F1A67BCBC678DC70253">
    <w:name w:val="FC3FCA09064E49F1A67BCBC678DC70253"/>
    <w:rsid w:val="009E1A76"/>
    <w:pPr>
      <w:spacing w:after="0" w:line="240" w:lineRule="auto"/>
    </w:pPr>
    <w:rPr>
      <w:rFonts w:ascii="Times" w:eastAsia="Times" w:hAnsi="Times" w:cs="Times"/>
      <w:sz w:val="24"/>
      <w:szCs w:val="24"/>
    </w:rPr>
  </w:style>
  <w:style w:type="paragraph" w:customStyle="1" w:styleId="E142DF81479A46A8AE7B34CAA621E8723">
    <w:name w:val="E142DF81479A46A8AE7B34CAA621E8723"/>
    <w:rsid w:val="009E1A76"/>
    <w:pPr>
      <w:spacing w:after="0" w:line="240" w:lineRule="auto"/>
    </w:pPr>
    <w:rPr>
      <w:rFonts w:ascii="Times" w:eastAsia="Times" w:hAnsi="Times" w:cs="Times"/>
      <w:sz w:val="24"/>
      <w:szCs w:val="24"/>
    </w:rPr>
  </w:style>
  <w:style w:type="paragraph" w:customStyle="1" w:styleId="ED54EFF8CCE54A1FA6846FBA599BA39F3">
    <w:name w:val="ED54EFF8CCE54A1FA6846FBA599BA39F3"/>
    <w:rsid w:val="009E1A76"/>
    <w:pPr>
      <w:spacing w:after="0" w:line="240" w:lineRule="auto"/>
    </w:pPr>
    <w:rPr>
      <w:rFonts w:ascii="Times" w:eastAsia="Times" w:hAnsi="Times" w:cs="Times"/>
      <w:sz w:val="24"/>
      <w:szCs w:val="24"/>
    </w:rPr>
  </w:style>
  <w:style w:type="paragraph" w:customStyle="1" w:styleId="BCD058A508AB48CF908A5C6223C2D0363">
    <w:name w:val="BCD058A508AB48CF908A5C6223C2D0363"/>
    <w:rsid w:val="009E1A76"/>
    <w:pPr>
      <w:spacing w:after="0" w:line="240" w:lineRule="auto"/>
      <w:ind w:left="720"/>
      <w:contextualSpacing/>
    </w:pPr>
    <w:rPr>
      <w:rFonts w:ascii="Times" w:eastAsia="Times" w:hAnsi="Times" w:cs="Times"/>
      <w:sz w:val="24"/>
      <w:szCs w:val="24"/>
    </w:rPr>
  </w:style>
  <w:style w:type="paragraph" w:customStyle="1" w:styleId="5B9FD9B0D19A424496F339EE686E99563">
    <w:name w:val="5B9FD9B0D19A424496F339EE686E99563"/>
    <w:rsid w:val="009E1A76"/>
    <w:pPr>
      <w:spacing w:after="0" w:line="240" w:lineRule="auto"/>
      <w:ind w:left="720"/>
      <w:contextualSpacing/>
    </w:pPr>
    <w:rPr>
      <w:rFonts w:ascii="Times" w:eastAsia="Times" w:hAnsi="Times" w:cs="Times"/>
      <w:sz w:val="24"/>
      <w:szCs w:val="24"/>
    </w:rPr>
  </w:style>
  <w:style w:type="paragraph" w:customStyle="1" w:styleId="48807A3C847F4A599E730F356A556B213">
    <w:name w:val="48807A3C847F4A599E730F356A556B213"/>
    <w:rsid w:val="009E1A76"/>
    <w:pPr>
      <w:spacing w:after="0" w:line="240" w:lineRule="auto"/>
    </w:pPr>
    <w:rPr>
      <w:rFonts w:ascii="Times" w:eastAsia="Times" w:hAnsi="Times" w:cs="Times"/>
      <w:sz w:val="24"/>
      <w:szCs w:val="24"/>
    </w:rPr>
  </w:style>
  <w:style w:type="paragraph" w:customStyle="1" w:styleId="6125E6ACDF2F44F48AB4E6D9C345228B1">
    <w:name w:val="6125E6ACDF2F44F48AB4E6D9C345228B1"/>
    <w:rsid w:val="009E1A76"/>
    <w:pPr>
      <w:spacing w:after="0" w:line="240" w:lineRule="auto"/>
    </w:pPr>
    <w:rPr>
      <w:rFonts w:ascii="Times" w:eastAsia="Times" w:hAnsi="Times" w:cs="Times"/>
      <w:sz w:val="24"/>
      <w:szCs w:val="24"/>
    </w:rPr>
  </w:style>
  <w:style w:type="paragraph" w:customStyle="1" w:styleId="0C33561C3AFE47A483525038DE634B13">
    <w:name w:val="0C33561C3AFE47A483525038DE634B13"/>
    <w:rsid w:val="009E1A76"/>
    <w:pPr>
      <w:spacing w:after="0" w:line="240" w:lineRule="auto"/>
    </w:pPr>
    <w:rPr>
      <w:rFonts w:ascii="Times" w:eastAsia="Times" w:hAnsi="Times" w:cs="Times"/>
      <w:sz w:val="24"/>
      <w:szCs w:val="24"/>
    </w:rPr>
  </w:style>
  <w:style w:type="paragraph" w:customStyle="1" w:styleId="BAF69FBCD08C46E19E5D0DF49641D307">
    <w:name w:val="BAF69FBCD08C46E19E5D0DF49641D307"/>
    <w:rsid w:val="009E1A76"/>
    <w:pPr>
      <w:spacing w:after="0" w:line="240" w:lineRule="auto"/>
    </w:pPr>
    <w:rPr>
      <w:rFonts w:ascii="Times" w:eastAsia="Times" w:hAnsi="Times" w:cs="Times"/>
      <w:sz w:val="24"/>
      <w:szCs w:val="24"/>
    </w:rPr>
  </w:style>
  <w:style w:type="paragraph" w:customStyle="1" w:styleId="BE36DB23169742828492EA2132D36100">
    <w:name w:val="BE36DB23169742828492EA2132D36100"/>
    <w:rsid w:val="009E1A76"/>
    <w:pPr>
      <w:spacing w:after="0" w:line="240" w:lineRule="auto"/>
    </w:pPr>
    <w:rPr>
      <w:rFonts w:ascii="Times" w:eastAsia="Times" w:hAnsi="Times" w:cs="Times"/>
      <w:sz w:val="24"/>
      <w:szCs w:val="24"/>
    </w:rPr>
  </w:style>
  <w:style w:type="paragraph" w:customStyle="1" w:styleId="9F582E836B79404C81525129415C53B2">
    <w:name w:val="9F582E836B79404C81525129415C53B2"/>
    <w:rsid w:val="009E1A76"/>
    <w:pPr>
      <w:spacing w:after="0" w:line="240" w:lineRule="auto"/>
    </w:pPr>
    <w:rPr>
      <w:rFonts w:ascii="Times" w:eastAsia="Times" w:hAnsi="Times" w:cs="Times"/>
      <w:sz w:val="24"/>
      <w:szCs w:val="24"/>
    </w:rPr>
  </w:style>
  <w:style w:type="paragraph" w:customStyle="1" w:styleId="F22B6DF6E61B4D76B582B5FEA80DF070">
    <w:name w:val="F22B6DF6E61B4D76B582B5FEA80DF070"/>
    <w:rsid w:val="009E1A76"/>
    <w:pPr>
      <w:spacing w:after="0" w:line="240" w:lineRule="auto"/>
    </w:pPr>
    <w:rPr>
      <w:rFonts w:ascii="Times" w:eastAsia="Times" w:hAnsi="Times" w:cs="Times"/>
      <w:sz w:val="24"/>
      <w:szCs w:val="24"/>
    </w:rPr>
  </w:style>
  <w:style w:type="paragraph" w:customStyle="1" w:styleId="235A75D567704FFCBB79EF79A5C3208E">
    <w:name w:val="235A75D567704FFCBB79EF79A5C3208E"/>
    <w:rsid w:val="009E1A76"/>
    <w:pPr>
      <w:spacing w:after="0" w:line="240" w:lineRule="auto"/>
    </w:pPr>
    <w:rPr>
      <w:rFonts w:ascii="Times" w:eastAsia="Times" w:hAnsi="Times" w:cs="Times"/>
      <w:sz w:val="24"/>
      <w:szCs w:val="24"/>
    </w:rPr>
  </w:style>
  <w:style w:type="paragraph" w:customStyle="1" w:styleId="A9B09170DE2F441DA29CE1CAAFFBBAC9">
    <w:name w:val="A9B09170DE2F441DA29CE1CAAFFBBAC9"/>
    <w:rsid w:val="009E1A76"/>
    <w:pPr>
      <w:spacing w:after="0" w:line="240" w:lineRule="auto"/>
    </w:pPr>
    <w:rPr>
      <w:rFonts w:ascii="Times" w:eastAsia="Times" w:hAnsi="Times" w:cs="Times"/>
      <w:sz w:val="24"/>
      <w:szCs w:val="24"/>
    </w:rPr>
  </w:style>
  <w:style w:type="paragraph" w:customStyle="1" w:styleId="7EE31E75ABE54E9CA4A915781215F89E">
    <w:name w:val="7EE31E75ABE54E9CA4A915781215F89E"/>
    <w:rsid w:val="009E1A76"/>
    <w:pPr>
      <w:spacing w:after="0" w:line="240" w:lineRule="auto"/>
    </w:pPr>
    <w:rPr>
      <w:rFonts w:ascii="Times" w:eastAsia="Times" w:hAnsi="Times" w:cs="Times"/>
      <w:sz w:val="24"/>
      <w:szCs w:val="24"/>
    </w:rPr>
  </w:style>
  <w:style w:type="paragraph" w:customStyle="1" w:styleId="B3F1BFD9951944C6B36A3A493F9DE433">
    <w:name w:val="B3F1BFD9951944C6B36A3A493F9DE433"/>
    <w:rsid w:val="009E1A76"/>
    <w:pPr>
      <w:spacing w:after="0" w:line="240" w:lineRule="auto"/>
      <w:ind w:left="720"/>
      <w:contextualSpacing/>
    </w:pPr>
    <w:rPr>
      <w:rFonts w:ascii="Times" w:eastAsia="Times" w:hAnsi="Times" w:cs="Times"/>
      <w:sz w:val="24"/>
      <w:szCs w:val="24"/>
    </w:rPr>
  </w:style>
  <w:style w:type="paragraph" w:customStyle="1" w:styleId="CC15D1FEC72347378B418E34FD716CB2">
    <w:name w:val="CC15D1FEC72347378B418E34FD716CB2"/>
    <w:rsid w:val="009E1A76"/>
    <w:pPr>
      <w:spacing w:after="0" w:line="240" w:lineRule="auto"/>
    </w:pPr>
    <w:rPr>
      <w:rFonts w:ascii="Times" w:eastAsia="Times" w:hAnsi="Times" w:cs="Times"/>
      <w:sz w:val="24"/>
      <w:szCs w:val="24"/>
    </w:rPr>
  </w:style>
  <w:style w:type="paragraph" w:customStyle="1" w:styleId="829541058E084BDD93EE7341E67DA179">
    <w:name w:val="829541058E084BDD93EE7341E67DA179"/>
    <w:rsid w:val="009E1A76"/>
    <w:pPr>
      <w:spacing w:after="0" w:line="240" w:lineRule="auto"/>
    </w:pPr>
    <w:rPr>
      <w:rFonts w:ascii="Times" w:eastAsia="Times" w:hAnsi="Times" w:cs="Times"/>
      <w:sz w:val="24"/>
      <w:szCs w:val="24"/>
    </w:rPr>
  </w:style>
  <w:style w:type="paragraph" w:customStyle="1" w:styleId="ACC6B4132C7343069B9B6B7854CF5BA3">
    <w:name w:val="ACC6B4132C7343069B9B6B7854CF5BA3"/>
    <w:rsid w:val="009E1A76"/>
    <w:pPr>
      <w:spacing w:after="0" w:line="240" w:lineRule="auto"/>
    </w:pPr>
    <w:rPr>
      <w:rFonts w:ascii="Times" w:eastAsia="Times" w:hAnsi="Times" w:cs="Times"/>
      <w:sz w:val="24"/>
      <w:szCs w:val="24"/>
    </w:rPr>
  </w:style>
  <w:style w:type="paragraph" w:customStyle="1" w:styleId="DDF4ECCAE45E47BEA932046F6DCAF03E">
    <w:name w:val="DDF4ECCAE45E47BEA932046F6DCAF03E"/>
    <w:rsid w:val="009E1A76"/>
    <w:pPr>
      <w:spacing w:after="0" w:line="240" w:lineRule="auto"/>
    </w:pPr>
    <w:rPr>
      <w:rFonts w:ascii="Times" w:eastAsia="Times" w:hAnsi="Times" w:cs="Times"/>
      <w:sz w:val="24"/>
      <w:szCs w:val="24"/>
    </w:rPr>
  </w:style>
  <w:style w:type="paragraph" w:customStyle="1" w:styleId="CC74F68525954FF3A5F0679A1F3B9985">
    <w:name w:val="CC74F68525954FF3A5F0679A1F3B9985"/>
    <w:rsid w:val="009E1A76"/>
    <w:pPr>
      <w:spacing w:after="0" w:line="240" w:lineRule="auto"/>
    </w:pPr>
    <w:rPr>
      <w:rFonts w:ascii="Times" w:eastAsia="Times" w:hAnsi="Times" w:cs="Times"/>
      <w:sz w:val="24"/>
      <w:szCs w:val="24"/>
    </w:rPr>
  </w:style>
  <w:style w:type="paragraph" w:customStyle="1" w:styleId="3CD52641EF6946BFBBF0A647E7AFCA7313">
    <w:name w:val="3CD52641EF6946BFBBF0A647E7AFCA7313"/>
    <w:rsid w:val="009E1A76"/>
    <w:pPr>
      <w:spacing w:after="0" w:line="240" w:lineRule="auto"/>
    </w:pPr>
    <w:rPr>
      <w:rFonts w:ascii="Times" w:eastAsia="Times" w:hAnsi="Times" w:cs="Times"/>
      <w:sz w:val="24"/>
      <w:szCs w:val="24"/>
    </w:rPr>
  </w:style>
  <w:style w:type="paragraph" w:customStyle="1" w:styleId="520A218E6D12429A859DD0876F6EF56C12">
    <w:name w:val="520A218E6D12429A859DD0876F6EF56C12"/>
    <w:rsid w:val="009E1A76"/>
    <w:pPr>
      <w:spacing w:after="0" w:line="240" w:lineRule="auto"/>
    </w:pPr>
    <w:rPr>
      <w:rFonts w:ascii="Times" w:eastAsia="Times" w:hAnsi="Times" w:cs="Times"/>
      <w:sz w:val="24"/>
      <w:szCs w:val="24"/>
    </w:rPr>
  </w:style>
  <w:style w:type="paragraph" w:customStyle="1" w:styleId="423ED1CFB3C9474C825E12791D61BD9B9">
    <w:name w:val="423ED1CFB3C9474C825E12791D61BD9B9"/>
    <w:rsid w:val="009E1A76"/>
    <w:pPr>
      <w:spacing w:after="0" w:line="240" w:lineRule="auto"/>
    </w:pPr>
    <w:rPr>
      <w:rFonts w:ascii="Times" w:eastAsia="Times" w:hAnsi="Times" w:cs="Times"/>
      <w:sz w:val="24"/>
      <w:szCs w:val="24"/>
    </w:rPr>
  </w:style>
  <w:style w:type="paragraph" w:customStyle="1" w:styleId="CA54041FC3E84FF592F31FB0B615CEEF9">
    <w:name w:val="CA54041FC3E84FF592F31FB0B615CEEF9"/>
    <w:rsid w:val="009E1A76"/>
    <w:pPr>
      <w:spacing w:after="0" w:line="240" w:lineRule="auto"/>
    </w:pPr>
    <w:rPr>
      <w:rFonts w:ascii="Times" w:eastAsia="Times" w:hAnsi="Times" w:cs="Times"/>
      <w:sz w:val="24"/>
      <w:szCs w:val="24"/>
    </w:rPr>
  </w:style>
  <w:style w:type="paragraph" w:customStyle="1" w:styleId="2AC63A2802384D8FB6C2CA70F186BCC29">
    <w:name w:val="2AC63A2802384D8FB6C2CA70F186BCC29"/>
    <w:rsid w:val="009E1A76"/>
    <w:pPr>
      <w:spacing w:after="0" w:line="240" w:lineRule="auto"/>
    </w:pPr>
    <w:rPr>
      <w:rFonts w:ascii="Times" w:eastAsia="Times" w:hAnsi="Times" w:cs="Times"/>
      <w:sz w:val="24"/>
      <w:szCs w:val="24"/>
    </w:rPr>
  </w:style>
  <w:style w:type="paragraph" w:customStyle="1" w:styleId="F36DF42D87B8402DBA4D62692D593F4C9">
    <w:name w:val="F36DF42D87B8402DBA4D62692D593F4C9"/>
    <w:rsid w:val="009E1A76"/>
    <w:pPr>
      <w:spacing w:after="0" w:line="240" w:lineRule="auto"/>
    </w:pPr>
    <w:rPr>
      <w:rFonts w:ascii="Times" w:eastAsia="Times" w:hAnsi="Times" w:cs="Times"/>
      <w:sz w:val="24"/>
      <w:szCs w:val="24"/>
    </w:rPr>
  </w:style>
  <w:style w:type="paragraph" w:customStyle="1" w:styleId="661A961C276F43B1824EA88B447C67C68">
    <w:name w:val="661A961C276F43B1824EA88B447C67C68"/>
    <w:rsid w:val="009E1A76"/>
    <w:pPr>
      <w:spacing w:after="0" w:line="240" w:lineRule="auto"/>
    </w:pPr>
    <w:rPr>
      <w:rFonts w:ascii="Times" w:eastAsia="Times" w:hAnsi="Times" w:cs="Times"/>
      <w:sz w:val="24"/>
      <w:szCs w:val="24"/>
    </w:rPr>
  </w:style>
  <w:style w:type="paragraph" w:customStyle="1" w:styleId="0AF8D742C79D46C4B7E518CAA20EB4D78">
    <w:name w:val="0AF8D742C79D46C4B7E518CAA20EB4D78"/>
    <w:rsid w:val="009E1A76"/>
    <w:pPr>
      <w:spacing w:after="0" w:line="240" w:lineRule="auto"/>
    </w:pPr>
    <w:rPr>
      <w:rFonts w:ascii="Times" w:eastAsia="Times" w:hAnsi="Times" w:cs="Times"/>
      <w:sz w:val="24"/>
      <w:szCs w:val="24"/>
    </w:rPr>
  </w:style>
  <w:style w:type="paragraph" w:customStyle="1" w:styleId="9656894572654707B0C05D81C5140DE77">
    <w:name w:val="9656894572654707B0C05D81C5140DE77"/>
    <w:rsid w:val="009E1A76"/>
    <w:pPr>
      <w:spacing w:after="0" w:line="240" w:lineRule="auto"/>
    </w:pPr>
    <w:rPr>
      <w:rFonts w:ascii="Times" w:eastAsia="Times" w:hAnsi="Times" w:cs="Times"/>
      <w:sz w:val="24"/>
      <w:szCs w:val="24"/>
    </w:rPr>
  </w:style>
  <w:style w:type="paragraph" w:customStyle="1" w:styleId="97BE5054EECC4A628166DE78561BB5235">
    <w:name w:val="97BE5054EECC4A628166DE78561BB5235"/>
    <w:rsid w:val="009E1A76"/>
    <w:pPr>
      <w:spacing w:after="0" w:line="240" w:lineRule="auto"/>
    </w:pPr>
    <w:rPr>
      <w:rFonts w:ascii="Times" w:eastAsia="Times" w:hAnsi="Times" w:cs="Times"/>
      <w:sz w:val="24"/>
      <w:szCs w:val="24"/>
    </w:rPr>
  </w:style>
  <w:style w:type="paragraph" w:customStyle="1" w:styleId="60B85A9460D6413C9E3D5DA90E2531555">
    <w:name w:val="60B85A9460D6413C9E3D5DA90E2531555"/>
    <w:rsid w:val="009E1A76"/>
    <w:pPr>
      <w:spacing w:after="0" w:line="240" w:lineRule="auto"/>
    </w:pPr>
    <w:rPr>
      <w:rFonts w:ascii="Times" w:eastAsia="Times" w:hAnsi="Times" w:cs="Times"/>
      <w:sz w:val="24"/>
      <w:szCs w:val="24"/>
    </w:rPr>
  </w:style>
  <w:style w:type="paragraph" w:customStyle="1" w:styleId="A8919E64ECF144298B3A9189ECC187E55">
    <w:name w:val="A8919E64ECF144298B3A9189ECC187E55"/>
    <w:rsid w:val="009E1A76"/>
    <w:pPr>
      <w:spacing w:after="0" w:line="240" w:lineRule="auto"/>
    </w:pPr>
    <w:rPr>
      <w:rFonts w:ascii="Times" w:eastAsia="Times" w:hAnsi="Times" w:cs="Times"/>
      <w:sz w:val="24"/>
      <w:szCs w:val="24"/>
    </w:rPr>
  </w:style>
  <w:style w:type="paragraph" w:customStyle="1" w:styleId="9AFEEB9E003241B58A3A525424EBAA715">
    <w:name w:val="9AFEEB9E003241B58A3A525424EBAA715"/>
    <w:rsid w:val="009E1A76"/>
    <w:pPr>
      <w:spacing w:after="0" w:line="240" w:lineRule="auto"/>
    </w:pPr>
    <w:rPr>
      <w:rFonts w:ascii="Times" w:eastAsia="Times" w:hAnsi="Times" w:cs="Times"/>
      <w:sz w:val="24"/>
      <w:szCs w:val="24"/>
    </w:rPr>
  </w:style>
  <w:style w:type="paragraph" w:customStyle="1" w:styleId="9B729DA068E640B096CE88B1E151F9F45">
    <w:name w:val="9B729DA068E640B096CE88B1E151F9F45"/>
    <w:rsid w:val="009E1A76"/>
    <w:pPr>
      <w:spacing w:after="0" w:line="240" w:lineRule="auto"/>
    </w:pPr>
    <w:rPr>
      <w:rFonts w:ascii="Times" w:eastAsia="Times" w:hAnsi="Times" w:cs="Times"/>
      <w:sz w:val="24"/>
      <w:szCs w:val="24"/>
    </w:rPr>
  </w:style>
  <w:style w:type="paragraph" w:customStyle="1" w:styleId="FC3FCA09064E49F1A67BCBC678DC70254">
    <w:name w:val="FC3FCA09064E49F1A67BCBC678DC70254"/>
    <w:rsid w:val="009E1A76"/>
    <w:pPr>
      <w:spacing w:after="0" w:line="240" w:lineRule="auto"/>
    </w:pPr>
    <w:rPr>
      <w:rFonts w:ascii="Times" w:eastAsia="Times" w:hAnsi="Times" w:cs="Times"/>
      <w:sz w:val="24"/>
      <w:szCs w:val="24"/>
    </w:rPr>
  </w:style>
  <w:style w:type="paragraph" w:customStyle="1" w:styleId="E142DF81479A46A8AE7B34CAA621E8724">
    <w:name w:val="E142DF81479A46A8AE7B34CAA621E8724"/>
    <w:rsid w:val="009E1A76"/>
    <w:pPr>
      <w:spacing w:after="0" w:line="240" w:lineRule="auto"/>
    </w:pPr>
    <w:rPr>
      <w:rFonts w:ascii="Times" w:eastAsia="Times" w:hAnsi="Times" w:cs="Times"/>
      <w:sz w:val="24"/>
      <w:szCs w:val="24"/>
    </w:rPr>
  </w:style>
  <w:style w:type="paragraph" w:customStyle="1" w:styleId="ED54EFF8CCE54A1FA6846FBA599BA39F4">
    <w:name w:val="ED54EFF8CCE54A1FA6846FBA599BA39F4"/>
    <w:rsid w:val="009E1A76"/>
    <w:pPr>
      <w:spacing w:after="0" w:line="240" w:lineRule="auto"/>
    </w:pPr>
    <w:rPr>
      <w:rFonts w:ascii="Times" w:eastAsia="Times" w:hAnsi="Times" w:cs="Times"/>
      <w:sz w:val="24"/>
      <w:szCs w:val="24"/>
    </w:rPr>
  </w:style>
  <w:style w:type="paragraph" w:customStyle="1" w:styleId="BCD058A508AB48CF908A5C6223C2D0364">
    <w:name w:val="BCD058A508AB48CF908A5C6223C2D0364"/>
    <w:rsid w:val="009E1A76"/>
    <w:pPr>
      <w:spacing w:after="0" w:line="240" w:lineRule="auto"/>
      <w:ind w:left="720"/>
      <w:contextualSpacing/>
    </w:pPr>
    <w:rPr>
      <w:rFonts w:ascii="Times" w:eastAsia="Times" w:hAnsi="Times" w:cs="Times"/>
      <w:sz w:val="24"/>
      <w:szCs w:val="24"/>
    </w:rPr>
  </w:style>
  <w:style w:type="paragraph" w:customStyle="1" w:styleId="5B9FD9B0D19A424496F339EE686E99564">
    <w:name w:val="5B9FD9B0D19A424496F339EE686E99564"/>
    <w:rsid w:val="009E1A76"/>
    <w:pPr>
      <w:spacing w:after="0" w:line="240" w:lineRule="auto"/>
      <w:ind w:left="720"/>
      <w:contextualSpacing/>
    </w:pPr>
    <w:rPr>
      <w:rFonts w:ascii="Times" w:eastAsia="Times" w:hAnsi="Times" w:cs="Times"/>
      <w:sz w:val="24"/>
      <w:szCs w:val="24"/>
    </w:rPr>
  </w:style>
  <w:style w:type="paragraph" w:customStyle="1" w:styleId="48807A3C847F4A599E730F356A556B214">
    <w:name w:val="48807A3C847F4A599E730F356A556B214"/>
    <w:rsid w:val="009E1A76"/>
    <w:pPr>
      <w:spacing w:after="0" w:line="240" w:lineRule="auto"/>
    </w:pPr>
    <w:rPr>
      <w:rFonts w:ascii="Times" w:eastAsia="Times" w:hAnsi="Times" w:cs="Times"/>
      <w:sz w:val="24"/>
      <w:szCs w:val="24"/>
    </w:rPr>
  </w:style>
  <w:style w:type="paragraph" w:customStyle="1" w:styleId="6125E6ACDF2F44F48AB4E6D9C345228B2">
    <w:name w:val="6125E6ACDF2F44F48AB4E6D9C345228B2"/>
    <w:rsid w:val="009E1A76"/>
    <w:pPr>
      <w:spacing w:after="0" w:line="240" w:lineRule="auto"/>
    </w:pPr>
    <w:rPr>
      <w:rFonts w:ascii="Times" w:eastAsia="Times" w:hAnsi="Times" w:cs="Times"/>
      <w:sz w:val="24"/>
      <w:szCs w:val="24"/>
    </w:rPr>
  </w:style>
  <w:style w:type="paragraph" w:customStyle="1" w:styleId="0C33561C3AFE47A483525038DE634B131">
    <w:name w:val="0C33561C3AFE47A483525038DE634B131"/>
    <w:rsid w:val="009E1A76"/>
    <w:pPr>
      <w:spacing w:after="0" w:line="240" w:lineRule="auto"/>
    </w:pPr>
    <w:rPr>
      <w:rFonts w:ascii="Times" w:eastAsia="Times" w:hAnsi="Times" w:cs="Times"/>
      <w:sz w:val="24"/>
      <w:szCs w:val="24"/>
    </w:rPr>
  </w:style>
  <w:style w:type="paragraph" w:customStyle="1" w:styleId="BAF69FBCD08C46E19E5D0DF49641D3071">
    <w:name w:val="BAF69FBCD08C46E19E5D0DF49641D3071"/>
    <w:rsid w:val="009E1A76"/>
    <w:pPr>
      <w:spacing w:after="0" w:line="240" w:lineRule="auto"/>
    </w:pPr>
    <w:rPr>
      <w:rFonts w:ascii="Times" w:eastAsia="Times" w:hAnsi="Times" w:cs="Times"/>
      <w:sz w:val="24"/>
      <w:szCs w:val="24"/>
    </w:rPr>
  </w:style>
  <w:style w:type="paragraph" w:customStyle="1" w:styleId="BE36DB23169742828492EA2132D361001">
    <w:name w:val="BE36DB23169742828492EA2132D361001"/>
    <w:rsid w:val="009E1A76"/>
    <w:pPr>
      <w:spacing w:after="0" w:line="240" w:lineRule="auto"/>
    </w:pPr>
    <w:rPr>
      <w:rFonts w:ascii="Times" w:eastAsia="Times" w:hAnsi="Times" w:cs="Times"/>
      <w:sz w:val="24"/>
      <w:szCs w:val="24"/>
    </w:rPr>
  </w:style>
  <w:style w:type="paragraph" w:customStyle="1" w:styleId="9F582E836B79404C81525129415C53B21">
    <w:name w:val="9F582E836B79404C81525129415C53B21"/>
    <w:rsid w:val="009E1A76"/>
    <w:pPr>
      <w:spacing w:after="0" w:line="240" w:lineRule="auto"/>
    </w:pPr>
    <w:rPr>
      <w:rFonts w:ascii="Times" w:eastAsia="Times" w:hAnsi="Times" w:cs="Times"/>
      <w:sz w:val="24"/>
      <w:szCs w:val="24"/>
    </w:rPr>
  </w:style>
  <w:style w:type="paragraph" w:customStyle="1" w:styleId="F22B6DF6E61B4D76B582B5FEA80DF0701">
    <w:name w:val="F22B6DF6E61B4D76B582B5FEA80DF0701"/>
    <w:rsid w:val="009E1A76"/>
    <w:pPr>
      <w:spacing w:after="0" w:line="240" w:lineRule="auto"/>
    </w:pPr>
    <w:rPr>
      <w:rFonts w:ascii="Times" w:eastAsia="Times" w:hAnsi="Times" w:cs="Times"/>
      <w:sz w:val="24"/>
      <w:szCs w:val="24"/>
    </w:rPr>
  </w:style>
  <w:style w:type="paragraph" w:customStyle="1" w:styleId="235A75D567704FFCBB79EF79A5C3208E1">
    <w:name w:val="235A75D567704FFCBB79EF79A5C3208E1"/>
    <w:rsid w:val="009E1A76"/>
    <w:pPr>
      <w:spacing w:after="0" w:line="240" w:lineRule="auto"/>
    </w:pPr>
    <w:rPr>
      <w:rFonts w:ascii="Times" w:eastAsia="Times" w:hAnsi="Times" w:cs="Times"/>
      <w:sz w:val="24"/>
      <w:szCs w:val="24"/>
    </w:rPr>
  </w:style>
  <w:style w:type="paragraph" w:customStyle="1" w:styleId="A9B09170DE2F441DA29CE1CAAFFBBAC91">
    <w:name w:val="A9B09170DE2F441DA29CE1CAAFFBBAC91"/>
    <w:rsid w:val="009E1A76"/>
    <w:pPr>
      <w:spacing w:after="0" w:line="240" w:lineRule="auto"/>
    </w:pPr>
    <w:rPr>
      <w:rFonts w:ascii="Times" w:eastAsia="Times" w:hAnsi="Times" w:cs="Times"/>
      <w:sz w:val="24"/>
      <w:szCs w:val="24"/>
    </w:rPr>
  </w:style>
  <w:style w:type="paragraph" w:customStyle="1" w:styleId="7EE31E75ABE54E9CA4A915781215F89E1">
    <w:name w:val="7EE31E75ABE54E9CA4A915781215F89E1"/>
    <w:rsid w:val="009E1A76"/>
    <w:pPr>
      <w:spacing w:after="0" w:line="240" w:lineRule="auto"/>
    </w:pPr>
    <w:rPr>
      <w:rFonts w:ascii="Times" w:eastAsia="Times" w:hAnsi="Times" w:cs="Times"/>
      <w:sz w:val="24"/>
      <w:szCs w:val="24"/>
    </w:rPr>
  </w:style>
  <w:style w:type="paragraph" w:customStyle="1" w:styleId="B3F1BFD9951944C6B36A3A493F9DE4331">
    <w:name w:val="B3F1BFD9951944C6B36A3A493F9DE4331"/>
    <w:rsid w:val="009E1A76"/>
    <w:pPr>
      <w:spacing w:after="0" w:line="240" w:lineRule="auto"/>
      <w:ind w:left="720"/>
      <w:contextualSpacing/>
    </w:pPr>
    <w:rPr>
      <w:rFonts w:ascii="Times" w:eastAsia="Times" w:hAnsi="Times" w:cs="Times"/>
      <w:sz w:val="24"/>
      <w:szCs w:val="24"/>
    </w:rPr>
  </w:style>
  <w:style w:type="paragraph" w:customStyle="1" w:styleId="CC15D1FEC72347378B418E34FD716CB21">
    <w:name w:val="CC15D1FEC72347378B418E34FD716CB21"/>
    <w:rsid w:val="009E1A76"/>
    <w:pPr>
      <w:spacing w:after="0" w:line="240" w:lineRule="auto"/>
    </w:pPr>
    <w:rPr>
      <w:rFonts w:ascii="Times" w:eastAsia="Times" w:hAnsi="Times" w:cs="Times"/>
      <w:sz w:val="24"/>
      <w:szCs w:val="24"/>
    </w:rPr>
  </w:style>
  <w:style w:type="paragraph" w:customStyle="1" w:styleId="829541058E084BDD93EE7341E67DA1791">
    <w:name w:val="829541058E084BDD93EE7341E67DA1791"/>
    <w:rsid w:val="009E1A76"/>
    <w:pPr>
      <w:spacing w:after="0" w:line="240" w:lineRule="auto"/>
    </w:pPr>
    <w:rPr>
      <w:rFonts w:ascii="Times" w:eastAsia="Times" w:hAnsi="Times" w:cs="Times"/>
      <w:sz w:val="24"/>
      <w:szCs w:val="24"/>
    </w:rPr>
  </w:style>
  <w:style w:type="paragraph" w:customStyle="1" w:styleId="ACC6B4132C7343069B9B6B7854CF5BA31">
    <w:name w:val="ACC6B4132C7343069B9B6B7854CF5BA31"/>
    <w:rsid w:val="009E1A76"/>
    <w:pPr>
      <w:spacing w:after="0" w:line="240" w:lineRule="auto"/>
    </w:pPr>
    <w:rPr>
      <w:rFonts w:ascii="Times" w:eastAsia="Times" w:hAnsi="Times" w:cs="Times"/>
      <w:sz w:val="24"/>
      <w:szCs w:val="24"/>
    </w:rPr>
  </w:style>
  <w:style w:type="paragraph" w:customStyle="1" w:styleId="DDF4ECCAE45E47BEA932046F6DCAF03E1">
    <w:name w:val="DDF4ECCAE45E47BEA932046F6DCAF03E1"/>
    <w:rsid w:val="009E1A76"/>
    <w:pPr>
      <w:spacing w:after="0" w:line="240" w:lineRule="auto"/>
    </w:pPr>
    <w:rPr>
      <w:rFonts w:ascii="Times" w:eastAsia="Times" w:hAnsi="Times" w:cs="Times"/>
      <w:sz w:val="24"/>
      <w:szCs w:val="24"/>
    </w:rPr>
  </w:style>
  <w:style w:type="paragraph" w:customStyle="1" w:styleId="CC74F68525954FF3A5F0679A1F3B99851">
    <w:name w:val="CC74F68525954FF3A5F0679A1F3B99851"/>
    <w:rsid w:val="009E1A76"/>
    <w:pPr>
      <w:spacing w:after="0" w:line="240" w:lineRule="auto"/>
    </w:pPr>
    <w:rPr>
      <w:rFonts w:ascii="Times" w:eastAsia="Times" w:hAnsi="Times" w:cs="Times"/>
      <w:sz w:val="24"/>
      <w:szCs w:val="24"/>
    </w:rPr>
  </w:style>
  <w:style w:type="paragraph" w:customStyle="1" w:styleId="3CD52641EF6946BFBBF0A647E7AFCA7314">
    <w:name w:val="3CD52641EF6946BFBBF0A647E7AFCA7314"/>
    <w:rsid w:val="009E1A76"/>
    <w:pPr>
      <w:spacing w:after="0" w:line="240" w:lineRule="auto"/>
    </w:pPr>
    <w:rPr>
      <w:rFonts w:ascii="Times" w:eastAsia="Times" w:hAnsi="Times" w:cs="Times"/>
      <w:sz w:val="24"/>
      <w:szCs w:val="24"/>
    </w:rPr>
  </w:style>
  <w:style w:type="paragraph" w:customStyle="1" w:styleId="520A218E6D12429A859DD0876F6EF56C13">
    <w:name w:val="520A218E6D12429A859DD0876F6EF56C13"/>
    <w:rsid w:val="009E1A76"/>
    <w:pPr>
      <w:spacing w:after="0" w:line="240" w:lineRule="auto"/>
    </w:pPr>
    <w:rPr>
      <w:rFonts w:ascii="Times" w:eastAsia="Times" w:hAnsi="Times" w:cs="Times"/>
      <w:sz w:val="24"/>
      <w:szCs w:val="24"/>
    </w:rPr>
  </w:style>
  <w:style w:type="paragraph" w:customStyle="1" w:styleId="423ED1CFB3C9474C825E12791D61BD9B10">
    <w:name w:val="423ED1CFB3C9474C825E12791D61BD9B10"/>
    <w:rsid w:val="009E1A76"/>
    <w:pPr>
      <w:spacing w:after="0" w:line="240" w:lineRule="auto"/>
    </w:pPr>
    <w:rPr>
      <w:rFonts w:ascii="Times" w:eastAsia="Times" w:hAnsi="Times" w:cs="Times"/>
      <w:sz w:val="24"/>
      <w:szCs w:val="24"/>
    </w:rPr>
  </w:style>
  <w:style w:type="paragraph" w:customStyle="1" w:styleId="CA54041FC3E84FF592F31FB0B615CEEF10">
    <w:name w:val="CA54041FC3E84FF592F31FB0B615CEEF10"/>
    <w:rsid w:val="009E1A76"/>
    <w:pPr>
      <w:spacing w:after="0" w:line="240" w:lineRule="auto"/>
    </w:pPr>
    <w:rPr>
      <w:rFonts w:ascii="Times" w:eastAsia="Times" w:hAnsi="Times" w:cs="Times"/>
      <w:sz w:val="24"/>
      <w:szCs w:val="24"/>
    </w:rPr>
  </w:style>
  <w:style w:type="paragraph" w:customStyle="1" w:styleId="2AC63A2802384D8FB6C2CA70F186BCC210">
    <w:name w:val="2AC63A2802384D8FB6C2CA70F186BCC210"/>
    <w:rsid w:val="009E1A76"/>
    <w:pPr>
      <w:spacing w:after="0" w:line="240" w:lineRule="auto"/>
    </w:pPr>
    <w:rPr>
      <w:rFonts w:ascii="Times" w:eastAsia="Times" w:hAnsi="Times" w:cs="Times"/>
      <w:sz w:val="24"/>
      <w:szCs w:val="24"/>
    </w:rPr>
  </w:style>
  <w:style w:type="paragraph" w:customStyle="1" w:styleId="F36DF42D87B8402DBA4D62692D593F4C10">
    <w:name w:val="F36DF42D87B8402DBA4D62692D593F4C10"/>
    <w:rsid w:val="009E1A76"/>
    <w:pPr>
      <w:spacing w:after="0" w:line="240" w:lineRule="auto"/>
    </w:pPr>
    <w:rPr>
      <w:rFonts w:ascii="Times" w:eastAsia="Times" w:hAnsi="Times" w:cs="Times"/>
      <w:sz w:val="24"/>
      <w:szCs w:val="24"/>
    </w:rPr>
  </w:style>
  <w:style w:type="paragraph" w:customStyle="1" w:styleId="661A961C276F43B1824EA88B447C67C69">
    <w:name w:val="661A961C276F43B1824EA88B447C67C69"/>
    <w:rsid w:val="009E1A76"/>
    <w:pPr>
      <w:spacing w:after="0" w:line="240" w:lineRule="auto"/>
    </w:pPr>
    <w:rPr>
      <w:rFonts w:ascii="Times" w:eastAsia="Times" w:hAnsi="Times" w:cs="Times"/>
      <w:sz w:val="24"/>
      <w:szCs w:val="24"/>
    </w:rPr>
  </w:style>
  <w:style w:type="paragraph" w:customStyle="1" w:styleId="0AF8D742C79D46C4B7E518CAA20EB4D79">
    <w:name w:val="0AF8D742C79D46C4B7E518CAA20EB4D79"/>
    <w:rsid w:val="009E1A76"/>
    <w:pPr>
      <w:spacing w:after="0" w:line="240" w:lineRule="auto"/>
    </w:pPr>
    <w:rPr>
      <w:rFonts w:ascii="Times" w:eastAsia="Times" w:hAnsi="Times" w:cs="Times"/>
      <w:sz w:val="24"/>
      <w:szCs w:val="24"/>
    </w:rPr>
  </w:style>
  <w:style w:type="paragraph" w:customStyle="1" w:styleId="9656894572654707B0C05D81C5140DE78">
    <w:name w:val="9656894572654707B0C05D81C5140DE78"/>
    <w:rsid w:val="009E1A76"/>
    <w:pPr>
      <w:spacing w:after="0" w:line="240" w:lineRule="auto"/>
    </w:pPr>
    <w:rPr>
      <w:rFonts w:ascii="Times" w:eastAsia="Times" w:hAnsi="Times" w:cs="Times"/>
      <w:sz w:val="24"/>
      <w:szCs w:val="24"/>
    </w:rPr>
  </w:style>
  <w:style w:type="paragraph" w:customStyle="1" w:styleId="97BE5054EECC4A628166DE78561BB5236">
    <w:name w:val="97BE5054EECC4A628166DE78561BB5236"/>
    <w:rsid w:val="009E1A76"/>
    <w:pPr>
      <w:spacing w:after="0" w:line="240" w:lineRule="auto"/>
    </w:pPr>
    <w:rPr>
      <w:rFonts w:ascii="Times" w:eastAsia="Times" w:hAnsi="Times" w:cs="Times"/>
      <w:sz w:val="24"/>
      <w:szCs w:val="24"/>
    </w:rPr>
  </w:style>
  <w:style w:type="paragraph" w:customStyle="1" w:styleId="60B85A9460D6413C9E3D5DA90E2531556">
    <w:name w:val="60B85A9460D6413C9E3D5DA90E2531556"/>
    <w:rsid w:val="009E1A76"/>
    <w:pPr>
      <w:spacing w:after="0" w:line="240" w:lineRule="auto"/>
    </w:pPr>
    <w:rPr>
      <w:rFonts w:ascii="Times" w:eastAsia="Times" w:hAnsi="Times" w:cs="Times"/>
      <w:sz w:val="24"/>
      <w:szCs w:val="24"/>
    </w:rPr>
  </w:style>
  <w:style w:type="paragraph" w:customStyle="1" w:styleId="A8919E64ECF144298B3A9189ECC187E56">
    <w:name w:val="A8919E64ECF144298B3A9189ECC187E56"/>
    <w:rsid w:val="009E1A76"/>
    <w:pPr>
      <w:spacing w:after="0" w:line="240" w:lineRule="auto"/>
    </w:pPr>
    <w:rPr>
      <w:rFonts w:ascii="Times" w:eastAsia="Times" w:hAnsi="Times" w:cs="Times"/>
      <w:sz w:val="24"/>
      <w:szCs w:val="24"/>
    </w:rPr>
  </w:style>
  <w:style w:type="paragraph" w:customStyle="1" w:styleId="9AFEEB9E003241B58A3A525424EBAA716">
    <w:name w:val="9AFEEB9E003241B58A3A525424EBAA716"/>
    <w:rsid w:val="009E1A76"/>
    <w:pPr>
      <w:spacing w:after="0" w:line="240" w:lineRule="auto"/>
    </w:pPr>
    <w:rPr>
      <w:rFonts w:ascii="Times" w:eastAsia="Times" w:hAnsi="Times" w:cs="Times"/>
      <w:sz w:val="24"/>
      <w:szCs w:val="24"/>
    </w:rPr>
  </w:style>
  <w:style w:type="paragraph" w:customStyle="1" w:styleId="9B729DA068E640B096CE88B1E151F9F46">
    <w:name w:val="9B729DA068E640B096CE88B1E151F9F46"/>
    <w:rsid w:val="009E1A76"/>
    <w:pPr>
      <w:spacing w:after="0" w:line="240" w:lineRule="auto"/>
    </w:pPr>
    <w:rPr>
      <w:rFonts w:ascii="Times" w:eastAsia="Times" w:hAnsi="Times" w:cs="Times"/>
      <w:sz w:val="24"/>
      <w:szCs w:val="24"/>
    </w:rPr>
  </w:style>
  <w:style w:type="paragraph" w:customStyle="1" w:styleId="FC3FCA09064E49F1A67BCBC678DC70255">
    <w:name w:val="FC3FCA09064E49F1A67BCBC678DC70255"/>
    <w:rsid w:val="009E1A76"/>
    <w:pPr>
      <w:spacing w:after="0" w:line="240" w:lineRule="auto"/>
    </w:pPr>
    <w:rPr>
      <w:rFonts w:ascii="Times" w:eastAsia="Times" w:hAnsi="Times" w:cs="Times"/>
      <w:sz w:val="24"/>
      <w:szCs w:val="24"/>
    </w:rPr>
  </w:style>
  <w:style w:type="paragraph" w:customStyle="1" w:styleId="E142DF81479A46A8AE7B34CAA621E8725">
    <w:name w:val="E142DF81479A46A8AE7B34CAA621E8725"/>
    <w:rsid w:val="009E1A76"/>
    <w:pPr>
      <w:spacing w:after="0" w:line="240" w:lineRule="auto"/>
    </w:pPr>
    <w:rPr>
      <w:rFonts w:ascii="Times" w:eastAsia="Times" w:hAnsi="Times" w:cs="Times"/>
      <w:sz w:val="24"/>
      <w:szCs w:val="24"/>
    </w:rPr>
  </w:style>
  <w:style w:type="paragraph" w:customStyle="1" w:styleId="ED54EFF8CCE54A1FA6846FBA599BA39F5">
    <w:name w:val="ED54EFF8CCE54A1FA6846FBA599BA39F5"/>
    <w:rsid w:val="009E1A76"/>
    <w:pPr>
      <w:spacing w:after="0" w:line="240" w:lineRule="auto"/>
    </w:pPr>
    <w:rPr>
      <w:rFonts w:ascii="Times" w:eastAsia="Times" w:hAnsi="Times" w:cs="Times"/>
      <w:sz w:val="24"/>
      <w:szCs w:val="24"/>
    </w:rPr>
  </w:style>
  <w:style w:type="paragraph" w:customStyle="1" w:styleId="BCD058A508AB48CF908A5C6223C2D0365">
    <w:name w:val="BCD058A508AB48CF908A5C6223C2D0365"/>
    <w:rsid w:val="009E1A76"/>
    <w:pPr>
      <w:spacing w:after="0" w:line="240" w:lineRule="auto"/>
      <w:ind w:left="720"/>
      <w:contextualSpacing/>
    </w:pPr>
    <w:rPr>
      <w:rFonts w:ascii="Times" w:eastAsia="Times" w:hAnsi="Times" w:cs="Times"/>
      <w:sz w:val="24"/>
      <w:szCs w:val="24"/>
    </w:rPr>
  </w:style>
  <w:style w:type="paragraph" w:customStyle="1" w:styleId="5B9FD9B0D19A424496F339EE686E99565">
    <w:name w:val="5B9FD9B0D19A424496F339EE686E99565"/>
    <w:rsid w:val="009E1A76"/>
    <w:pPr>
      <w:spacing w:after="0" w:line="240" w:lineRule="auto"/>
      <w:ind w:left="720"/>
      <w:contextualSpacing/>
    </w:pPr>
    <w:rPr>
      <w:rFonts w:ascii="Times" w:eastAsia="Times" w:hAnsi="Times" w:cs="Times"/>
      <w:sz w:val="24"/>
      <w:szCs w:val="24"/>
    </w:rPr>
  </w:style>
  <w:style w:type="paragraph" w:customStyle="1" w:styleId="48807A3C847F4A599E730F356A556B215">
    <w:name w:val="48807A3C847F4A599E730F356A556B215"/>
    <w:rsid w:val="009E1A76"/>
    <w:pPr>
      <w:spacing w:after="0" w:line="240" w:lineRule="auto"/>
    </w:pPr>
    <w:rPr>
      <w:rFonts w:ascii="Times" w:eastAsia="Times" w:hAnsi="Times" w:cs="Times"/>
      <w:sz w:val="24"/>
      <w:szCs w:val="24"/>
    </w:rPr>
  </w:style>
  <w:style w:type="paragraph" w:customStyle="1" w:styleId="6125E6ACDF2F44F48AB4E6D9C345228B3">
    <w:name w:val="6125E6ACDF2F44F48AB4E6D9C345228B3"/>
    <w:rsid w:val="009E1A76"/>
    <w:pPr>
      <w:spacing w:after="0" w:line="240" w:lineRule="auto"/>
    </w:pPr>
    <w:rPr>
      <w:rFonts w:ascii="Times" w:eastAsia="Times" w:hAnsi="Times" w:cs="Times"/>
      <w:sz w:val="24"/>
      <w:szCs w:val="24"/>
    </w:rPr>
  </w:style>
  <w:style w:type="paragraph" w:customStyle="1" w:styleId="0C33561C3AFE47A483525038DE634B132">
    <w:name w:val="0C33561C3AFE47A483525038DE634B132"/>
    <w:rsid w:val="009E1A76"/>
    <w:pPr>
      <w:spacing w:after="0" w:line="240" w:lineRule="auto"/>
    </w:pPr>
    <w:rPr>
      <w:rFonts w:ascii="Times" w:eastAsia="Times" w:hAnsi="Times" w:cs="Times"/>
      <w:sz w:val="24"/>
      <w:szCs w:val="24"/>
    </w:rPr>
  </w:style>
  <w:style w:type="paragraph" w:customStyle="1" w:styleId="BAF69FBCD08C46E19E5D0DF49641D3072">
    <w:name w:val="BAF69FBCD08C46E19E5D0DF49641D3072"/>
    <w:rsid w:val="009E1A76"/>
    <w:pPr>
      <w:spacing w:after="0" w:line="240" w:lineRule="auto"/>
    </w:pPr>
    <w:rPr>
      <w:rFonts w:ascii="Times" w:eastAsia="Times" w:hAnsi="Times" w:cs="Times"/>
      <w:sz w:val="24"/>
      <w:szCs w:val="24"/>
    </w:rPr>
  </w:style>
  <w:style w:type="paragraph" w:customStyle="1" w:styleId="BE36DB23169742828492EA2132D361002">
    <w:name w:val="BE36DB23169742828492EA2132D361002"/>
    <w:rsid w:val="009E1A76"/>
    <w:pPr>
      <w:spacing w:after="0" w:line="240" w:lineRule="auto"/>
    </w:pPr>
    <w:rPr>
      <w:rFonts w:ascii="Times" w:eastAsia="Times" w:hAnsi="Times" w:cs="Times"/>
      <w:sz w:val="24"/>
      <w:szCs w:val="24"/>
    </w:rPr>
  </w:style>
  <w:style w:type="paragraph" w:customStyle="1" w:styleId="9F582E836B79404C81525129415C53B22">
    <w:name w:val="9F582E836B79404C81525129415C53B22"/>
    <w:rsid w:val="009E1A76"/>
    <w:pPr>
      <w:spacing w:after="0" w:line="240" w:lineRule="auto"/>
    </w:pPr>
    <w:rPr>
      <w:rFonts w:ascii="Times" w:eastAsia="Times" w:hAnsi="Times" w:cs="Times"/>
      <w:sz w:val="24"/>
      <w:szCs w:val="24"/>
    </w:rPr>
  </w:style>
  <w:style w:type="paragraph" w:customStyle="1" w:styleId="F22B6DF6E61B4D76B582B5FEA80DF0702">
    <w:name w:val="F22B6DF6E61B4D76B582B5FEA80DF0702"/>
    <w:rsid w:val="009E1A76"/>
    <w:pPr>
      <w:spacing w:after="0" w:line="240" w:lineRule="auto"/>
    </w:pPr>
    <w:rPr>
      <w:rFonts w:ascii="Times" w:eastAsia="Times" w:hAnsi="Times" w:cs="Times"/>
      <w:sz w:val="24"/>
      <w:szCs w:val="24"/>
    </w:rPr>
  </w:style>
  <w:style w:type="paragraph" w:customStyle="1" w:styleId="235A75D567704FFCBB79EF79A5C3208E2">
    <w:name w:val="235A75D567704FFCBB79EF79A5C3208E2"/>
    <w:rsid w:val="009E1A76"/>
    <w:pPr>
      <w:spacing w:after="0" w:line="240" w:lineRule="auto"/>
    </w:pPr>
    <w:rPr>
      <w:rFonts w:ascii="Times" w:eastAsia="Times" w:hAnsi="Times" w:cs="Times"/>
      <w:sz w:val="24"/>
      <w:szCs w:val="24"/>
    </w:rPr>
  </w:style>
  <w:style w:type="paragraph" w:customStyle="1" w:styleId="A9B09170DE2F441DA29CE1CAAFFBBAC92">
    <w:name w:val="A9B09170DE2F441DA29CE1CAAFFBBAC92"/>
    <w:rsid w:val="009E1A76"/>
    <w:pPr>
      <w:spacing w:after="0" w:line="240" w:lineRule="auto"/>
    </w:pPr>
    <w:rPr>
      <w:rFonts w:ascii="Times" w:eastAsia="Times" w:hAnsi="Times" w:cs="Times"/>
      <w:sz w:val="24"/>
      <w:szCs w:val="24"/>
    </w:rPr>
  </w:style>
  <w:style w:type="paragraph" w:customStyle="1" w:styleId="7EE31E75ABE54E9CA4A915781215F89E2">
    <w:name w:val="7EE31E75ABE54E9CA4A915781215F89E2"/>
    <w:rsid w:val="009E1A76"/>
    <w:pPr>
      <w:spacing w:after="0" w:line="240" w:lineRule="auto"/>
    </w:pPr>
    <w:rPr>
      <w:rFonts w:ascii="Times" w:eastAsia="Times" w:hAnsi="Times" w:cs="Times"/>
      <w:sz w:val="24"/>
      <w:szCs w:val="24"/>
    </w:rPr>
  </w:style>
  <w:style w:type="paragraph" w:customStyle="1" w:styleId="B3F1BFD9951944C6B36A3A493F9DE4332">
    <w:name w:val="B3F1BFD9951944C6B36A3A493F9DE4332"/>
    <w:rsid w:val="009E1A76"/>
    <w:pPr>
      <w:spacing w:after="0" w:line="240" w:lineRule="auto"/>
      <w:ind w:left="720"/>
      <w:contextualSpacing/>
    </w:pPr>
    <w:rPr>
      <w:rFonts w:ascii="Times" w:eastAsia="Times" w:hAnsi="Times" w:cs="Times"/>
      <w:sz w:val="24"/>
      <w:szCs w:val="24"/>
    </w:rPr>
  </w:style>
  <w:style w:type="paragraph" w:customStyle="1" w:styleId="CC15D1FEC72347378B418E34FD716CB22">
    <w:name w:val="CC15D1FEC72347378B418E34FD716CB22"/>
    <w:rsid w:val="009E1A76"/>
    <w:pPr>
      <w:spacing w:after="0" w:line="240" w:lineRule="auto"/>
    </w:pPr>
    <w:rPr>
      <w:rFonts w:ascii="Times" w:eastAsia="Times" w:hAnsi="Times" w:cs="Times"/>
      <w:sz w:val="24"/>
      <w:szCs w:val="24"/>
    </w:rPr>
  </w:style>
  <w:style w:type="paragraph" w:customStyle="1" w:styleId="829541058E084BDD93EE7341E67DA1792">
    <w:name w:val="829541058E084BDD93EE7341E67DA1792"/>
    <w:rsid w:val="009E1A76"/>
    <w:pPr>
      <w:spacing w:after="0" w:line="240" w:lineRule="auto"/>
    </w:pPr>
    <w:rPr>
      <w:rFonts w:ascii="Times" w:eastAsia="Times" w:hAnsi="Times" w:cs="Times"/>
      <w:sz w:val="24"/>
      <w:szCs w:val="24"/>
    </w:rPr>
  </w:style>
  <w:style w:type="paragraph" w:customStyle="1" w:styleId="ACC6B4132C7343069B9B6B7854CF5BA32">
    <w:name w:val="ACC6B4132C7343069B9B6B7854CF5BA32"/>
    <w:rsid w:val="009E1A76"/>
    <w:pPr>
      <w:spacing w:after="0" w:line="240" w:lineRule="auto"/>
    </w:pPr>
    <w:rPr>
      <w:rFonts w:ascii="Times" w:eastAsia="Times" w:hAnsi="Times" w:cs="Times"/>
      <w:sz w:val="24"/>
      <w:szCs w:val="24"/>
    </w:rPr>
  </w:style>
  <w:style w:type="paragraph" w:customStyle="1" w:styleId="DDF4ECCAE45E47BEA932046F6DCAF03E2">
    <w:name w:val="DDF4ECCAE45E47BEA932046F6DCAF03E2"/>
    <w:rsid w:val="009E1A76"/>
    <w:pPr>
      <w:spacing w:after="0" w:line="240" w:lineRule="auto"/>
    </w:pPr>
    <w:rPr>
      <w:rFonts w:ascii="Times" w:eastAsia="Times" w:hAnsi="Times" w:cs="Times"/>
      <w:sz w:val="24"/>
      <w:szCs w:val="24"/>
    </w:rPr>
  </w:style>
  <w:style w:type="paragraph" w:customStyle="1" w:styleId="CC74F68525954FF3A5F0679A1F3B99852">
    <w:name w:val="CC74F68525954FF3A5F0679A1F3B99852"/>
    <w:rsid w:val="009E1A76"/>
    <w:pPr>
      <w:spacing w:after="0" w:line="240" w:lineRule="auto"/>
    </w:pPr>
    <w:rPr>
      <w:rFonts w:ascii="Times" w:eastAsia="Times" w:hAnsi="Times" w:cs="Times"/>
      <w:sz w:val="24"/>
      <w:szCs w:val="24"/>
    </w:rPr>
  </w:style>
  <w:style w:type="paragraph" w:customStyle="1" w:styleId="C0421C7A622A47B482BC9444F119175A">
    <w:name w:val="C0421C7A622A47B482BC9444F119175A"/>
    <w:rsid w:val="009E1A76"/>
    <w:pPr>
      <w:spacing w:after="0" w:line="240" w:lineRule="auto"/>
      <w:ind w:left="720"/>
      <w:contextualSpacing/>
    </w:pPr>
    <w:rPr>
      <w:rFonts w:ascii="Times" w:eastAsia="Times" w:hAnsi="Times" w:cs="Times"/>
      <w:sz w:val="24"/>
      <w:szCs w:val="24"/>
    </w:rPr>
  </w:style>
  <w:style w:type="paragraph" w:customStyle="1" w:styleId="F8291C37518D4594BEDA95EC282F19E9">
    <w:name w:val="F8291C37518D4594BEDA95EC282F19E9"/>
    <w:rsid w:val="009E1A76"/>
    <w:pPr>
      <w:spacing w:after="0" w:line="240" w:lineRule="auto"/>
    </w:pPr>
    <w:rPr>
      <w:rFonts w:ascii="Times" w:eastAsia="Times" w:hAnsi="Times" w:cs="Times"/>
      <w:sz w:val="24"/>
      <w:szCs w:val="24"/>
    </w:rPr>
  </w:style>
  <w:style w:type="paragraph" w:customStyle="1" w:styleId="D21DA6956FBA4EAF81BD40101B59A311">
    <w:name w:val="D21DA6956FBA4EAF81BD40101B59A311"/>
    <w:rsid w:val="009E1A76"/>
    <w:pPr>
      <w:spacing w:after="0" w:line="240" w:lineRule="auto"/>
    </w:pPr>
    <w:rPr>
      <w:rFonts w:ascii="Times" w:eastAsia="Times" w:hAnsi="Times" w:cs="Times"/>
      <w:sz w:val="24"/>
      <w:szCs w:val="24"/>
    </w:rPr>
  </w:style>
  <w:style w:type="paragraph" w:customStyle="1" w:styleId="12246CDD77C14E20B7B518323AAC69A7">
    <w:name w:val="12246CDD77C14E20B7B518323AAC69A7"/>
    <w:rsid w:val="009E1A76"/>
    <w:pPr>
      <w:spacing w:after="0" w:line="240" w:lineRule="auto"/>
    </w:pPr>
    <w:rPr>
      <w:rFonts w:ascii="Times" w:eastAsia="Times" w:hAnsi="Times" w:cs="Times"/>
      <w:sz w:val="24"/>
      <w:szCs w:val="24"/>
    </w:rPr>
  </w:style>
  <w:style w:type="paragraph" w:customStyle="1" w:styleId="849EFFC4B67B4370849D98F52B3BFC6C">
    <w:name w:val="849EFFC4B67B4370849D98F52B3BFC6C"/>
    <w:rsid w:val="009E1A76"/>
    <w:pPr>
      <w:spacing w:after="0" w:line="240" w:lineRule="auto"/>
    </w:pPr>
    <w:rPr>
      <w:rFonts w:ascii="Times" w:eastAsia="Times" w:hAnsi="Times" w:cs="Times"/>
      <w:sz w:val="24"/>
      <w:szCs w:val="24"/>
    </w:rPr>
  </w:style>
  <w:style w:type="paragraph" w:customStyle="1" w:styleId="A901678CDA0C49B2925629E7EACF9427">
    <w:name w:val="A901678CDA0C49B2925629E7EACF9427"/>
    <w:rsid w:val="009E1A76"/>
    <w:pPr>
      <w:spacing w:after="0" w:line="240" w:lineRule="auto"/>
    </w:pPr>
    <w:rPr>
      <w:rFonts w:ascii="Times" w:eastAsia="Times" w:hAnsi="Times" w:cs="Times"/>
      <w:sz w:val="24"/>
      <w:szCs w:val="24"/>
    </w:rPr>
  </w:style>
  <w:style w:type="paragraph" w:customStyle="1" w:styleId="A139314FD1844E71924CBCE42E69C6DF">
    <w:name w:val="A139314FD1844E71924CBCE42E69C6DF"/>
    <w:rsid w:val="009E1A76"/>
    <w:pPr>
      <w:spacing w:after="0" w:line="240" w:lineRule="auto"/>
    </w:pPr>
    <w:rPr>
      <w:rFonts w:ascii="Times" w:eastAsia="Times" w:hAnsi="Times" w:cs="Times"/>
      <w:sz w:val="24"/>
      <w:szCs w:val="24"/>
    </w:rPr>
  </w:style>
  <w:style w:type="paragraph" w:customStyle="1" w:styleId="F435B6246B0C4D629A07F0725796864E">
    <w:name w:val="F435B6246B0C4D629A07F0725796864E"/>
    <w:rsid w:val="009E1A76"/>
    <w:pPr>
      <w:spacing w:after="0" w:line="240" w:lineRule="auto"/>
    </w:pPr>
    <w:rPr>
      <w:rFonts w:ascii="Times" w:eastAsia="Times" w:hAnsi="Times" w:cs="Times"/>
      <w:sz w:val="24"/>
      <w:szCs w:val="24"/>
    </w:rPr>
  </w:style>
  <w:style w:type="paragraph" w:customStyle="1" w:styleId="554237FF025648EEA884D97F0E4EE797">
    <w:name w:val="554237FF025648EEA884D97F0E4EE797"/>
    <w:rsid w:val="009E1A76"/>
    <w:pPr>
      <w:spacing w:after="0" w:line="240" w:lineRule="auto"/>
    </w:pPr>
    <w:rPr>
      <w:rFonts w:ascii="Times" w:eastAsia="Times" w:hAnsi="Times" w:cs="Times"/>
      <w:sz w:val="24"/>
      <w:szCs w:val="24"/>
    </w:rPr>
  </w:style>
  <w:style w:type="paragraph" w:customStyle="1" w:styleId="B3C30BA55C6C451EB11FB11AE3840C71">
    <w:name w:val="B3C30BA55C6C451EB11FB11AE3840C71"/>
    <w:rsid w:val="009E1A76"/>
    <w:pPr>
      <w:spacing w:after="0" w:line="240" w:lineRule="auto"/>
    </w:pPr>
    <w:rPr>
      <w:rFonts w:ascii="Times" w:eastAsia="Times" w:hAnsi="Times" w:cs="Times"/>
      <w:sz w:val="24"/>
      <w:szCs w:val="24"/>
    </w:rPr>
  </w:style>
  <w:style w:type="paragraph" w:customStyle="1" w:styleId="FBC346CC284C49F79994013DFA42C64C">
    <w:name w:val="FBC346CC284C49F79994013DFA42C64C"/>
    <w:rsid w:val="009E1A76"/>
    <w:pPr>
      <w:spacing w:after="0" w:line="240" w:lineRule="auto"/>
    </w:pPr>
    <w:rPr>
      <w:rFonts w:ascii="Times" w:eastAsia="Times" w:hAnsi="Times" w:cs="Times"/>
      <w:sz w:val="24"/>
      <w:szCs w:val="24"/>
    </w:rPr>
  </w:style>
  <w:style w:type="paragraph" w:customStyle="1" w:styleId="5C5A68481F754BDEA7AC1671CCCA8F46">
    <w:name w:val="5C5A68481F754BDEA7AC1671CCCA8F46"/>
    <w:rsid w:val="009E1A76"/>
    <w:pPr>
      <w:spacing w:after="0" w:line="240" w:lineRule="auto"/>
    </w:pPr>
    <w:rPr>
      <w:rFonts w:ascii="Times" w:eastAsia="Times" w:hAnsi="Times" w:cs="Times"/>
      <w:sz w:val="24"/>
      <w:szCs w:val="24"/>
    </w:rPr>
  </w:style>
  <w:style w:type="paragraph" w:customStyle="1" w:styleId="3D22E25C50B1497D92FBF1E68EFFFE17">
    <w:name w:val="3D22E25C50B1497D92FBF1E68EFFFE17"/>
    <w:rsid w:val="009E1A76"/>
    <w:pPr>
      <w:spacing w:after="0" w:line="240" w:lineRule="auto"/>
    </w:pPr>
    <w:rPr>
      <w:rFonts w:ascii="Times" w:eastAsia="Times" w:hAnsi="Times" w:cs="Times"/>
      <w:sz w:val="24"/>
      <w:szCs w:val="24"/>
    </w:rPr>
  </w:style>
  <w:style w:type="paragraph" w:customStyle="1" w:styleId="9DEBE40C46D548A1B92E9BE1A378DD3A">
    <w:name w:val="9DEBE40C46D548A1B92E9BE1A378DD3A"/>
    <w:rsid w:val="009E1A76"/>
    <w:pPr>
      <w:spacing w:after="0" w:line="240" w:lineRule="auto"/>
    </w:pPr>
    <w:rPr>
      <w:rFonts w:ascii="Times" w:eastAsia="Times" w:hAnsi="Times" w:cs="Times"/>
      <w:sz w:val="24"/>
      <w:szCs w:val="24"/>
    </w:rPr>
  </w:style>
  <w:style w:type="paragraph" w:customStyle="1" w:styleId="1241E398FDDC47009B866040C94A1EE6">
    <w:name w:val="1241E398FDDC47009B866040C94A1EE6"/>
    <w:rsid w:val="009E1A76"/>
    <w:pPr>
      <w:spacing w:after="0" w:line="240" w:lineRule="auto"/>
    </w:pPr>
    <w:rPr>
      <w:rFonts w:ascii="Times" w:eastAsia="Times" w:hAnsi="Times" w:cs="Times"/>
      <w:sz w:val="24"/>
      <w:szCs w:val="24"/>
    </w:rPr>
  </w:style>
  <w:style w:type="paragraph" w:customStyle="1" w:styleId="A5AE008949F3446B83EC236FE5E7BAD9">
    <w:name w:val="A5AE008949F3446B83EC236FE5E7BAD9"/>
    <w:rsid w:val="009E1A76"/>
    <w:pPr>
      <w:spacing w:after="0" w:line="240" w:lineRule="auto"/>
    </w:pPr>
    <w:rPr>
      <w:rFonts w:ascii="Times" w:eastAsia="Times" w:hAnsi="Times" w:cs="Times"/>
      <w:sz w:val="24"/>
      <w:szCs w:val="24"/>
    </w:rPr>
  </w:style>
  <w:style w:type="paragraph" w:customStyle="1" w:styleId="71FBBDE2F0194734B585764361D2560C">
    <w:name w:val="71FBBDE2F0194734B585764361D2560C"/>
    <w:rsid w:val="009E1A76"/>
    <w:pPr>
      <w:spacing w:after="0" w:line="240" w:lineRule="auto"/>
    </w:pPr>
    <w:rPr>
      <w:rFonts w:ascii="Times" w:eastAsia="Times" w:hAnsi="Times" w:cs="Times"/>
      <w:sz w:val="24"/>
      <w:szCs w:val="24"/>
    </w:rPr>
  </w:style>
  <w:style w:type="paragraph" w:customStyle="1" w:styleId="5EA529B077824D7D954A9D28EECEEF25">
    <w:name w:val="5EA529B077824D7D954A9D28EECEEF25"/>
    <w:rsid w:val="009E1A76"/>
    <w:pPr>
      <w:spacing w:after="0" w:line="240" w:lineRule="auto"/>
    </w:pPr>
    <w:rPr>
      <w:rFonts w:ascii="Times" w:eastAsia="Times" w:hAnsi="Times" w:cs="Times"/>
      <w:sz w:val="24"/>
      <w:szCs w:val="24"/>
    </w:rPr>
  </w:style>
  <w:style w:type="paragraph" w:customStyle="1" w:styleId="A334A992D61D4EAD9CD9BCF69CBA47B2">
    <w:name w:val="A334A992D61D4EAD9CD9BCF69CBA47B2"/>
    <w:rsid w:val="009E1A76"/>
    <w:pPr>
      <w:spacing w:after="0" w:line="240" w:lineRule="auto"/>
    </w:pPr>
    <w:rPr>
      <w:rFonts w:ascii="Times" w:eastAsia="Times" w:hAnsi="Times" w:cs="Times"/>
      <w:sz w:val="24"/>
      <w:szCs w:val="24"/>
    </w:rPr>
  </w:style>
  <w:style w:type="paragraph" w:customStyle="1" w:styleId="4DFC468D6D6C436784CA1792B4945B03">
    <w:name w:val="4DFC468D6D6C436784CA1792B4945B03"/>
    <w:rsid w:val="009E1A76"/>
    <w:pPr>
      <w:spacing w:after="0" w:line="240" w:lineRule="auto"/>
    </w:pPr>
    <w:rPr>
      <w:rFonts w:ascii="Times" w:eastAsia="Times" w:hAnsi="Times" w:cs="Times"/>
      <w:sz w:val="24"/>
      <w:szCs w:val="24"/>
    </w:rPr>
  </w:style>
  <w:style w:type="paragraph" w:customStyle="1" w:styleId="A401C37DEBFC472A9CF15426C3211782">
    <w:name w:val="A401C37DEBFC472A9CF15426C3211782"/>
    <w:rsid w:val="009E1A76"/>
    <w:pPr>
      <w:spacing w:after="0" w:line="240" w:lineRule="auto"/>
    </w:pPr>
    <w:rPr>
      <w:rFonts w:ascii="Times" w:eastAsia="Times" w:hAnsi="Times" w:cs="Times"/>
      <w:sz w:val="24"/>
      <w:szCs w:val="24"/>
    </w:rPr>
  </w:style>
  <w:style w:type="paragraph" w:customStyle="1" w:styleId="DAF459A87A9F4D288A8AFC7D67C1A12C">
    <w:name w:val="DAF459A87A9F4D288A8AFC7D67C1A12C"/>
    <w:rsid w:val="009E1A76"/>
    <w:pPr>
      <w:spacing w:after="0" w:line="240" w:lineRule="auto"/>
    </w:pPr>
    <w:rPr>
      <w:rFonts w:ascii="Times" w:eastAsia="Times" w:hAnsi="Times" w:cs="Times"/>
      <w:sz w:val="24"/>
      <w:szCs w:val="24"/>
    </w:rPr>
  </w:style>
  <w:style w:type="paragraph" w:customStyle="1" w:styleId="C4EE772DD5F5494D9E0C725E0B096D2E">
    <w:name w:val="C4EE772DD5F5494D9E0C725E0B096D2E"/>
    <w:rsid w:val="009E1A76"/>
    <w:pPr>
      <w:spacing w:after="0" w:line="240" w:lineRule="auto"/>
    </w:pPr>
    <w:rPr>
      <w:rFonts w:ascii="Times" w:eastAsia="Times" w:hAnsi="Times" w:cs="Times"/>
      <w:sz w:val="24"/>
      <w:szCs w:val="24"/>
    </w:rPr>
  </w:style>
  <w:style w:type="paragraph" w:customStyle="1" w:styleId="7B2ED996CF3942E5B3E02C8085017B74">
    <w:name w:val="7B2ED996CF3942E5B3E02C8085017B74"/>
    <w:rsid w:val="009E1A76"/>
    <w:pPr>
      <w:spacing w:after="0" w:line="240" w:lineRule="auto"/>
    </w:pPr>
    <w:rPr>
      <w:rFonts w:ascii="Times" w:eastAsia="Times" w:hAnsi="Times" w:cs="Times"/>
      <w:sz w:val="24"/>
      <w:szCs w:val="24"/>
    </w:rPr>
  </w:style>
  <w:style w:type="paragraph" w:customStyle="1" w:styleId="AD5F286E95F0402A87F39DFEF4FDCE16">
    <w:name w:val="AD5F286E95F0402A87F39DFEF4FDCE16"/>
    <w:rsid w:val="009E1A76"/>
    <w:pPr>
      <w:spacing w:after="0" w:line="240" w:lineRule="auto"/>
    </w:pPr>
    <w:rPr>
      <w:rFonts w:ascii="Times" w:eastAsia="Times" w:hAnsi="Times" w:cs="Times"/>
      <w:sz w:val="24"/>
      <w:szCs w:val="24"/>
    </w:rPr>
  </w:style>
  <w:style w:type="paragraph" w:customStyle="1" w:styleId="B91A7E1EB65E424FA0E2C7969D48CBB8">
    <w:name w:val="B91A7E1EB65E424FA0E2C7969D48CBB8"/>
    <w:rsid w:val="009E1A76"/>
    <w:pPr>
      <w:spacing w:after="0" w:line="240" w:lineRule="auto"/>
    </w:pPr>
    <w:rPr>
      <w:rFonts w:ascii="Times" w:eastAsia="Times" w:hAnsi="Times" w:cs="Times"/>
      <w:sz w:val="24"/>
      <w:szCs w:val="24"/>
    </w:rPr>
  </w:style>
  <w:style w:type="paragraph" w:customStyle="1" w:styleId="579484DD22954C57B392807E06E0CB26">
    <w:name w:val="579484DD22954C57B392807E06E0CB26"/>
    <w:rsid w:val="009E1A76"/>
    <w:pPr>
      <w:spacing w:after="0" w:line="240" w:lineRule="auto"/>
    </w:pPr>
    <w:rPr>
      <w:rFonts w:ascii="Times" w:eastAsia="Times" w:hAnsi="Times" w:cs="Times"/>
      <w:sz w:val="24"/>
      <w:szCs w:val="24"/>
    </w:rPr>
  </w:style>
  <w:style w:type="paragraph" w:customStyle="1" w:styleId="957A85F7EF1D48298DAB91ABBE97C789">
    <w:name w:val="957A85F7EF1D48298DAB91ABBE97C789"/>
    <w:rsid w:val="009E1A76"/>
    <w:pPr>
      <w:spacing w:after="0" w:line="240" w:lineRule="auto"/>
    </w:pPr>
    <w:rPr>
      <w:rFonts w:ascii="Times" w:eastAsia="Times" w:hAnsi="Times" w:cs="Times"/>
      <w:sz w:val="24"/>
      <w:szCs w:val="24"/>
    </w:rPr>
  </w:style>
  <w:style w:type="paragraph" w:customStyle="1" w:styleId="F9F4A7AF10154629A661BB43C44B8ED2">
    <w:name w:val="F9F4A7AF10154629A661BB43C44B8ED2"/>
    <w:rsid w:val="009E1A76"/>
    <w:pPr>
      <w:spacing w:after="0" w:line="240" w:lineRule="auto"/>
    </w:pPr>
    <w:rPr>
      <w:rFonts w:ascii="Times" w:eastAsia="Times" w:hAnsi="Times" w:cs="Times"/>
      <w:sz w:val="24"/>
      <w:szCs w:val="24"/>
    </w:rPr>
  </w:style>
  <w:style w:type="paragraph" w:customStyle="1" w:styleId="94688F0BBB224958901127917BBD765D">
    <w:name w:val="94688F0BBB224958901127917BBD765D"/>
    <w:rsid w:val="009E1A76"/>
    <w:pPr>
      <w:spacing w:after="0" w:line="240" w:lineRule="auto"/>
    </w:pPr>
    <w:rPr>
      <w:rFonts w:ascii="Times" w:eastAsia="Times" w:hAnsi="Times" w:cs="Times"/>
      <w:sz w:val="24"/>
      <w:szCs w:val="24"/>
    </w:rPr>
  </w:style>
  <w:style w:type="paragraph" w:customStyle="1" w:styleId="A99929121EDD48E99C202CE3D3496EC5">
    <w:name w:val="A99929121EDD48E99C202CE3D3496EC5"/>
    <w:rsid w:val="009E1A76"/>
    <w:pPr>
      <w:spacing w:after="0" w:line="240" w:lineRule="auto"/>
    </w:pPr>
    <w:rPr>
      <w:rFonts w:ascii="Times" w:eastAsia="Times" w:hAnsi="Times" w:cs="Times"/>
      <w:sz w:val="24"/>
      <w:szCs w:val="24"/>
    </w:rPr>
  </w:style>
  <w:style w:type="paragraph" w:customStyle="1" w:styleId="77D0B1283C344FB2BDC4BF835ECD603B">
    <w:name w:val="77D0B1283C344FB2BDC4BF835ECD603B"/>
    <w:rsid w:val="009E1A76"/>
    <w:pPr>
      <w:spacing w:after="0" w:line="240" w:lineRule="auto"/>
      <w:ind w:left="720"/>
      <w:contextualSpacing/>
    </w:pPr>
    <w:rPr>
      <w:rFonts w:ascii="Times" w:eastAsia="Times" w:hAnsi="Times" w:cs="Times"/>
      <w:sz w:val="24"/>
      <w:szCs w:val="24"/>
    </w:rPr>
  </w:style>
  <w:style w:type="paragraph" w:customStyle="1" w:styleId="B69B8FC1EAA64B0B9CB482059793C7F0">
    <w:name w:val="B69B8FC1EAA64B0B9CB482059793C7F0"/>
    <w:rsid w:val="009E1A76"/>
    <w:pPr>
      <w:spacing w:after="0" w:line="240" w:lineRule="auto"/>
    </w:pPr>
    <w:rPr>
      <w:rFonts w:ascii="Times" w:eastAsia="Times" w:hAnsi="Times" w:cs="Times"/>
      <w:sz w:val="24"/>
      <w:szCs w:val="24"/>
    </w:rPr>
  </w:style>
  <w:style w:type="paragraph" w:customStyle="1" w:styleId="7EE8BA7436104CBE9C556F3EF51C90B7">
    <w:name w:val="7EE8BA7436104CBE9C556F3EF51C90B7"/>
    <w:rsid w:val="009E1A76"/>
    <w:pPr>
      <w:spacing w:after="0" w:line="240" w:lineRule="auto"/>
    </w:pPr>
    <w:rPr>
      <w:rFonts w:ascii="Times" w:eastAsia="Times" w:hAnsi="Times" w:cs="Times"/>
      <w:sz w:val="24"/>
      <w:szCs w:val="24"/>
    </w:rPr>
  </w:style>
  <w:style w:type="paragraph" w:customStyle="1" w:styleId="A0BEC038AA984ED784E426E37770C767">
    <w:name w:val="A0BEC038AA984ED784E426E37770C767"/>
    <w:rsid w:val="009E1A76"/>
    <w:pPr>
      <w:spacing w:after="0" w:line="240" w:lineRule="auto"/>
    </w:pPr>
    <w:rPr>
      <w:rFonts w:ascii="Times" w:eastAsia="Times" w:hAnsi="Times" w:cs="Times"/>
      <w:sz w:val="24"/>
      <w:szCs w:val="24"/>
    </w:rPr>
  </w:style>
  <w:style w:type="paragraph" w:customStyle="1" w:styleId="C538D9FF4A3849EEA261B5A401DF08C4">
    <w:name w:val="C538D9FF4A3849EEA261B5A401DF08C4"/>
    <w:rsid w:val="009E1A76"/>
    <w:pPr>
      <w:spacing w:after="0" w:line="240" w:lineRule="auto"/>
    </w:pPr>
    <w:rPr>
      <w:rFonts w:ascii="Times" w:eastAsia="Times" w:hAnsi="Times" w:cs="Times"/>
      <w:sz w:val="24"/>
      <w:szCs w:val="24"/>
    </w:rPr>
  </w:style>
  <w:style w:type="paragraph" w:customStyle="1" w:styleId="4C085483C8EA4AC1BBB136AA476C7E61">
    <w:name w:val="4C085483C8EA4AC1BBB136AA476C7E61"/>
    <w:rsid w:val="009E1A76"/>
    <w:pPr>
      <w:spacing w:after="0" w:line="240" w:lineRule="auto"/>
    </w:pPr>
    <w:rPr>
      <w:rFonts w:ascii="Times" w:eastAsia="Times" w:hAnsi="Times" w:cs="Times"/>
      <w:sz w:val="24"/>
      <w:szCs w:val="24"/>
    </w:rPr>
  </w:style>
  <w:style w:type="paragraph" w:customStyle="1" w:styleId="1120BBBE0D9A464CB638C1E41FF56439">
    <w:name w:val="1120BBBE0D9A464CB638C1E41FF56439"/>
    <w:rsid w:val="009E1A76"/>
    <w:pPr>
      <w:spacing w:after="0" w:line="240" w:lineRule="auto"/>
    </w:pPr>
    <w:rPr>
      <w:rFonts w:ascii="Times" w:eastAsia="Times" w:hAnsi="Times" w:cs="Times"/>
      <w:sz w:val="24"/>
      <w:szCs w:val="24"/>
    </w:rPr>
  </w:style>
  <w:style w:type="paragraph" w:customStyle="1" w:styleId="255153B955C143B1A6B4D39900A98214">
    <w:name w:val="255153B955C143B1A6B4D39900A98214"/>
    <w:rsid w:val="009E1A76"/>
    <w:pPr>
      <w:spacing w:after="0" w:line="240" w:lineRule="auto"/>
    </w:pPr>
    <w:rPr>
      <w:rFonts w:ascii="Times" w:eastAsia="Times" w:hAnsi="Times" w:cs="Times"/>
      <w:sz w:val="24"/>
      <w:szCs w:val="24"/>
    </w:rPr>
  </w:style>
  <w:style w:type="paragraph" w:customStyle="1" w:styleId="0A40CA40B7C44DAAA76E29E1F06A7000">
    <w:name w:val="0A40CA40B7C44DAAA76E29E1F06A7000"/>
    <w:rsid w:val="009E1A76"/>
    <w:pPr>
      <w:spacing w:after="0" w:line="240" w:lineRule="auto"/>
    </w:pPr>
    <w:rPr>
      <w:rFonts w:ascii="Times" w:eastAsia="Times" w:hAnsi="Times" w:cs="Times"/>
      <w:sz w:val="24"/>
      <w:szCs w:val="24"/>
    </w:rPr>
  </w:style>
  <w:style w:type="paragraph" w:customStyle="1" w:styleId="3F7AEF5DF44E41F6BFA26B8E3C6BCDA5">
    <w:name w:val="3F7AEF5DF44E41F6BFA26B8E3C6BCDA5"/>
    <w:rsid w:val="009E1A76"/>
    <w:pPr>
      <w:spacing w:after="0" w:line="240" w:lineRule="auto"/>
    </w:pPr>
    <w:rPr>
      <w:rFonts w:ascii="Times" w:eastAsia="Times" w:hAnsi="Times" w:cs="Times"/>
      <w:sz w:val="24"/>
      <w:szCs w:val="24"/>
    </w:rPr>
  </w:style>
  <w:style w:type="paragraph" w:customStyle="1" w:styleId="9FE500E4789A4EAAA452B74AE76FB4B7">
    <w:name w:val="9FE500E4789A4EAAA452B74AE76FB4B7"/>
    <w:rsid w:val="009E1A76"/>
    <w:pPr>
      <w:spacing w:after="0" w:line="240" w:lineRule="auto"/>
    </w:pPr>
    <w:rPr>
      <w:rFonts w:ascii="Times" w:eastAsia="Times" w:hAnsi="Times" w:cs="Times"/>
      <w:sz w:val="24"/>
      <w:szCs w:val="24"/>
    </w:rPr>
  </w:style>
  <w:style w:type="paragraph" w:customStyle="1" w:styleId="0EAB0FA78C3A40C1A25C2377BA62CF2F">
    <w:name w:val="0EAB0FA78C3A40C1A25C2377BA62CF2F"/>
    <w:rsid w:val="009E1A76"/>
    <w:pPr>
      <w:spacing w:after="0" w:line="240" w:lineRule="auto"/>
    </w:pPr>
    <w:rPr>
      <w:rFonts w:ascii="Times" w:eastAsia="Times" w:hAnsi="Times" w:cs="Times"/>
      <w:sz w:val="24"/>
      <w:szCs w:val="24"/>
    </w:rPr>
  </w:style>
  <w:style w:type="paragraph" w:customStyle="1" w:styleId="CA5E476ABEAA4E1B9DC5025C2EFB44ED">
    <w:name w:val="CA5E476ABEAA4E1B9DC5025C2EFB44ED"/>
    <w:rsid w:val="009E1A76"/>
    <w:pPr>
      <w:spacing w:after="0" w:line="240" w:lineRule="auto"/>
    </w:pPr>
    <w:rPr>
      <w:rFonts w:ascii="Times" w:eastAsia="Times" w:hAnsi="Times" w:cs="Times"/>
      <w:sz w:val="24"/>
      <w:szCs w:val="24"/>
    </w:rPr>
  </w:style>
  <w:style w:type="paragraph" w:customStyle="1" w:styleId="ECF932618D114558B7816417B25B148D">
    <w:name w:val="ECF932618D114558B7816417B25B148D"/>
    <w:rsid w:val="009E1A76"/>
    <w:pPr>
      <w:spacing w:after="0" w:line="240" w:lineRule="auto"/>
    </w:pPr>
    <w:rPr>
      <w:rFonts w:ascii="Times" w:eastAsia="Times" w:hAnsi="Times" w:cs="Times"/>
      <w:sz w:val="24"/>
      <w:szCs w:val="24"/>
    </w:rPr>
  </w:style>
  <w:style w:type="paragraph" w:customStyle="1" w:styleId="B880A9510C824954A338EA1C68B125B0">
    <w:name w:val="B880A9510C824954A338EA1C68B125B0"/>
    <w:rsid w:val="009E1A76"/>
    <w:pPr>
      <w:spacing w:after="0" w:line="240" w:lineRule="auto"/>
    </w:pPr>
    <w:rPr>
      <w:rFonts w:ascii="Times" w:eastAsia="Times" w:hAnsi="Times" w:cs="Times"/>
      <w:sz w:val="24"/>
      <w:szCs w:val="24"/>
    </w:rPr>
  </w:style>
  <w:style w:type="paragraph" w:customStyle="1" w:styleId="3CD52641EF6946BFBBF0A647E7AFCA7315">
    <w:name w:val="3CD52641EF6946BFBBF0A647E7AFCA7315"/>
    <w:rsid w:val="009E1A76"/>
    <w:pPr>
      <w:spacing w:after="0" w:line="240" w:lineRule="auto"/>
    </w:pPr>
    <w:rPr>
      <w:rFonts w:ascii="Times" w:eastAsia="Times" w:hAnsi="Times" w:cs="Times"/>
      <w:sz w:val="24"/>
      <w:szCs w:val="24"/>
    </w:rPr>
  </w:style>
  <w:style w:type="paragraph" w:customStyle="1" w:styleId="520A218E6D12429A859DD0876F6EF56C14">
    <w:name w:val="520A218E6D12429A859DD0876F6EF56C14"/>
    <w:rsid w:val="009E1A76"/>
    <w:pPr>
      <w:spacing w:after="0" w:line="240" w:lineRule="auto"/>
    </w:pPr>
    <w:rPr>
      <w:rFonts w:ascii="Times" w:eastAsia="Times" w:hAnsi="Times" w:cs="Times"/>
      <w:sz w:val="24"/>
      <w:szCs w:val="24"/>
    </w:rPr>
  </w:style>
  <w:style w:type="paragraph" w:customStyle="1" w:styleId="423ED1CFB3C9474C825E12791D61BD9B11">
    <w:name w:val="423ED1CFB3C9474C825E12791D61BD9B11"/>
    <w:rsid w:val="009E1A76"/>
    <w:pPr>
      <w:spacing w:after="0" w:line="240" w:lineRule="auto"/>
    </w:pPr>
    <w:rPr>
      <w:rFonts w:ascii="Times" w:eastAsia="Times" w:hAnsi="Times" w:cs="Times"/>
      <w:sz w:val="24"/>
      <w:szCs w:val="24"/>
    </w:rPr>
  </w:style>
  <w:style w:type="paragraph" w:customStyle="1" w:styleId="CA54041FC3E84FF592F31FB0B615CEEF11">
    <w:name w:val="CA54041FC3E84FF592F31FB0B615CEEF11"/>
    <w:rsid w:val="009E1A76"/>
    <w:pPr>
      <w:spacing w:after="0" w:line="240" w:lineRule="auto"/>
    </w:pPr>
    <w:rPr>
      <w:rFonts w:ascii="Times" w:eastAsia="Times" w:hAnsi="Times" w:cs="Times"/>
      <w:sz w:val="24"/>
      <w:szCs w:val="24"/>
    </w:rPr>
  </w:style>
  <w:style w:type="paragraph" w:customStyle="1" w:styleId="2AC63A2802384D8FB6C2CA70F186BCC211">
    <w:name w:val="2AC63A2802384D8FB6C2CA70F186BCC211"/>
    <w:rsid w:val="009E1A76"/>
    <w:pPr>
      <w:spacing w:after="0" w:line="240" w:lineRule="auto"/>
    </w:pPr>
    <w:rPr>
      <w:rFonts w:ascii="Times" w:eastAsia="Times" w:hAnsi="Times" w:cs="Times"/>
      <w:sz w:val="24"/>
      <w:szCs w:val="24"/>
    </w:rPr>
  </w:style>
  <w:style w:type="paragraph" w:customStyle="1" w:styleId="F36DF42D87B8402DBA4D62692D593F4C11">
    <w:name w:val="F36DF42D87B8402DBA4D62692D593F4C11"/>
    <w:rsid w:val="009E1A76"/>
    <w:pPr>
      <w:spacing w:after="0" w:line="240" w:lineRule="auto"/>
    </w:pPr>
    <w:rPr>
      <w:rFonts w:ascii="Times" w:eastAsia="Times" w:hAnsi="Times" w:cs="Times"/>
      <w:sz w:val="24"/>
      <w:szCs w:val="24"/>
    </w:rPr>
  </w:style>
  <w:style w:type="paragraph" w:customStyle="1" w:styleId="661A961C276F43B1824EA88B447C67C610">
    <w:name w:val="661A961C276F43B1824EA88B447C67C610"/>
    <w:rsid w:val="009E1A76"/>
    <w:pPr>
      <w:spacing w:after="0" w:line="240" w:lineRule="auto"/>
    </w:pPr>
    <w:rPr>
      <w:rFonts w:ascii="Times" w:eastAsia="Times" w:hAnsi="Times" w:cs="Times"/>
      <w:sz w:val="24"/>
      <w:szCs w:val="24"/>
    </w:rPr>
  </w:style>
  <w:style w:type="paragraph" w:customStyle="1" w:styleId="0AF8D742C79D46C4B7E518CAA20EB4D710">
    <w:name w:val="0AF8D742C79D46C4B7E518CAA20EB4D710"/>
    <w:rsid w:val="009E1A76"/>
    <w:pPr>
      <w:spacing w:after="0" w:line="240" w:lineRule="auto"/>
    </w:pPr>
    <w:rPr>
      <w:rFonts w:ascii="Times" w:eastAsia="Times" w:hAnsi="Times" w:cs="Times"/>
      <w:sz w:val="24"/>
      <w:szCs w:val="24"/>
    </w:rPr>
  </w:style>
  <w:style w:type="paragraph" w:customStyle="1" w:styleId="9656894572654707B0C05D81C5140DE79">
    <w:name w:val="9656894572654707B0C05D81C5140DE79"/>
    <w:rsid w:val="009E1A76"/>
    <w:pPr>
      <w:spacing w:after="0" w:line="240" w:lineRule="auto"/>
    </w:pPr>
    <w:rPr>
      <w:rFonts w:ascii="Times" w:eastAsia="Times" w:hAnsi="Times" w:cs="Times"/>
      <w:sz w:val="24"/>
      <w:szCs w:val="24"/>
    </w:rPr>
  </w:style>
  <w:style w:type="paragraph" w:customStyle="1" w:styleId="97BE5054EECC4A628166DE78561BB5237">
    <w:name w:val="97BE5054EECC4A628166DE78561BB5237"/>
    <w:rsid w:val="009E1A76"/>
    <w:pPr>
      <w:spacing w:after="0" w:line="240" w:lineRule="auto"/>
    </w:pPr>
    <w:rPr>
      <w:rFonts w:ascii="Times" w:eastAsia="Times" w:hAnsi="Times" w:cs="Times"/>
      <w:sz w:val="24"/>
      <w:szCs w:val="24"/>
    </w:rPr>
  </w:style>
  <w:style w:type="paragraph" w:customStyle="1" w:styleId="60B85A9460D6413C9E3D5DA90E2531557">
    <w:name w:val="60B85A9460D6413C9E3D5DA90E2531557"/>
    <w:rsid w:val="009E1A76"/>
    <w:pPr>
      <w:spacing w:after="0" w:line="240" w:lineRule="auto"/>
    </w:pPr>
    <w:rPr>
      <w:rFonts w:ascii="Times" w:eastAsia="Times" w:hAnsi="Times" w:cs="Times"/>
      <w:sz w:val="24"/>
      <w:szCs w:val="24"/>
    </w:rPr>
  </w:style>
  <w:style w:type="paragraph" w:customStyle="1" w:styleId="A8919E64ECF144298B3A9189ECC187E57">
    <w:name w:val="A8919E64ECF144298B3A9189ECC187E57"/>
    <w:rsid w:val="009E1A76"/>
    <w:pPr>
      <w:spacing w:after="0" w:line="240" w:lineRule="auto"/>
    </w:pPr>
    <w:rPr>
      <w:rFonts w:ascii="Times" w:eastAsia="Times" w:hAnsi="Times" w:cs="Times"/>
      <w:sz w:val="24"/>
      <w:szCs w:val="24"/>
    </w:rPr>
  </w:style>
  <w:style w:type="paragraph" w:customStyle="1" w:styleId="9AFEEB9E003241B58A3A525424EBAA717">
    <w:name w:val="9AFEEB9E003241B58A3A525424EBAA717"/>
    <w:rsid w:val="009E1A76"/>
    <w:pPr>
      <w:spacing w:after="0" w:line="240" w:lineRule="auto"/>
    </w:pPr>
    <w:rPr>
      <w:rFonts w:ascii="Times" w:eastAsia="Times" w:hAnsi="Times" w:cs="Times"/>
      <w:sz w:val="24"/>
      <w:szCs w:val="24"/>
    </w:rPr>
  </w:style>
  <w:style w:type="paragraph" w:customStyle="1" w:styleId="9B729DA068E640B096CE88B1E151F9F47">
    <w:name w:val="9B729DA068E640B096CE88B1E151F9F47"/>
    <w:rsid w:val="009E1A76"/>
    <w:pPr>
      <w:spacing w:after="0" w:line="240" w:lineRule="auto"/>
    </w:pPr>
    <w:rPr>
      <w:rFonts w:ascii="Times" w:eastAsia="Times" w:hAnsi="Times" w:cs="Times"/>
      <w:sz w:val="24"/>
      <w:szCs w:val="24"/>
    </w:rPr>
  </w:style>
  <w:style w:type="paragraph" w:customStyle="1" w:styleId="E142DF81479A46A8AE7B34CAA621E8726">
    <w:name w:val="E142DF81479A46A8AE7B34CAA621E8726"/>
    <w:rsid w:val="009E1A76"/>
    <w:pPr>
      <w:spacing w:after="0" w:line="240" w:lineRule="auto"/>
    </w:pPr>
    <w:rPr>
      <w:rFonts w:ascii="Times" w:eastAsia="Times" w:hAnsi="Times" w:cs="Times"/>
      <w:sz w:val="24"/>
      <w:szCs w:val="24"/>
    </w:rPr>
  </w:style>
  <w:style w:type="paragraph" w:customStyle="1" w:styleId="ED54EFF8CCE54A1FA6846FBA599BA39F6">
    <w:name w:val="ED54EFF8CCE54A1FA6846FBA599BA39F6"/>
    <w:rsid w:val="009E1A76"/>
    <w:pPr>
      <w:spacing w:after="0" w:line="240" w:lineRule="auto"/>
    </w:pPr>
    <w:rPr>
      <w:rFonts w:ascii="Times" w:eastAsia="Times" w:hAnsi="Times" w:cs="Times"/>
      <w:sz w:val="24"/>
      <w:szCs w:val="24"/>
    </w:rPr>
  </w:style>
  <w:style w:type="paragraph" w:customStyle="1" w:styleId="BCD058A508AB48CF908A5C6223C2D0366">
    <w:name w:val="BCD058A508AB48CF908A5C6223C2D0366"/>
    <w:rsid w:val="009E1A76"/>
    <w:pPr>
      <w:spacing w:after="0" w:line="240" w:lineRule="auto"/>
      <w:ind w:left="720"/>
      <w:contextualSpacing/>
    </w:pPr>
    <w:rPr>
      <w:rFonts w:ascii="Times" w:eastAsia="Times" w:hAnsi="Times" w:cs="Times"/>
      <w:sz w:val="24"/>
      <w:szCs w:val="24"/>
    </w:rPr>
  </w:style>
  <w:style w:type="paragraph" w:customStyle="1" w:styleId="5B9FD9B0D19A424496F339EE686E99566">
    <w:name w:val="5B9FD9B0D19A424496F339EE686E99566"/>
    <w:rsid w:val="009E1A76"/>
    <w:pPr>
      <w:spacing w:after="0" w:line="240" w:lineRule="auto"/>
      <w:ind w:left="720"/>
      <w:contextualSpacing/>
    </w:pPr>
    <w:rPr>
      <w:rFonts w:ascii="Times" w:eastAsia="Times" w:hAnsi="Times" w:cs="Times"/>
      <w:sz w:val="24"/>
      <w:szCs w:val="24"/>
    </w:rPr>
  </w:style>
  <w:style w:type="paragraph" w:customStyle="1" w:styleId="48807A3C847F4A599E730F356A556B216">
    <w:name w:val="48807A3C847F4A599E730F356A556B216"/>
    <w:rsid w:val="009E1A76"/>
    <w:pPr>
      <w:spacing w:after="0" w:line="240" w:lineRule="auto"/>
    </w:pPr>
    <w:rPr>
      <w:rFonts w:ascii="Times" w:eastAsia="Times" w:hAnsi="Times" w:cs="Times"/>
      <w:sz w:val="24"/>
      <w:szCs w:val="24"/>
    </w:rPr>
  </w:style>
  <w:style w:type="paragraph" w:customStyle="1" w:styleId="6125E6ACDF2F44F48AB4E6D9C345228B4">
    <w:name w:val="6125E6ACDF2F44F48AB4E6D9C345228B4"/>
    <w:rsid w:val="009E1A76"/>
    <w:pPr>
      <w:spacing w:after="0" w:line="240" w:lineRule="auto"/>
    </w:pPr>
    <w:rPr>
      <w:rFonts w:ascii="Times" w:eastAsia="Times" w:hAnsi="Times" w:cs="Times"/>
      <w:sz w:val="24"/>
      <w:szCs w:val="24"/>
    </w:rPr>
  </w:style>
  <w:style w:type="paragraph" w:customStyle="1" w:styleId="0C33561C3AFE47A483525038DE634B133">
    <w:name w:val="0C33561C3AFE47A483525038DE634B133"/>
    <w:rsid w:val="009E1A76"/>
    <w:pPr>
      <w:spacing w:after="0" w:line="240" w:lineRule="auto"/>
    </w:pPr>
    <w:rPr>
      <w:rFonts w:ascii="Times" w:eastAsia="Times" w:hAnsi="Times" w:cs="Times"/>
      <w:sz w:val="24"/>
      <w:szCs w:val="24"/>
    </w:rPr>
  </w:style>
  <w:style w:type="paragraph" w:customStyle="1" w:styleId="BAF69FBCD08C46E19E5D0DF49641D3073">
    <w:name w:val="BAF69FBCD08C46E19E5D0DF49641D3073"/>
    <w:rsid w:val="009E1A76"/>
    <w:pPr>
      <w:spacing w:after="0" w:line="240" w:lineRule="auto"/>
    </w:pPr>
    <w:rPr>
      <w:rFonts w:ascii="Times" w:eastAsia="Times" w:hAnsi="Times" w:cs="Times"/>
      <w:sz w:val="24"/>
      <w:szCs w:val="24"/>
    </w:rPr>
  </w:style>
  <w:style w:type="paragraph" w:customStyle="1" w:styleId="BE36DB23169742828492EA2132D361003">
    <w:name w:val="BE36DB23169742828492EA2132D361003"/>
    <w:rsid w:val="009E1A76"/>
    <w:pPr>
      <w:spacing w:after="0" w:line="240" w:lineRule="auto"/>
    </w:pPr>
    <w:rPr>
      <w:rFonts w:ascii="Times" w:eastAsia="Times" w:hAnsi="Times" w:cs="Times"/>
      <w:sz w:val="24"/>
      <w:szCs w:val="24"/>
    </w:rPr>
  </w:style>
  <w:style w:type="paragraph" w:customStyle="1" w:styleId="9F582E836B79404C81525129415C53B23">
    <w:name w:val="9F582E836B79404C81525129415C53B23"/>
    <w:rsid w:val="009E1A76"/>
    <w:pPr>
      <w:spacing w:after="0" w:line="240" w:lineRule="auto"/>
    </w:pPr>
    <w:rPr>
      <w:rFonts w:ascii="Times" w:eastAsia="Times" w:hAnsi="Times" w:cs="Times"/>
      <w:sz w:val="24"/>
      <w:szCs w:val="24"/>
    </w:rPr>
  </w:style>
  <w:style w:type="paragraph" w:customStyle="1" w:styleId="F22B6DF6E61B4D76B582B5FEA80DF0703">
    <w:name w:val="F22B6DF6E61B4D76B582B5FEA80DF0703"/>
    <w:rsid w:val="009E1A76"/>
    <w:pPr>
      <w:spacing w:after="0" w:line="240" w:lineRule="auto"/>
    </w:pPr>
    <w:rPr>
      <w:rFonts w:ascii="Times" w:eastAsia="Times" w:hAnsi="Times" w:cs="Times"/>
      <w:sz w:val="24"/>
      <w:szCs w:val="24"/>
    </w:rPr>
  </w:style>
  <w:style w:type="paragraph" w:customStyle="1" w:styleId="235A75D567704FFCBB79EF79A5C3208E3">
    <w:name w:val="235A75D567704FFCBB79EF79A5C3208E3"/>
    <w:rsid w:val="009E1A76"/>
    <w:pPr>
      <w:spacing w:after="0" w:line="240" w:lineRule="auto"/>
    </w:pPr>
    <w:rPr>
      <w:rFonts w:ascii="Times" w:eastAsia="Times" w:hAnsi="Times" w:cs="Times"/>
      <w:sz w:val="24"/>
      <w:szCs w:val="24"/>
    </w:rPr>
  </w:style>
  <w:style w:type="paragraph" w:customStyle="1" w:styleId="A9B09170DE2F441DA29CE1CAAFFBBAC93">
    <w:name w:val="A9B09170DE2F441DA29CE1CAAFFBBAC93"/>
    <w:rsid w:val="009E1A76"/>
    <w:pPr>
      <w:spacing w:after="0" w:line="240" w:lineRule="auto"/>
    </w:pPr>
    <w:rPr>
      <w:rFonts w:ascii="Times" w:eastAsia="Times" w:hAnsi="Times" w:cs="Times"/>
      <w:sz w:val="24"/>
      <w:szCs w:val="24"/>
    </w:rPr>
  </w:style>
  <w:style w:type="paragraph" w:customStyle="1" w:styleId="7EE31E75ABE54E9CA4A915781215F89E3">
    <w:name w:val="7EE31E75ABE54E9CA4A915781215F89E3"/>
    <w:rsid w:val="009E1A76"/>
    <w:pPr>
      <w:spacing w:after="0" w:line="240" w:lineRule="auto"/>
    </w:pPr>
    <w:rPr>
      <w:rFonts w:ascii="Times" w:eastAsia="Times" w:hAnsi="Times" w:cs="Times"/>
      <w:sz w:val="24"/>
      <w:szCs w:val="24"/>
    </w:rPr>
  </w:style>
  <w:style w:type="paragraph" w:customStyle="1" w:styleId="B3F1BFD9951944C6B36A3A493F9DE4333">
    <w:name w:val="B3F1BFD9951944C6B36A3A493F9DE4333"/>
    <w:rsid w:val="009E1A76"/>
    <w:pPr>
      <w:spacing w:after="0" w:line="240" w:lineRule="auto"/>
      <w:ind w:left="720"/>
      <w:contextualSpacing/>
    </w:pPr>
    <w:rPr>
      <w:rFonts w:ascii="Times" w:eastAsia="Times" w:hAnsi="Times" w:cs="Times"/>
      <w:sz w:val="24"/>
      <w:szCs w:val="24"/>
    </w:rPr>
  </w:style>
  <w:style w:type="paragraph" w:customStyle="1" w:styleId="CC15D1FEC72347378B418E34FD716CB23">
    <w:name w:val="CC15D1FEC72347378B418E34FD716CB23"/>
    <w:rsid w:val="009E1A76"/>
    <w:pPr>
      <w:spacing w:after="0" w:line="240" w:lineRule="auto"/>
    </w:pPr>
    <w:rPr>
      <w:rFonts w:ascii="Times" w:eastAsia="Times" w:hAnsi="Times" w:cs="Times"/>
      <w:sz w:val="24"/>
      <w:szCs w:val="24"/>
    </w:rPr>
  </w:style>
  <w:style w:type="paragraph" w:customStyle="1" w:styleId="829541058E084BDD93EE7341E67DA1793">
    <w:name w:val="829541058E084BDD93EE7341E67DA1793"/>
    <w:rsid w:val="009E1A76"/>
    <w:pPr>
      <w:spacing w:after="0" w:line="240" w:lineRule="auto"/>
    </w:pPr>
    <w:rPr>
      <w:rFonts w:ascii="Times" w:eastAsia="Times" w:hAnsi="Times" w:cs="Times"/>
      <w:sz w:val="24"/>
      <w:szCs w:val="24"/>
    </w:rPr>
  </w:style>
  <w:style w:type="paragraph" w:customStyle="1" w:styleId="ACC6B4132C7343069B9B6B7854CF5BA33">
    <w:name w:val="ACC6B4132C7343069B9B6B7854CF5BA33"/>
    <w:rsid w:val="009E1A76"/>
    <w:pPr>
      <w:spacing w:after="0" w:line="240" w:lineRule="auto"/>
    </w:pPr>
    <w:rPr>
      <w:rFonts w:ascii="Times" w:eastAsia="Times" w:hAnsi="Times" w:cs="Times"/>
      <w:sz w:val="24"/>
      <w:szCs w:val="24"/>
    </w:rPr>
  </w:style>
  <w:style w:type="paragraph" w:customStyle="1" w:styleId="DDF4ECCAE45E47BEA932046F6DCAF03E3">
    <w:name w:val="DDF4ECCAE45E47BEA932046F6DCAF03E3"/>
    <w:rsid w:val="009E1A76"/>
    <w:pPr>
      <w:spacing w:after="0" w:line="240" w:lineRule="auto"/>
    </w:pPr>
    <w:rPr>
      <w:rFonts w:ascii="Times" w:eastAsia="Times" w:hAnsi="Times" w:cs="Times"/>
      <w:sz w:val="24"/>
      <w:szCs w:val="24"/>
    </w:rPr>
  </w:style>
  <w:style w:type="paragraph" w:customStyle="1" w:styleId="CC74F68525954FF3A5F0679A1F3B99853">
    <w:name w:val="CC74F68525954FF3A5F0679A1F3B99853"/>
    <w:rsid w:val="009E1A76"/>
    <w:pPr>
      <w:spacing w:after="0" w:line="240" w:lineRule="auto"/>
    </w:pPr>
    <w:rPr>
      <w:rFonts w:ascii="Times" w:eastAsia="Times" w:hAnsi="Times" w:cs="Times"/>
      <w:sz w:val="24"/>
      <w:szCs w:val="24"/>
    </w:rPr>
  </w:style>
  <w:style w:type="paragraph" w:customStyle="1" w:styleId="C0421C7A622A47B482BC9444F119175A1">
    <w:name w:val="C0421C7A622A47B482BC9444F119175A1"/>
    <w:rsid w:val="009E1A76"/>
    <w:pPr>
      <w:spacing w:after="0" w:line="240" w:lineRule="auto"/>
      <w:ind w:left="720"/>
      <w:contextualSpacing/>
    </w:pPr>
    <w:rPr>
      <w:rFonts w:ascii="Times" w:eastAsia="Times" w:hAnsi="Times" w:cs="Times"/>
      <w:sz w:val="24"/>
      <w:szCs w:val="24"/>
    </w:rPr>
  </w:style>
  <w:style w:type="paragraph" w:customStyle="1" w:styleId="F8291C37518D4594BEDA95EC282F19E91">
    <w:name w:val="F8291C37518D4594BEDA95EC282F19E91"/>
    <w:rsid w:val="009E1A76"/>
    <w:pPr>
      <w:spacing w:after="0" w:line="240" w:lineRule="auto"/>
    </w:pPr>
    <w:rPr>
      <w:rFonts w:ascii="Times" w:eastAsia="Times" w:hAnsi="Times" w:cs="Times"/>
      <w:sz w:val="24"/>
      <w:szCs w:val="24"/>
    </w:rPr>
  </w:style>
  <w:style w:type="paragraph" w:customStyle="1" w:styleId="D21DA6956FBA4EAF81BD40101B59A3111">
    <w:name w:val="D21DA6956FBA4EAF81BD40101B59A3111"/>
    <w:rsid w:val="009E1A76"/>
    <w:pPr>
      <w:spacing w:after="0" w:line="240" w:lineRule="auto"/>
    </w:pPr>
    <w:rPr>
      <w:rFonts w:ascii="Times" w:eastAsia="Times" w:hAnsi="Times" w:cs="Times"/>
      <w:sz w:val="24"/>
      <w:szCs w:val="24"/>
    </w:rPr>
  </w:style>
  <w:style w:type="paragraph" w:customStyle="1" w:styleId="12246CDD77C14E20B7B518323AAC69A71">
    <w:name w:val="12246CDD77C14E20B7B518323AAC69A71"/>
    <w:rsid w:val="009E1A76"/>
    <w:pPr>
      <w:spacing w:after="0" w:line="240" w:lineRule="auto"/>
    </w:pPr>
    <w:rPr>
      <w:rFonts w:ascii="Times" w:eastAsia="Times" w:hAnsi="Times" w:cs="Times"/>
      <w:sz w:val="24"/>
      <w:szCs w:val="24"/>
    </w:rPr>
  </w:style>
  <w:style w:type="paragraph" w:customStyle="1" w:styleId="849EFFC4B67B4370849D98F52B3BFC6C1">
    <w:name w:val="849EFFC4B67B4370849D98F52B3BFC6C1"/>
    <w:rsid w:val="009E1A76"/>
    <w:pPr>
      <w:spacing w:after="0" w:line="240" w:lineRule="auto"/>
    </w:pPr>
    <w:rPr>
      <w:rFonts w:ascii="Times" w:eastAsia="Times" w:hAnsi="Times" w:cs="Times"/>
      <w:sz w:val="24"/>
      <w:szCs w:val="24"/>
    </w:rPr>
  </w:style>
  <w:style w:type="paragraph" w:customStyle="1" w:styleId="A901678CDA0C49B2925629E7EACF94271">
    <w:name w:val="A901678CDA0C49B2925629E7EACF94271"/>
    <w:rsid w:val="009E1A76"/>
    <w:pPr>
      <w:spacing w:after="0" w:line="240" w:lineRule="auto"/>
    </w:pPr>
    <w:rPr>
      <w:rFonts w:ascii="Times" w:eastAsia="Times" w:hAnsi="Times" w:cs="Times"/>
      <w:sz w:val="24"/>
      <w:szCs w:val="24"/>
    </w:rPr>
  </w:style>
  <w:style w:type="paragraph" w:customStyle="1" w:styleId="A139314FD1844E71924CBCE42E69C6DF1">
    <w:name w:val="A139314FD1844E71924CBCE42E69C6DF1"/>
    <w:rsid w:val="009E1A76"/>
    <w:pPr>
      <w:spacing w:after="0" w:line="240" w:lineRule="auto"/>
    </w:pPr>
    <w:rPr>
      <w:rFonts w:ascii="Times" w:eastAsia="Times" w:hAnsi="Times" w:cs="Times"/>
      <w:sz w:val="24"/>
      <w:szCs w:val="24"/>
    </w:rPr>
  </w:style>
  <w:style w:type="paragraph" w:customStyle="1" w:styleId="F435B6246B0C4D629A07F0725796864E1">
    <w:name w:val="F435B6246B0C4D629A07F0725796864E1"/>
    <w:rsid w:val="009E1A76"/>
    <w:pPr>
      <w:spacing w:after="0" w:line="240" w:lineRule="auto"/>
    </w:pPr>
    <w:rPr>
      <w:rFonts w:ascii="Times" w:eastAsia="Times" w:hAnsi="Times" w:cs="Times"/>
      <w:sz w:val="24"/>
      <w:szCs w:val="24"/>
    </w:rPr>
  </w:style>
  <w:style w:type="paragraph" w:customStyle="1" w:styleId="554237FF025648EEA884D97F0E4EE7971">
    <w:name w:val="554237FF025648EEA884D97F0E4EE7971"/>
    <w:rsid w:val="009E1A76"/>
    <w:pPr>
      <w:spacing w:after="0" w:line="240" w:lineRule="auto"/>
    </w:pPr>
    <w:rPr>
      <w:rFonts w:ascii="Times" w:eastAsia="Times" w:hAnsi="Times" w:cs="Times"/>
      <w:sz w:val="24"/>
      <w:szCs w:val="24"/>
    </w:rPr>
  </w:style>
  <w:style w:type="paragraph" w:customStyle="1" w:styleId="B3C30BA55C6C451EB11FB11AE3840C711">
    <w:name w:val="B3C30BA55C6C451EB11FB11AE3840C711"/>
    <w:rsid w:val="009E1A76"/>
    <w:pPr>
      <w:spacing w:after="0" w:line="240" w:lineRule="auto"/>
    </w:pPr>
    <w:rPr>
      <w:rFonts w:ascii="Times" w:eastAsia="Times" w:hAnsi="Times" w:cs="Times"/>
      <w:sz w:val="24"/>
      <w:szCs w:val="24"/>
    </w:rPr>
  </w:style>
  <w:style w:type="paragraph" w:customStyle="1" w:styleId="FBC346CC284C49F79994013DFA42C64C1">
    <w:name w:val="FBC346CC284C49F79994013DFA42C64C1"/>
    <w:rsid w:val="009E1A76"/>
    <w:pPr>
      <w:spacing w:after="0" w:line="240" w:lineRule="auto"/>
    </w:pPr>
    <w:rPr>
      <w:rFonts w:ascii="Times" w:eastAsia="Times" w:hAnsi="Times" w:cs="Times"/>
      <w:sz w:val="24"/>
      <w:szCs w:val="24"/>
    </w:rPr>
  </w:style>
  <w:style w:type="paragraph" w:customStyle="1" w:styleId="5C5A68481F754BDEA7AC1671CCCA8F461">
    <w:name w:val="5C5A68481F754BDEA7AC1671CCCA8F461"/>
    <w:rsid w:val="009E1A76"/>
    <w:pPr>
      <w:spacing w:after="0" w:line="240" w:lineRule="auto"/>
    </w:pPr>
    <w:rPr>
      <w:rFonts w:ascii="Times" w:eastAsia="Times" w:hAnsi="Times" w:cs="Times"/>
      <w:sz w:val="24"/>
      <w:szCs w:val="24"/>
    </w:rPr>
  </w:style>
  <w:style w:type="paragraph" w:customStyle="1" w:styleId="3D22E25C50B1497D92FBF1E68EFFFE171">
    <w:name w:val="3D22E25C50B1497D92FBF1E68EFFFE171"/>
    <w:rsid w:val="009E1A76"/>
    <w:pPr>
      <w:spacing w:after="0" w:line="240" w:lineRule="auto"/>
    </w:pPr>
    <w:rPr>
      <w:rFonts w:ascii="Times" w:eastAsia="Times" w:hAnsi="Times" w:cs="Times"/>
      <w:sz w:val="24"/>
      <w:szCs w:val="24"/>
    </w:rPr>
  </w:style>
  <w:style w:type="paragraph" w:customStyle="1" w:styleId="9DEBE40C46D548A1B92E9BE1A378DD3A1">
    <w:name w:val="9DEBE40C46D548A1B92E9BE1A378DD3A1"/>
    <w:rsid w:val="009E1A76"/>
    <w:pPr>
      <w:spacing w:after="0" w:line="240" w:lineRule="auto"/>
    </w:pPr>
    <w:rPr>
      <w:rFonts w:ascii="Times" w:eastAsia="Times" w:hAnsi="Times" w:cs="Times"/>
      <w:sz w:val="24"/>
      <w:szCs w:val="24"/>
    </w:rPr>
  </w:style>
  <w:style w:type="paragraph" w:customStyle="1" w:styleId="1241E398FDDC47009B866040C94A1EE61">
    <w:name w:val="1241E398FDDC47009B866040C94A1EE61"/>
    <w:rsid w:val="009E1A76"/>
    <w:pPr>
      <w:spacing w:after="0" w:line="240" w:lineRule="auto"/>
    </w:pPr>
    <w:rPr>
      <w:rFonts w:ascii="Times" w:eastAsia="Times" w:hAnsi="Times" w:cs="Times"/>
      <w:sz w:val="24"/>
      <w:szCs w:val="24"/>
    </w:rPr>
  </w:style>
  <w:style w:type="paragraph" w:customStyle="1" w:styleId="A5AE008949F3446B83EC236FE5E7BAD91">
    <w:name w:val="A5AE008949F3446B83EC236FE5E7BAD91"/>
    <w:rsid w:val="009E1A76"/>
    <w:pPr>
      <w:spacing w:after="0" w:line="240" w:lineRule="auto"/>
    </w:pPr>
    <w:rPr>
      <w:rFonts w:ascii="Times" w:eastAsia="Times" w:hAnsi="Times" w:cs="Times"/>
      <w:sz w:val="24"/>
      <w:szCs w:val="24"/>
    </w:rPr>
  </w:style>
  <w:style w:type="paragraph" w:customStyle="1" w:styleId="71FBBDE2F0194734B585764361D2560C1">
    <w:name w:val="71FBBDE2F0194734B585764361D2560C1"/>
    <w:rsid w:val="009E1A76"/>
    <w:pPr>
      <w:spacing w:after="0" w:line="240" w:lineRule="auto"/>
    </w:pPr>
    <w:rPr>
      <w:rFonts w:ascii="Times" w:eastAsia="Times" w:hAnsi="Times" w:cs="Times"/>
      <w:sz w:val="24"/>
      <w:szCs w:val="24"/>
    </w:rPr>
  </w:style>
  <w:style w:type="paragraph" w:customStyle="1" w:styleId="5EA529B077824D7D954A9D28EECEEF251">
    <w:name w:val="5EA529B077824D7D954A9D28EECEEF251"/>
    <w:rsid w:val="009E1A76"/>
    <w:pPr>
      <w:spacing w:after="0" w:line="240" w:lineRule="auto"/>
    </w:pPr>
    <w:rPr>
      <w:rFonts w:ascii="Times" w:eastAsia="Times" w:hAnsi="Times" w:cs="Times"/>
      <w:sz w:val="24"/>
      <w:szCs w:val="24"/>
    </w:rPr>
  </w:style>
  <w:style w:type="paragraph" w:customStyle="1" w:styleId="A334A992D61D4EAD9CD9BCF69CBA47B21">
    <w:name w:val="A334A992D61D4EAD9CD9BCF69CBA47B21"/>
    <w:rsid w:val="009E1A76"/>
    <w:pPr>
      <w:spacing w:after="0" w:line="240" w:lineRule="auto"/>
    </w:pPr>
    <w:rPr>
      <w:rFonts w:ascii="Times" w:eastAsia="Times" w:hAnsi="Times" w:cs="Times"/>
      <w:sz w:val="24"/>
      <w:szCs w:val="24"/>
    </w:rPr>
  </w:style>
  <w:style w:type="paragraph" w:customStyle="1" w:styleId="4DFC468D6D6C436784CA1792B4945B031">
    <w:name w:val="4DFC468D6D6C436784CA1792B4945B031"/>
    <w:rsid w:val="009E1A76"/>
    <w:pPr>
      <w:spacing w:after="0" w:line="240" w:lineRule="auto"/>
    </w:pPr>
    <w:rPr>
      <w:rFonts w:ascii="Times" w:eastAsia="Times" w:hAnsi="Times" w:cs="Times"/>
      <w:sz w:val="24"/>
      <w:szCs w:val="24"/>
    </w:rPr>
  </w:style>
  <w:style w:type="paragraph" w:customStyle="1" w:styleId="A401C37DEBFC472A9CF15426C32117821">
    <w:name w:val="A401C37DEBFC472A9CF15426C32117821"/>
    <w:rsid w:val="009E1A76"/>
    <w:pPr>
      <w:spacing w:after="0" w:line="240" w:lineRule="auto"/>
    </w:pPr>
    <w:rPr>
      <w:rFonts w:ascii="Times" w:eastAsia="Times" w:hAnsi="Times" w:cs="Times"/>
      <w:sz w:val="24"/>
      <w:szCs w:val="24"/>
    </w:rPr>
  </w:style>
  <w:style w:type="paragraph" w:customStyle="1" w:styleId="DAF459A87A9F4D288A8AFC7D67C1A12C1">
    <w:name w:val="DAF459A87A9F4D288A8AFC7D67C1A12C1"/>
    <w:rsid w:val="009E1A76"/>
    <w:pPr>
      <w:spacing w:after="0" w:line="240" w:lineRule="auto"/>
    </w:pPr>
    <w:rPr>
      <w:rFonts w:ascii="Times" w:eastAsia="Times" w:hAnsi="Times" w:cs="Times"/>
      <w:sz w:val="24"/>
      <w:szCs w:val="24"/>
    </w:rPr>
  </w:style>
  <w:style w:type="paragraph" w:customStyle="1" w:styleId="C4EE772DD5F5494D9E0C725E0B096D2E1">
    <w:name w:val="C4EE772DD5F5494D9E0C725E0B096D2E1"/>
    <w:rsid w:val="009E1A76"/>
    <w:pPr>
      <w:spacing w:after="0" w:line="240" w:lineRule="auto"/>
    </w:pPr>
    <w:rPr>
      <w:rFonts w:ascii="Times" w:eastAsia="Times" w:hAnsi="Times" w:cs="Times"/>
      <w:sz w:val="24"/>
      <w:szCs w:val="24"/>
    </w:rPr>
  </w:style>
  <w:style w:type="paragraph" w:customStyle="1" w:styleId="7B2ED996CF3942E5B3E02C8085017B741">
    <w:name w:val="7B2ED996CF3942E5B3E02C8085017B741"/>
    <w:rsid w:val="009E1A76"/>
    <w:pPr>
      <w:spacing w:after="0" w:line="240" w:lineRule="auto"/>
    </w:pPr>
    <w:rPr>
      <w:rFonts w:ascii="Times" w:eastAsia="Times" w:hAnsi="Times" w:cs="Times"/>
      <w:sz w:val="24"/>
      <w:szCs w:val="24"/>
    </w:rPr>
  </w:style>
  <w:style w:type="paragraph" w:customStyle="1" w:styleId="AD5F286E95F0402A87F39DFEF4FDCE161">
    <w:name w:val="AD5F286E95F0402A87F39DFEF4FDCE161"/>
    <w:rsid w:val="009E1A76"/>
    <w:pPr>
      <w:spacing w:after="0" w:line="240" w:lineRule="auto"/>
    </w:pPr>
    <w:rPr>
      <w:rFonts w:ascii="Times" w:eastAsia="Times" w:hAnsi="Times" w:cs="Times"/>
      <w:sz w:val="24"/>
      <w:szCs w:val="24"/>
    </w:rPr>
  </w:style>
  <w:style w:type="paragraph" w:customStyle="1" w:styleId="B91A7E1EB65E424FA0E2C7969D48CBB81">
    <w:name w:val="B91A7E1EB65E424FA0E2C7969D48CBB81"/>
    <w:rsid w:val="009E1A76"/>
    <w:pPr>
      <w:spacing w:after="0" w:line="240" w:lineRule="auto"/>
    </w:pPr>
    <w:rPr>
      <w:rFonts w:ascii="Times" w:eastAsia="Times" w:hAnsi="Times" w:cs="Times"/>
      <w:sz w:val="24"/>
      <w:szCs w:val="24"/>
    </w:rPr>
  </w:style>
  <w:style w:type="paragraph" w:customStyle="1" w:styleId="579484DD22954C57B392807E06E0CB261">
    <w:name w:val="579484DD22954C57B392807E06E0CB261"/>
    <w:rsid w:val="009E1A76"/>
    <w:pPr>
      <w:spacing w:after="0" w:line="240" w:lineRule="auto"/>
    </w:pPr>
    <w:rPr>
      <w:rFonts w:ascii="Times" w:eastAsia="Times" w:hAnsi="Times" w:cs="Times"/>
      <w:sz w:val="24"/>
      <w:szCs w:val="24"/>
    </w:rPr>
  </w:style>
  <w:style w:type="paragraph" w:customStyle="1" w:styleId="957A85F7EF1D48298DAB91ABBE97C7891">
    <w:name w:val="957A85F7EF1D48298DAB91ABBE97C7891"/>
    <w:rsid w:val="009E1A76"/>
    <w:pPr>
      <w:spacing w:after="0" w:line="240" w:lineRule="auto"/>
    </w:pPr>
    <w:rPr>
      <w:rFonts w:ascii="Times" w:eastAsia="Times" w:hAnsi="Times" w:cs="Times"/>
      <w:sz w:val="24"/>
      <w:szCs w:val="24"/>
    </w:rPr>
  </w:style>
  <w:style w:type="paragraph" w:customStyle="1" w:styleId="F9F4A7AF10154629A661BB43C44B8ED21">
    <w:name w:val="F9F4A7AF10154629A661BB43C44B8ED21"/>
    <w:rsid w:val="009E1A76"/>
    <w:pPr>
      <w:spacing w:after="0" w:line="240" w:lineRule="auto"/>
    </w:pPr>
    <w:rPr>
      <w:rFonts w:ascii="Times" w:eastAsia="Times" w:hAnsi="Times" w:cs="Times"/>
      <w:sz w:val="24"/>
      <w:szCs w:val="24"/>
    </w:rPr>
  </w:style>
  <w:style w:type="paragraph" w:customStyle="1" w:styleId="94688F0BBB224958901127917BBD765D1">
    <w:name w:val="94688F0BBB224958901127917BBD765D1"/>
    <w:rsid w:val="009E1A76"/>
    <w:pPr>
      <w:spacing w:after="0" w:line="240" w:lineRule="auto"/>
    </w:pPr>
    <w:rPr>
      <w:rFonts w:ascii="Times" w:eastAsia="Times" w:hAnsi="Times" w:cs="Times"/>
      <w:sz w:val="24"/>
      <w:szCs w:val="24"/>
    </w:rPr>
  </w:style>
  <w:style w:type="paragraph" w:customStyle="1" w:styleId="A99929121EDD48E99C202CE3D3496EC51">
    <w:name w:val="A99929121EDD48E99C202CE3D3496EC51"/>
    <w:rsid w:val="009E1A76"/>
    <w:pPr>
      <w:spacing w:after="0" w:line="240" w:lineRule="auto"/>
    </w:pPr>
    <w:rPr>
      <w:rFonts w:ascii="Times" w:eastAsia="Times" w:hAnsi="Times" w:cs="Times"/>
      <w:sz w:val="24"/>
      <w:szCs w:val="24"/>
    </w:rPr>
  </w:style>
  <w:style w:type="paragraph" w:customStyle="1" w:styleId="77D0B1283C344FB2BDC4BF835ECD603B1">
    <w:name w:val="77D0B1283C344FB2BDC4BF835ECD603B1"/>
    <w:rsid w:val="009E1A76"/>
    <w:pPr>
      <w:spacing w:after="0" w:line="240" w:lineRule="auto"/>
      <w:ind w:left="720"/>
      <w:contextualSpacing/>
    </w:pPr>
    <w:rPr>
      <w:rFonts w:ascii="Times" w:eastAsia="Times" w:hAnsi="Times" w:cs="Times"/>
      <w:sz w:val="24"/>
      <w:szCs w:val="24"/>
    </w:rPr>
  </w:style>
  <w:style w:type="paragraph" w:customStyle="1" w:styleId="B69B8FC1EAA64B0B9CB482059793C7F01">
    <w:name w:val="B69B8FC1EAA64B0B9CB482059793C7F01"/>
    <w:rsid w:val="009E1A76"/>
    <w:pPr>
      <w:spacing w:after="0" w:line="240" w:lineRule="auto"/>
    </w:pPr>
    <w:rPr>
      <w:rFonts w:ascii="Times" w:eastAsia="Times" w:hAnsi="Times" w:cs="Times"/>
      <w:sz w:val="24"/>
      <w:szCs w:val="24"/>
    </w:rPr>
  </w:style>
  <w:style w:type="paragraph" w:customStyle="1" w:styleId="7EE8BA7436104CBE9C556F3EF51C90B71">
    <w:name w:val="7EE8BA7436104CBE9C556F3EF51C90B71"/>
    <w:rsid w:val="009E1A76"/>
    <w:pPr>
      <w:spacing w:after="0" w:line="240" w:lineRule="auto"/>
    </w:pPr>
    <w:rPr>
      <w:rFonts w:ascii="Times" w:eastAsia="Times" w:hAnsi="Times" w:cs="Times"/>
      <w:sz w:val="24"/>
      <w:szCs w:val="24"/>
    </w:rPr>
  </w:style>
  <w:style w:type="paragraph" w:customStyle="1" w:styleId="A0BEC038AA984ED784E426E37770C7671">
    <w:name w:val="A0BEC038AA984ED784E426E37770C7671"/>
    <w:rsid w:val="009E1A76"/>
    <w:pPr>
      <w:spacing w:after="0" w:line="240" w:lineRule="auto"/>
    </w:pPr>
    <w:rPr>
      <w:rFonts w:ascii="Times" w:eastAsia="Times" w:hAnsi="Times" w:cs="Times"/>
      <w:sz w:val="24"/>
      <w:szCs w:val="24"/>
    </w:rPr>
  </w:style>
  <w:style w:type="paragraph" w:customStyle="1" w:styleId="C538D9FF4A3849EEA261B5A401DF08C41">
    <w:name w:val="C538D9FF4A3849EEA261B5A401DF08C41"/>
    <w:rsid w:val="009E1A76"/>
    <w:pPr>
      <w:spacing w:after="0" w:line="240" w:lineRule="auto"/>
    </w:pPr>
    <w:rPr>
      <w:rFonts w:ascii="Times" w:eastAsia="Times" w:hAnsi="Times" w:cs="Times"/>
      <w:sz w:val="24"/>
      <w:szCs w:val="24"/>
    </w:rPr>
  </w:style>
  <w:style w:type="paragraph" w:customStyle="1" w:styleId="4C085483C8EA4AC1BBB136AA476C7E611">
    <w:name w:val="4C085483C8EA4AC1BBB136AA476C7E611"/>
    <w:rsid w:val="009E1A76"/>
    <w:pPr>
      <w:spacing w:after="0" w:line="240" w:lineRule="auto"/>
    </w:pPr>
    <w:rPr>
      <w:rFonts w:ascii="Times" w:eastAsia="Times" w:hAnsi="Times" w:cs="Times"/>
      <w:sz w:val="24"/>
      <w:szCs w:val="24"/>
    </w:rPr>
  </w:style>
  <w:style w:type="paragraph" w:customStyle="1" w:styleId="1120BBBE0D9A464CB638C1E41FF564391">
    <w:name w:val="1120BBBE0D9A464CB638C1E41FF564391"/>
    <w:rsid w:val="009E1A76"/>
    <w:pPr>
      <w:spacing w:after="0" w:line="240" w:lineRule="auto"/>
    </w:pPr>
    <w:rPr>
      <w:rFonts w:ascii="Times" w:eastAsia="Times" w:hAnsi="Times" w:cs="Times"/>
      <w:sz w:val="24"/>
      <w:szCs w:val="24"/>
    </w:rPr>
  </w:style>
  <w:style w:type="paragraph" w:customStyle="1" w:styleId="255153B955C143B1A6B4D39900A982141">
    <w:name w:val="255153B955C143B1A6B4D39900A982141"/>
    <w:rsid w:val="009E1A76"/>
    <w:pPr>
      <w:spacing w:after="0" w:line="240" w:lineRule="auto"/>
    </w:pPr>
    <w:rPr>
      <w:rFonts w:ascii="Times" w:eastAsia="Times" w:hAnsi="Times" w:cs="Times"/>
      <w:sz w:val="24"/>
      <w:szCs w:val="24"/>
    </w:rPr>
  </w:style>
  <w:style w:type="paragraph" w:customStyle="1" w:styleId="0A40CA40B7C44DAAA76E29E1F06A70001">
    <w:name w:val="0A40CA40B7C44DAAA76E29E1F06A70001"/>
    <w:rsid w:val="009E1A76"/>
    <w:pPr>
      <w:spacing w:after="0" w:line="240" w:lineRule="auto"/>
    </w:pPr>
    <w:rPr>
      <w:rFonts w:ascii="Times" w:eastAsia="Times" w:hAnsi="Times" w:cs="Times"/>
      <w:sz w:val="24"/>
      <w:szCs w:val="24"/>
    </w:rPr>
  </w:style>
  <w:style w:type="paragraph" w:customStyle="1" w:styleId="3F7AEF5DF44E41F6BFA26B8E3C6BCDA51">
    <w:name w:val="3F7AEF5DF44E41F6BFA26B8E3C6BCDA51"/>
    <w:rsid w:val="009E1A76"/>
    <w:pPr>
      <w:spacing w:after="0" w:line="240" w:lineRule="auto"/>
    </w:pPr>
    <w:rPr>
      <w:rFonts w:ascii="Times" w:eastAsia="Times" w:hAnsi="Times" w:cs="Times"/>
      <w:sz w:val="24"/>
      <w:szCs w:val="24"/>
    </w:rPr>
  </w:style>
  <w:style w:type="paragraph" w:customStyle="1" w:styleId="9FE500E4789A4EAAA452B74AE76FB4B71">
    <w:name w:val="9FE500E4789A4EAAA452B74AE76FB4B71"/>
    <w:rsid w:val="009E1A76"/>
    <w:pPr>
      <w:spacing w:after="0" w:line="240" w:lineRule="auto"/>
    </w:pPr>
    <w:rPr>
      <w:rFonts w:ascii="Times" w:eastAsia="Times" w:hAnsi="Times" w:cs="Times"/>
      <w:sz w:val="24"/>
      <w:szCs w:val="24"/>
    </w:rPr>
  </w:style>
  <w:style w:type="paragraph" w:customStyle="1" w:styleId="0EAB0FA78C3A40C1A25C2377BA62CF2F1">
    <w:name w:val="0EAB0FA78C3A40C1A25C2377BA62CF2F1"/>
    <w:rsid w:val="009E1A76"/>
    <w:pPr>
      <w:spacing w:after="0" w:line="240" w:lineRule="auto"/>
    </w:pPr>
    <w:rPr>
      <w:rFonts w:ascii="Times" w:eastAsia="Times" w:hAnsi="Times" w:cs="Times"/>
      <w:sz w:val="24"/>
      <w:szCs w:val="24"/>
    </w:rPr>
  </w:style>
  <w:style w:type="paragraph" w:customStyle="1" w:styleId="CA5E476ABEAA4E1B9DC5025C2EFB44ED1">
    <w:name w:val="CA5E476ABEAA4E1B9DC5025C2EFB44ED1"/>
    <w:rsid w:val="009E1A76"/>
    <w:pPr>
      <w:spacing w:after="0" w:line="240" w:lineRule="auto"/>
    </w:pPr>
    <w:rPr>
      <w:rFonts w:ascii="Times" w:eastAsia="Times" w:hAnsi="Times" w:cs="Times"/>
      <w:sz w:val="24"/>
      <w:szCs w:val="24"/>
    </w:rPr>
  </w:style>
  <w:style w:type="paragraph" w:customStyle="1" w:styleId="ECF932618D114558B7816417B25B148D1">
    <w:name w:val="ECF932618D114558B7816417B25B148D1"/>
    <w:rsid w:val="009E1A76"/>
    <w:pPr>
      <w:spacing w:after="0" w:line="240" w:lineRule="auto"/>
    </w:pPr>
    <w:rPr>
      <w:rFonts w:ascii="Times" w:eastAsia="Times" w:hAnsi="Times" w:cs="Times"/>
      <w:sz w:val="24"/>
      <w:szCs w:val="24"/>
    </w:rPr>
  </w:style>
  <w:style w:type="paragraph" w:customStyle="1" w:styleId="B880A9510C824954A338EA1C68B125B01">
    <w:name w:val="B880A9510C824954A338EA1C68B125B01"/>
    <w:rsid w:val="009E1A76"/>
    <w:pPr>
      <w:spacing w:after="0" w:line="240" w:lineRule="auto"/>
    </w:pPr>
    <w:rPr>
      <w:rFonts w:ascii="Times" w:eastAsia="Times" w:hAnsi="Times" w:cs="Times"/>
      <w:sz w:val="24"/>
      <w:szCs w:val="24"/>
    </w:rPr>
  </w:style>
  <w:style w:type="paragraph" w:customStyle="1" w:styleId="3CD52641EF6946BFBBF0A647E7AFCA7316">
    <w:name w:val="3CD52641EF6946BFBBF0A647E7AFCA7316"/>
    <w:rsid w:val="009E1A76"/>
    <w:pPr>
      <w:spacing w:after="0" w:line="240" w:lineRule="auto"/>
    </w:pPr>
    <w:rPr>
      <w:rFonts w:ascii="Times" w:eastAsia="Times" w:hAnsi="Times" w:cs="Times"/>
      <w:sz w:val="24"/>
      <w:szCs w:val="24"/>
    </w:rPr>
  </w:style>
  <w:style w:type="paragraph" w:customStyle="1" w:styleId="520A218E6D12429A859DD0876F6EF56C15">
    <w:name w:val="520A218E6D12429A859DD0876F6EF56C15"/>
    <w:rsid w:val="009E1A76"/>
    <w:pPr>
      <w:spacing w:after="0" w:line="240" w:lineRule="auto"/>
    </w:pPr>
    <w:rPr>
      <w:rFonts w:ascii="Times" w:eastAsia="Times" w:hAnsi="Times" w:cs="Times"/>
      <w:sz w:val="24"/>
      <w:szCs w:val="24"/>
    </w:rPr>
  </w:style>
  <w:style w:type="paragraph" w:customStyle="1" w:styleId="423ED1CFB3C9474C825E12791D61BD9B12">
    <w:name w:val="423ED1CFB3C9474C825E12791D61BD9B12"/>
    <w:rsid w:val="009E1A76"/>
    <w:pPr>
      <w:spacing w:after="0" w:line="240" w:lineRule="auto"/>
    </w:pPr>
    <w:rPr>
      <w:rFonts w:ascii="Times" w:eastAsia="Times" w:hAnsi="Times" w:cs="Times"/>
      <w:sz w:val="24"/>
      <w:szCs w:val="24"/>
    </w:rPr>
  </w:style>
  <w:style w:type="paragraph" w:customStyle="1" w:styleId="CA54041FC3E84FF592F31FB0B615CEEF12">
    <w:name w:val="CA54041FC3E84FF592F31FB0B615CEEF12"/>
    <w:rsid w:val="009E1A76"/>
    <w:pPr>
      <w:spacing w:after="0" w:line="240" w:lineRule="auto"/>
    </w:pPr>
    <w:rPr>
      <w:rFonts w:ascii="Times" w:eastAsia="Times" w:hAnsi="Times" w:cs="Times"/>
      <w:sz w:val="24"/>
      <w:szCs w:val="24"/>
    </w:rPr>
  </w:style>
  <w:style w:type="paragraph" w:customStyle="1" w:styleId="2AC63A2802384D8FB6C2CA70F186BCC212">
    <w:name w:val="2AC63A2802384D8FB6C2CA70F186BCC212"/>
    <w:rsid w:val="009E1A76"/>
    <w:pPr>
      <w:spacing w:after="0" w:line="240" w:lineRule="auto"/>
    </w:pPr>
    <w:rPr>
      <w:rFonts w:ascii="Times" w:eastAsia="Times" w:hAnsi="Times" w:cs="Times"/>
      <w:sz w:val="24"/>
      <w:szCs w:val="24"/>
    </w:rPr>
  </w:style>
  <w:style w:type="paragraph" w:customStyle="1" w:styleId="F36DF42D87B8402DBA4D62692D593F4C12">
    <w:name w:val="F36DF42D87B8402DBA4D62692D593F4C12"/>
    <w:rsid w:val="009E1A76"/>
    <w:pPr>
      <w:spacing w:after="0" w:line="240" w:lineRule="auto"/>
    </w:pPr>
    <w:rPr>
      <w:rFonts w:ascii="Times" w:eastAsia="Times" w:hAnsi="Times" w:cs="Times"/>
      <w:sz w:val="24"/>
      <w:szCs w:val="24"/>
    </w:rPr>
  </w:style>
  <w:style w:type="paragraph" w:customStyle="1" w:styleId="661A961C276F43B1824EA88B447C67C611">
    <w:name w:val="661A961C276F43B1824EA88B447C67C611"/>
    <w:rsid w:val="009E1A76"/>
    <w:pPr>
      <w:spacing w:after="0" w:line="240" w:lineRule="auto"/>
    </w:pPr>
    <w:rPr>
      <w:rFonts w:ascii="Times" w:eastAsia="Times" w:hAnsi="Times" w:cs="Times"/>
      <w:sz w:val="24"/>
      <w:szCs w:val="24"/>
    </w:rPr>
  </w:style>
  <w:style w:type="paragraph" w:customStyle="1" w:styleId="0AF8D742C79D46C4B7E518CAA20EB4D711">
    <w:name w:val="0AF8D742C79D46C4B7E518CAA20EB4D711"/>
    <w:rsid w:val="009E1A76"/>
    <w:pPr>
      <w:spacing w:after="0" w:line="240" w:lineRule="auto"/>
    </w:pPr>
    <w:rPr>
      <w:rFonts w:ascii="Times" w:eastAsia="Times" w:hAnsi="Times" w:cs="Times"/>
      <w:sz w:val="24"/>
      <w:szCs w:val="24"/>
    </w:rPr>
  </w:style>
  <w:style w:type="paragraph" w:customStyle="1" w:styleId="9656894572654707B0C05D81C5140DE710">
    <w:name w:val="9656894572654707B0C05D81C5140DE710"/>
    <w:rsid w:val="009E1A76"/>
    <w:pPr>
      <w:spacing w:after="0" w:line="240" w:lineRule="auto"/>
    </w:pPr>
    <w:rPr>
      <w:rFonts w:ascii="Times" w:eastAsia="Times" w:hAnsi="Times" w:cs="Times"/>
      <w:sz w:val="24"/>
      <w:szCs w:val="24"/>
    </w:rPr>
  </w:style>
  <w:style w:type="paragraph" w:customStyle="1" w:styleId="97BE5054EECC4A628166DE78561BB5238">
    <w:name w:val="97BE5054EECC4A628166DE78561BB5238"/>
    <w:rsid w:val="009E1A76"/>
    <w:pPr>
      <w:spacing w:after="0" w:line="240" w:lineRule="auto"/>
    </w:pPr>
    <w:rPr>
      <w:rFonts w:ascii="Times" w:eastAsia="Times" w:hAnsi="Times" w:cs="Times"/>
      <w:sz w:val="24"/>
      <w:szCs w:val="24"/>
    </w:rPr>
  </w:style>
  <w:style w:type="paragraph" w:customStyle="1" w:styleId="60B85A9460D6413C9E3D5DA90E2531558">
    <w:name w:val="60B85A9460D6413C9E3D5DA90E2531558"/>
    <w:rsid w:val="009E1A76"/>
    <w:pPr>
      <w:spacing w:after="0" w:line="240" w:lineRule="auto"/>
    </w:pPr>
    <w:rPr>
      <w:rFonts w:ascii="Times" w:eastAsia="Times" w:hAnsi="Times" w:cs="Times"/>
      <w:sz w:val="24"/>
      <w:szCs w:val="24"/>
    </w:rPr>
  </w:style>
  <w:style w:type="paragraph" w:customStyle="1" w:styleId="A8919E64ECF144298B3A9189ECC187E58">
    <w:name w:val="A8919E64ECF144298B3A9189ECC187E58"/>
    <w:rsid w:val="009E1A76"/>
    <w:pPr>
      <w:spacing w:after="0" w:line="240" w:lineRule="auto"/>
    </w:pPr>
    <w:rPr>
      <w:rFonts w:ascii="Times" w:eastAsia="Times" w:hAnsi="Times" w:cs="Times"/>
      <w:sz w:val="24"/>
      <w:szCs w:val="24"/>
    </w:rPr>
  </w:style>
  <w:style w:type="paragraph" w:customStyle="1" w:styleId="9AFEEB9E003241B58A3A525424EBAA718">
    <w:name w:val="9AFEEB9E003241B58A3A525424EBAA718"/>
    <w:rsid w:val="009E1A76"/>
    <w:pPr>
      <w:spacing w:after="0" w:line="240" w:lineRule="auto"/>
    </w:pPr>
    <w:rPr>
      <w:rFonts w:ascii="Times" w:eastAsia="Times" w:hAnsi="Times" w:cs="Times"/>
      <w:sz w:val="24"/>
      <w:szCs w:val="24"/>
    </w:rPr>
  </w:style>
  <w:style w:type="paragraph" w:customStyle="1" w:styleId="9B729DA068E640B096CE88B1E151F9F48">
    <w:name w:val="9B729DA068E640B096CE88B1E151F9F48"/>
    <w:rsid w:val="009E1A76"/>
    <w:pPr>
      <w:spacing w:after="0" w:line="240" w:lineRule="auto"/>
    </w:pPr>
    <w:rPr>
      <w:rFonts w:ascii="Times" w:eastAsia="Times" w:hAnsi="Times" w:cs="Times"/>
      <w:sz w:val="24"/>
      <w:szCs w:val="24"/>
    </w:rPr>
  </w:style>
  <w:style w:type="paragraph" w:customStyle="1" w:styleId="98C875DB5481456E883AF5D8CE999686">
    <w:name w:val="98C875DB5481456E883AF5D8CE999686"/>
    <w:rsid w:val="009E1A76"/>
    <w:pPr>
      <w:spacing w:after="0" w:line="240" w:lineRule="auto"/>
    </w:pPr>
    <w:rPr>
      <w:rFonts w:ascii="Times" w:eastAsia="Times" w:hAnsi="Times" w:cs="Times"/>
      <w:sz w:val="24"/>
      <w:szCs w:val="24"/>
    </w:rPr>
  </w:style>
  <w:style w:type="paragraph" w:customStyle="1" w:styleId="ED54EFF8CCE54A1FA6846FBA599BA39F7">
    <w:name w:val="ED54EFF8CCE54A1FA6846FBA599BA39F7"/>
    <w:rsid w:val="009E1A76"/>
    <w:pPr>
      <w:spacing w:after="0" w:line="240" w:lineRule="auto"/>
    </w:pPr>
    <w:rPr>
      <w:rFonts w:ascii="Times" w:eastAsia="Times" w:hAnsi="Times" w:cs="Times"/>
      <w:sz w:val="24"/>
      <w:szCs w:val="24"/>
    </w:rPr>
  </w:style>
  <w:style w:type="paragraph" w:customStyle="1" w:styleId="BCD058A508AB48CF908A5C6223C2D0367">
    <w:name w:val="BCD058A508AB48CF908A5C6223C2D0367"/>
    <w:rsid w:val="009E1A76"/>
    <w:pPr>
      <w:spacing w:after="0" w:line="240" w:lineRule="auto"/>
      <w:ind w:left="720"/>
      <w:contextualSpacing/>
    </w:pPr>
    <w:rPr>
      <w:rFonts w:ascii="Times" w:eastAsia="Times" w:hAnsi="Times" w:cs="Times"/>
      <w:sz w:val="24"/>
      <w:szCs w:val="24"/>
    </w:rPr>
  </w:style>
  <w:style w:type="paragraph" w:customStyle="1" w:styleId="5B9FD9B0D19A424496F339EE686E99567">
    <w:name w:val="5B9FD9B0D19A424496F339EE686E99567"/>
    <w:rsid w:val="009E1A76"/>
    <w:pPr>
      <w:spacing w:after="0" w:line="240" w:lineRule="auto"/>
      <w:ind w:left="720"/>
      <w:contextualSpacing/>
    </w:pPr>
    <w:rPr>
      <w:rFonts w:ascii="Times" w:eastAsia="Times" w:hAnsi="Times" w:cs="Times"/>
      <w:sz w:val="24"/>
      <w:szCs w:val="24"/>
    </w:rPr>
  </w:style>
  <w:style w:type="paragraph" w:customStyle="1" w:styleId="48807A3C847F4A599E730F356A556B217">
    <w:name w:val="48807A3C847F4A599E730F356A556B217"/>
    <w:rsid w:val="009E1A76"/>
    <w:pPr>
      <w:spacing w:after="0" w:line="240" w:lineRule="auto"/>
    </w:pPr>
    <w:rPr>
      <w:rFonts w:ascii="Times" w:eastAsia="Times" w:hAnsi="Times" w:cs="Times"/>
      <w:sz w:val="24"/>
      <w:szCs w:val="24"/>
    </w:rPr>
  </w:style>
  <w:style w:type="paragraph" w:customStyle="1" w:styleId="6125E6ACDF2F44F48AB4E6D9C345228B5">
    <w:name w:val="6125E6ACDF2F44F48AB4E6D9C345228B5"/>
    <w:rsid w:val="009E1A76"/>
    <w:pPr>
      <w:spacing w:after="0" w:line="240" w:lineRule="auto"/>
    </w:pPr>
    <w:rPr>
      <w:rFonts w:ascii="Times" w:eastAsia="Times" w:hAnsi="Times" w:cs="Times"/>
      <w:sz w:val="24"/>
      <w:szCs w:val="24"/>
    </w:rPr>
  </w:style>
  <w:style w:type="paragraph" w:customStyle="1" w:styleId="0C33561C3AFE47A483525038DE634B134">
    <w:name w:val="0C33561C3AFE47A483525038DE634B134"/>
    <w:rsid w:val="009E1A76"/>
    <w:pPr>
      <w:spacing w:after="0" w:line="240" w:lineRule="auto"/>
    </w:pPr>
    <w:rPr>
      <w:rFonts w:ascii="Times" w:eastAsia="Times" w:hAnsi="Times" w:cs="Times"/>
      <w:sz w:val="24"/>
      <w:szCs w:val="24"/>
    </w:rPr>
  </w:style>
  <w:style w:type="paragraph" w:customStyle="1" w:styleId="BAF69FBCD08C46E19E5D0DF49641D3074">
    <w:name w:val="BAF69FBCD08C46E19E5D0DF49641D3074"/>
    <w:rsid w:val="009E1A76"/>
    <w:pPr>
      <w:spacing w:after="0" w:line="240" w:lineRule="auto"/>
    </w:pPr>
    <w:rPr>
      <w:rFonts w:ascii="Times" w:eastAsia="Times" w:hAnsi="Times" w:cs="Times"/>
      <w:sz w:val="24"/>
      <w:szCs w:val="24"/>
    </w:rPr>
  </w:style>
  <w:style w:type="paragraph" w:customStyle="1" w:styleId="BE36DB23169742828492EA2132D361004">
    <w:name w:val="BE36DB23169742828492EA2132D361004"/>
    <w:rsid w:val="009E1A76"/>
    <w:pPr>
      <w:spacing w:after="0" w:line="240" w:lineRule="auto"/>
    </w:pPr>
    <w:rPr>
      <w:rFonts w:ascii="Times" w:eastAsia="Times" w:hAnsi="Times" w:cs="Times"/>
      <w:sz w:val="24"/>
      <w:szCs w:val="24"/>
    </w:rPr>
  </w:style>
  <w:style w:type="paragraph" w:customStyle="1" w:styleId="9F582E836B79404C81525129415C53B24">
    <w:name w:val="9F582E836B79404C81525129415C53B24"/>
    <w:rsid w:val="009E1A76"/>
    <w:pPr>
      <w:spacing w:after="0" w:line="240" w:lineRule="auto"/>
    </w:pPr>
    <w:rPr>
      <w:rFonts w:ascii="Times" w:eastAsia="Times" w:hAnsi="Times" w:cs="Times"/>
      <w:sz w:val="24"/>
      <w:szCs w:val="24"/>
    </w:rPr>
  </w:style>
  <w:style w:type="paragraph" w:customStyle="1" w:styleId="F22B6DF6E61B4D76B582B5FEA80DF0704">
    <w:name w:val="F22B6DF6E61B4D76B582B5FEA80DF0704"/>
    <w:rsid w:val="009E1A76"/>
    <w:pPr>
      <w:spacing w:after="0" w:line="240" w:lineRule="auto"/>
    </w:pPr>
    <w:rPr>
      <w:rFonts w:ascii="Times" w:eastAsia="Times" w:hAnsi="Times" w:cs="Times"/>
      <w:sz w:val="24"/>
      <w:szCs w:val="24"/>
    </w:rPr>
  </w:style>
  <w:style w:type="paragraph" w:customStyle="1" w:styleId="235A75D567704FFCBB79EF79A5C3208E4">
    <w:name w:val="235A75D567704FFCBB79EF79A5C3208E4"/>
    <w:rsid w:val="009E1A76"/>
    <w:pPr>
      <w:spacing w:after="0" w:line="240" w:lineRule="auto"/>
    </w:pPr>
    <w:rPr>
      <w:rFonts w:ascii="Times" w:eastAsia="Times" w:hAnsi="Times" w:cs="Times"/>
      <w:sz w:val="24"/>
      <w:szCs w:val="24"/>
    </w:rPr>
  </w:style>
  <w:style w:type="paragraph" w:customStyle="1" w:styleId="A9B09170DE2F441DA29CE1CAAFFBBAC94">
    <w:name w:val="A9B09170DE2F441DA29CE1CAAFFBBAC94"/>
    <w:rsid w:val="009E1A76"/>
    <w:pPr>
      <w:spacing w:after="0" w:line="240" w:lineRule="auto"/>
    </w:pPr>
    <w:rPr>
      <w:rFonts w:ascii="Times" w:eastAsia="Times" w:hAnsi="Times" w:cs="Times"/>
      <w:sz w:val="24"/>
      <w:szCs w:val="24"/>
    </w:rPr>
  </w:style>
  <w:style w:type="paragraph" w:customStyle="1" w:styleId="7EE31E75ABE54E9CA4A915781215F89E4">
    <w:name w:val="7EE31E75ABE54E9CA4A915781215F89E4"/>
    <w:rsid w:val="009E1A76"/>
    <w:pPr>
      <w:spacing w:after="0" w:line="240" w:lineRule="auto"/>
    </w:pPr>
    <w:rPr>
      <w:rFonts w:ascii="Times" w:eastAsia="Times" w:hAnsi="Times" w:cs="Times"/>
      <w:sz w:val="24"/>
      <w:szCs w:val="24"/>
    </w:rPr>
  </w:style>
  <w:style w:type="paragraph" w:customStyle="1" w:styleId="B3F1BFD9951944C6B36A3A493F9DE4334">
    <w:name w:val="B3F1BFD9951944C6B36A3A493F9DE4334"/>
    <w:rsid w:val="009E1A76"/>
    <w:pPr>
      <w:spacing w:after="0" w:line="240" w:lineRule="auto"/>
      <w:ind w:left="720"/>
      <w:contextualSpacing/>
    </w:pPr>
    <w:rPr>
      <w:rFonts w:ascii="Times" w:eastAsia="Times" w:hAnsi="Times" w:cs="Times"/>
      <w:sz w:val="24"/>
      <w:szCs w:val="24"/>
    </w:rPr>
  </w:style>
  <w:style w:type="paragraph" w:customStyle="1" w:styleId="CC15D1FEC72347378B418E34FD716CB24">
    <w:name w:val="CC15D1FEC72347378B418E34FD716CB24"/>
    <w:rsid w:val="009E1A76"/>
    <w:pPr>
      <w:spacing w:after="0" w:line="240" w:lineRule="auto"/>
    </w:pPr>
    <w:rPr>
      <w:rFonts w:ascii="Times" w:eastAsia="Times" w:hAnsi="Times" w:cs="Times"/>
      <w:sz w:val="24"/>
      <w:szCs w:val="24"/>
    </w:rPr>
  </w:style>
  <w:style w:type="paragraph" w:customStyle="1" w:styleId="829541058E084BDD93EE7341E67DA1794">
    <w:name w:val="829541058E084BDD93EE7341E67DA1794"/>
    <w:rsid w:val="009E1A76"/>
    <w:pPr>
      <w:spacing w:after="0" w:line="240" w:lineRule="auto"/>
    </w:pPr>
    <w:rPr>
      <w:rFonts w:ascii="Times" w:eastAsia="Times" w:hAnsi="Times" w:cs="Times"/>
      <w:sz w:val="24"/>
      <w:szCs w:val="24"/>
    </w:rPr>
  </w:style>
  <w:style w:type="paragraph" w:customStyle="1" w:styleId="ACC6B4132C7343069B9B6B7854CF5BA34">
    <w:name w:val="ACC6B4132C7343069B9B6B7854CF5BA34"/>
    <w:rsid w:val="009E1A76"/>
    <w:pPr>
      <w:spacing w:after="0" w:line="240" w:lineRule="auto"/>
    </w:pPr>
    <w:rPr>
      <w:rFonts w:ascii="Times" w:eastAsia="Times" w:hAnsi="Times" w:cs="Times"/>
      <w:sz w:val="24"/>
      <w:szCs w:val="24"/>
    </w:rPr>
  </w:style>
  <w:style w:type="paragraph" w:customStyle="1" w:styleId="DDF4ECCAE45E47BEA932046F6DCAF03E4">
    <w:name w:val="DDF4ECCAE45E47BEA932046F6DCAF03E4"/>
    <w:rsid w:val="009E1A76"/>
    <w:pPr>
      <w:spacing w:after="0" w:line="240" w:lineRule="auto"/>
    </w:pPr>
    <w:rPr>
      <w:rFonts w:ascii="Times" w:eastAsia="Times" w:hAnsi="Times" w:cs="Times"/>
      <w:sz w:val="24"/>
      <w:szCs w:val="24"/>
    </w:rPr>
  </w:style>
  <w:style w:type="paragraph" w:customStyle="1" w:styleId="CC74F68525954FF3A5F0679A1F3B99854">
    <w:name w:val="CC74F68525954FF3A5F0679A1F3B99854"/>
    <w:rsid w:val="009E1A76"/>
    <w:pPr>
      <w:spacing w:after="0" w:line="240" w:lineRule="auto"/>
    </w:pPr>
    <w:rPr>
      <w:rFonts w:ascii="Times" w:eastAsia="Times" w:hAnsi="Times" w:cs="Times"/>
      <w:sz w:val="24"/>
      <w:szCs w:val="24"/>
    </w:rPr>
  </w:style>
  <w:style w:type="paragraph" w:customStyle="1" w:styleId="C0421C7A622A47B482BC9444F119175A2">
    <w:name w:val="C0421C7A622A47B482BC9444F119175A2"/>
    <w:rsid w:val="009E1A76"/>
    <w:pPr>
      <w:spacing w:after="0" w:line="240" w:lineRule="auto"/>
      <w:ind w:left="720"/>
      <w:contextualSpacing/>
    </w:pPr>
    <w:rPr>
      <w:rFonts w:ascii="Times" w:eastAsia="Times" w:hAnsi="Times" w:cs="Times"/>
      <w:sz w:val="24"/>
      <w:szCs w:val="24"/>
    </w:rPr>
  </w:style>
  <w:style w:type="paragraph" w:customStyle="1" w:styleId="F8291C37518D4594BEDA95EC282F19E92">
    <w:name w:val="F8291C37518D4594BEDA95EC282F19E92"/>
    <w:rsid w:val="009E1A76"/>
    <w:pPr>
      <w:spacing w:after="0" w:line="240" w:lineRule="auto"/>
    </w:pPr>
    <w:rPr>
      <w:rFonts w:ascii="Times" w:eastAsia="Times" w:hAnsi="Times" w:cs="Times"/>
      <w:sz w:val="24"/>
      <w:szCs w:val="24"/>
    </w:rPr>
  </w:style>
  <w:style w:type="paragraph" w:customStyle="1" w:styleId="D21DA6956FBA4EAF81BD40101B59A3112">
    <w:name w:val="D21DA6956FBA4EAF81BD40101B59A3112"/>
    <w:rsid w:val="009E1A76"/>
    <w:pPr>
      <w:spacing w:after="0" w:line="240" w:lineRule="auto"/>
    </w:pPr>
    <w:rPr>
      <w:rFonts w:ascii="Times" w:eastAsia="Times" w:hAnsi="Times" w:cs="Times"/>
      <w:sz w:val="24"/>
      <w:szCs w:val="24"/>
    </w:rPr>
  </w:style>
  <w:style w:type="paragraph" w:customStyle="1" w:styleId="12246CDD77C14E20B7B518323AAC69A72">
    <w:name w:val="12246CDD77C14E20B7B518323AAC69A72"/>
    <w:rsid w:val="009E1A76"/>
    <w:pPr>
      <w:spacing w:after="0" w:line="240" w:lineRule="auto"/>
    </w:pPr>
    <w:rPr>
      <w:rFonts w:ascii="Times" w:eastAsia="Times" w:hAnsi="Times" w:cs="Times"/>
      <w:sz w:val="24"/>
      <w:szCs w:val="24"/>
    </w:rPr>
  </w:style>
  <w:style w:type="paragraph" w:customStyle="1" w:styleId="849EFFC4B67B4370849D98F52B3BFC6C2">
    <w:name w:val="849EFFC4B67B4370849D98F52B3BFC6C2"/>
    <w:rsid w:val="009E1A76"/>
    <w:pPr>
      <w:spacing w:after="0" w:line="240" w:lineRule="auto"/>
    </w:pPr>
    <w:rPr>
      <w:rFonts w:ascii="Times" w:eastAsia="Times" w:hAnsi="Times" w:cs="Times"/>
      <w:sz w:val="24"/>
      <w:szCs w:val="24"/>
    </w:rPr>
  </w:style>
  <w:style w:type="paragraph" w:customStyle="1" w:styleId="A901678CDA0C49B2925629E7EACF94272">
    <w:name w:val="A901678CDA0C49B2925629E7EACF94272"/>
    <w:rsid w:val="009E1A76"/>
    <w:pPr>
      <w:spacing w:after="0" w:line="240" w:lineRule="auto"/>
    </w:pPr>
    <w:rPr>
      <w:rFonts w:ascii="Times" w:eastAsia="Times" w:hAnsi="Times" w:cs="Times"/>
      <w:sz w:val="24"/>
      <w:szCs w:val="24"/>
    </w:rPr>
  </w:style>
  <w:style w:type="paragraph" w:customStyle="1" w:styleId="A139314FD1844E71924CBCE42E69C6DF2">
    <w:name w:val="A139314FD1844E71924CBCE42E69C6DF2"/>
    <w:rsid w:val="009E1A76"/>
    <w:pPr>
      <w:spacing w:after="0" w:line="240" w:lineRule="auto"/>
    </w:pPr>
    <w:rPr>
      <w:rFonts w:ascii="Times" w:eastAsia="Times" w:hAnsi="Times" w:cs="Times"/>
      <w:sz w:val="24"/>
      <w:szCs w:val="24"/>
    </w:rPr>
  </w:style>
  <w:style w:type="paragraph" w:customStyle="1" w:styleId="F435B6246B0C4D629A07F0725796864E2">
    <w:name w:val="F435B6246B0C4D629A07F0725796864E2"/>
    <w:rsid w:val="009E1A76"/>
    <w:pPr>
      <w:spacing w:after="0" w:line="240" w:lineRule="auto"/>
    </w:pPr>
    <w:rPr>
      <w:rFonts w:ascii="Times" w:eastAsia="Times" w:hAnsi="Times" w:cs="Times"/>
      <w:sz w:val="24"/>
      <w:szCs w:val="24"/>
    </w:rPr>
  </w:style>
  <w:style w:type="paragraph" w:customStyle="1" w:styleId="554237FF025648EEA884D97F0E4EE7972">
    <w:name w:val="554237FF025648EEA884D97F0E4EE7972"/>
    <w:rsid w:val="009E1A76"/>
    <w:pPr>
      <w:spacing w:after="0" w:line="240" w:lineRule="auto"/>
    </w:pPr>
    <w:rPr>
      <w:rFonts w:ascii="Times" w:eastAsia="Times" w:hAnsi="Times" w:cs="Times"/>
      <w:sz w:val="24"/>
      <w:szCs w:val="24"/>
    </w:rPr>
  </w:style>
  <w:style w:type="paragraph" w:customStyle="1" w:styleId="B3C30BA55C6C451EB11FB11AE3840C712">
    <w:name w:val="B3C30BA55C6C451EB11FB11AE3840C712"/>
    <w:rsid w:val="009E1A76"/>
    <w:pPr>
      <w:spacing w:after="0" w:line="240" w:lineRule="auto"/>
    </w:pPr>
    <w:rPr>
      <w:rFonts w:ascii="Times" w:eastAsia="Times" w:hAnsi="Times" w:cs="Times"/>
      <w:sz w:val="24"/>
      <w:szCs w:val="24"/>
    </w:rPr>
  </w:style>
  <w:style w:type="paragraph" w:customStyle="1" w:styleId="FBC346CC284C49F79994013DFA42C64C2">
    <w:name w:val="FBC346CC284C49F79994013DFA42C64C2"/>
    <w:rsid w:val="009E1A76"/>
    <w:pPr>
      <w:spacing w:after="0" w:line="240" w:lineRule="auto"/>
    </w:pPr>
    <w:rPr>
      <w:rFonts w:ascii="Times" w:eastAsia="Times" w:hAnsi="Times" w:cs="Times"/>
      <w:sz w:val="24"/>
      <w:szCs w:val="24"/>
    </w:rPr>
  </w:style>
  <w:style w:type="paragraph" w:customStyle="1" w:styleId="5C5A68481F754BDEA7AC1671CCCA8F462">
    <w:name w:val="5C5A68481F754BDEA7AC1671CCCA8F462"/>
    <w:rsid w:val="009E1A76"/>
    <w:pPr>
      <w:spacing w:after="0" w:line="240" w:lineRule="auto"/>
    </w:pPr>
    <w:rPr>
      <w:rFonts w:ascii="Times" w:eastAsia="Times" w:hAnsi="Times" w:cs="Times"/>
      <w:sz w:val="24"/>
      <w:szCs w:val="24"/>
    </w:rPr>
  </w:style>
  <w:style w:type="paragraph" w:customStyle="1" w:styleId="3D22E25C50B1497D92FBF1E68EFFFE172">
    <w:name w:val="3D22E25C50B1497D92FBF1E68EFFFE172"/>
    <w:rsid w:val="009E1A76"/>
    <w:pPr>
      <w:spacing w:after="0" w:line="240" w:lineRule="auto"/>
    </w:pPr>
    <w:rPr>
      <w:rFonts w:ascii="Times" w:eastAsia="Times" w:hAnsi="Times" w:cs="Times"/>
      <w:sz w:val="24"/>
      <w:szCs w:val="24"/>
    </w:rPr>
  </w:style>
  <w:style w:type="paragraph" w:customStyle="1" w:styleId="9DEBE40C46D548A1B92E9BE1A378DD3A2">
    <w:name w:val="9DEBE40C46D548A1B92E9BE1A378DD3A2"/>
    <w:rsid w:val="009E1A76"/>
    <w:pPr>
      <w:spacing w:after="0" w:line="240" w:lineRule="auto"/>
    </w:pPr>
    <w:rPr>
      <w:rFonts w:ascii="Times" w:eastAsia="Times" w:hAnsi="Times" w:cs="Times"/>
      <w:sz w:val="24"/>
      <w:szCs w:val="24"/>
    </w:rPr>
  </w:style>
  <w:style w:type="paragraph" w:customStyle="1" w:styleId="1241E398FDDC47009B866040C94A1EE62">
    <w:name w:val="1241E398FDDC47009B866040C94A1EE62"/>
    <w:rsid w:val="009E1A76"/>
    <w:pPr>
      <w:spacing w:after="0" w:line="240" w:lineRule="auto"/>
    </w:pPr>
    <w:rPr>
      <w:rFonts w:ascii="Times" w:eastAsia="Times" w:hAnsi="Times" w:cs="Times"/>
      <w:sz w:val="24"/>
      <w:szCs w:val="24"/>
    </w:rPr>
  </w:style>
  <w:style w:type="paragraph" w:customStyle="1" w:styleId="A5AE008949F3446B83EC236FE5E7BAD92">
    <w:name w:val="A5AE008949F3446B83EC236FE5E7BAD92"/>
    <w:rsid w:val="009E1A76"/>
    <w:pPr>
      <w:spacing w:after="0" w:line="240" w:lineRule="auto"/>
    </w:pPr>
    <w:rPr>
      <w:rFonts w:ascii="Times" w:eastAsia="Times" w:hAnsi="Times" w:cs="Times"/>
      <w:sz w:val="24"/>
      <w:szCs w:val="24"/>
    </w:rPr>
  </w:style>
  <w:style w:type="paragraph" w:customStyle="1" w:styleId="71FBBDE2F0194734B585764361D2560C2">
    <w:name w:val="71FBBDE2F0194734B585764361D2560C2"/>
    <w:rsid w:val="009E1A76"/>
    <w:pPr>
      <w:spacing w:after="0" w:line="240" w:lineRule="auto"/>
    </w:pPr>
    <w:rPr>
      <w:rFonts w:ascii="Times" w:eastAsia="Times" w:hAnsi="Times" w:cs="Times"/>
      <w:sz w:val="24"/>
      <w:szCs w:val="24"/>
    </w:rPr>
  </w:style>
  <w:style w:type="paragraph" w:customStyle="1" w:styleId="5EA529B077824D7D954A9D28EECEEF252">
    <w:name w:val="5EA529B077824D7D954A9D28EECEEF252"/>
    <w:rsid w:val="009E1A76"/>
    <w:pPr>
      <w:spacing w:after="0" w:line="240" w:lineRule="auto"/>
    </w:pPr>
    <w:rPr>
      <w:rFonts w:ascii="Times" w:eastAsia="Times" w:hAnsi="Times" w:cs="Times"/>
      <w:sz w:val="24"/>
      <w:szCs w:val="24"/>
    </w:rPr>
  </w:style>
  <w:style w:type="paragraph" w:customStyle="1" w:styleId="A334A992D61D4EAD9CD9BCF69CBA47B22">
    <w:name w:val="A334A992D61D4EAD9CD9BCF69CBA47B22"/>
    <w:rsid w:val="009E1A76"/>
    <w:pPr>
      <w:spacing w:after="0" w:line="240" w:lineRule="auto"/>
    </w:pPr>
    <w:rPr>
      <w:rFonts w:ascii="Times" w:eastAsia="Times" w:hAnsi="Times" w:cs="Times"/>
      <w:sz w:val="24"/>
      <w:szCs w:val="24"/>
    </w:rPr>
  </w:style>
  <w:style w:type="paragraph" w:customStyle="1" w:styleId="4DFC468D6D6C436784CA1792B4945B032">
    <w:name w:val="4DFC468D6D6C436784CA1792B4945B032"/>
    <w:rsid w:val="009E1A76"/>
    <w:pPr>
      <w:spacing w:after="0" w:line="240" w:lineRule="auto"/>
    </w:pPr>
    <w:rPr>
      <w:rFonts w:ascii="Times" w:eastAsia="Times" w:hAnsi="Times" w:cs="Times"/>
      <w:sz w:val="24"/>
      <w:szCs w:val="24"/>
    </w:rPr>
  </w:style>
  <w:style w:type="paragraph" w:customStyle="1" w:styleId="A401C37DEBFC472A9CF15426C32117822">
    <w:name w:val="A401C37DEBFC472A9CF15426C32117822"/>
    <w:rsid w:val="009E1A76"/>
    <w:pPr>
      <w:spacing w:after="0" w:line="240" w:lineRule="auto"/>
    </w:pPr>
    <w:rPr>
      <w:rFonts w:ascii="Times" w:eastAsia="Times" w:hAnsi="Times" w:cs="Times"/>
      <w:sz w:val="24"/>
      <w:szCs w:val="24"/>
    </w:rPr>
  </w:style>
  <w:style w:type="paragraph" w:customStyle="1" w:styleId="DAF459A87A9F4D288A8AFC7D67C1A12C2">
    <w:name w:val="DAF459A87A9F4D288A8AFC7D67C1A12C2"/>
    <w:rsid w:val="009E1A76"/>
    <w:pPr>
      <w:spacing w:after="0" w:line="240" w:lineRule="auto"/>
    </w:pPr>
    <w:rPr>
      <w:rFonts w:ascii="Times" w:eastAsia="Times" w:hAnsi="Times" w:cs="Times"/>
      <w:sz w:val="24"/>
      <w:szCs w:val="24"/>
    </w:rPr>
  </w:style>
  <w:style w:type="paragraph" w:customStyle="1" w:styleId="C4EE772DD5F5494D9E0C725E0B096D2E2">
    <w:name w:val="C4EE772DD5F5494D9E0C725E0B096D2E2"/>
    <w:rsid w:val="009E1A76"/>
    <w:pPr>
      <w:spacing w:after="0" w:line="240" w:lineRule="auto"/>
    </w:pPr>
    <w:rPr>
      <w:rFonts w:ascii="Times" w:eastAsia="Times" w:hAnsi="Times" w:cs="Times"/>
      <w:sz w:val="24"/>
      <w:szCs w:val="24"/>
    </w:rPr>
  </w:style>
  <w:style w:type="paragraph" w:customStyle="1" w:styleId="7B2ED996CF3942E5B3E02C8085017B742">
    <w:name w:val="7B2ED996CF3942E5B3E02C8085017B742"/>
    <w:rsid w:val="009E1A76"/>
    <w:pPr>
      <w:spacing w:after="0" w:line="240" w:lineRule="auto"/>
    </w:pPr>
    <w:rPr>
      <w:rFonts w:ascii="Times" w:eastAsia="Times" w:hAnsi="Times" w:cs="Times"/>
      <w:sz w:val="24"/>
      <w:szCs w:val="24"/>
    </w:rPr>
  </w:style>
  <w:style w:type="paragraph" w:customStyle="1" w:styleId="AD5F286E95F0402A87F39DFEF4FDCE162">
    <w:name w:val="AD5F286E95F0402A87F39DFEF4FDCE162"/>
    <w:rsid w:val="009E1A76"/>
    <w:pPr>
      <w:spacing w:after="0" w:line="240" w:lineRule="auto"/>
    </w:pPr>
    <w:rPr>
      <w:rFonts w:ascii="Times" w:eastAsia="Times" w:hAnsi="Times" w:cs="Times"/>
      <w:sz w:val="24"/>
      <w:szCs w:val="24"/>
    </w:rPr>
  </w:style>
  <w:style w:type="paragraph" w:customStyle="1" w:styleId="B91A7E1EB65E424FA0E2C7969D48CBB82">
    <w:name w:val="B91A7E1EB65E424FA0E2C7969D48CBB82"/>
    <w:rsid w:val="009E1A76"/>
    <w:pPr>
      <w:spacing w:after="0" w:line="240" w:lineRule="auto"/>
    </w:pPr>
    <w:rPr>
      <w:rFonts w:ascii="Times" w:eastAsia="Times" w:hAnsi="Times" w:cs="Times"/>
      <w:sz w:val="24"/>
      <w:szCs w:val="24"/>
    </w:rPr>
  </w:style>
  <w:style w:type="paragraph" w:customStyle="1" w:styleId="579484DD22954C57B392807E06E0CB262">
    <w:name w:val="579484DD22954C57B392807E06E0CB262"/>
    <w:rsid w:val="009E1A76"/>
    <w:pPr>
      <w:spacing w:after="0" w:line="240" w:lineRule="auto"/>
    </w:pPr>
    <w:rPr>
      <w:rFonts w:ascii="Times" w:eastAsia="Times" w:hAnsi="Times" w:cs="Times"/>
      <w:sz w:val="24"/>
      <w:szCs w:val="24"/>
    </w:rPr>
  </w:style>
  <w:style w:type="paragraph" w:customStyle="1" w:styleId="957A85F7EF1D48298DAB91ABBE97C7892">
    <w:name w:val="957A85F7EF1D48298DAB91ABBE97C7892"/>
    <w:rsid w:val="009E1A76"/>
    <w:pPr>
      <w:spacing w:after="0" w:line="240" w:lineRule="auto"/>
    </w:pPr>
    <w:rPr>
      <w:rFonts w:ascii="Times" w:eastAsia="Times" w:hAnsi="Times" w:cs="Times"/>
      <w:sz w:val="24"/>
      <w:szCs w:val="24"/>
    </w:rPr>
  </w:style>
  <w:style w:type="paragraph" w:customStyle="1" w:styleId="F9F4A7AF10154629A661BB43C44B8ED22">
    <w:name w:val="F9F4A7AF10154629A661BB43C44B8ED22"/>
    <w:rsid w:val="009E1A76"/>
    <w:pPr>
      <w:spacing w:after="0" w:line="240" w:lineRule="auto"/>
    </w:pPr>
    <w:rPr>
      <w:rFonts w:ascii="Times" w:eastAsia="Times" w:hAnsi="Times" w:cs="Times"/>
      <w:sz w:val="24"/>
      <w:szCs w:val="24"/>
    </w:rPr>
  </w:style>
  <w:style w:type="paragraph" w:customStyle="1" w:styleId="94688F0BBB224958901127917BBD765D2">
    <w:name w:val="94688F0BBB224958901127917BBD765D2"/>
    <w:rsid w:val="009E1A76"/>
    <w:pPr>
      <w:spacing w:after="0" w:line="240" w:lineRule="auto"/>
    </w:pPr>
    <w:rPr>
      <w:rFonts w:ascii="Times" w:eastAsia="Times" w:hAnsi="Times" w:cs="Times"/>
      <w:sz w:val="24"/>
      <w:szCs w:val="24"/>
    </w:rPr>
  </w:style>
  <w:style w:type="paragraph" w:customStyle="1" w:styleId="A99929121EDD48E99C202CE3D3496EC52">
    <w:name w:val="A99929121EDD48E99C202CE3D3496EC52"/>
    <w:rsid w:val="009E1A76"/>
    <w:pPr>
      <w:spacing w:after="0" w:line="240" w:lineRule="auto"/>
    </w:pPr>
    <w:rPr>
      <w:rFonts w:ascii="Times" w:eastAsia="Times" w:hAnsi="Times" w:cs="Times"/>
      <w:sz w:val="24"/>
      <w:szCs w:val="24"/>
    </w:rPr>
  </w:style>
  <w:style w:type="paragraph" w:customStyle="1" w:styleId="77D0B1283C344FB2BDC4BF835ECD603B2">
    <w:name w:val="77D0B1283C344FB2BDC4BF835ECD603B2"/>
    <w:rsid w:val="009E1A76"/>
    <w:pPr>
      <w:spacing w:after="0" w:line="240" w:lineRule="auto"/>
      <w:ind w:left="720"/>
      <w:contextualSpacing/>
    </w:pPr>
    <w:rPr>
      <w:rFonts w:ascii="Times" w:eastAsia="Times" w:hAnsi="Times" w:cs="Times"/>
      <w:sz w:val="24"/>
      <w:szCs w:val="24"/>
    </w:rPr>
  </w:style>
  <w:style w:type="paragraph" w:customStyle="1" w:styleId="B69B8FC1EAA64B0B9CB482059793C7F02">
    <w:name w:val="B69B8FC1EAA64B0B9CB482059793C7F02"/>
    <w:rsid w:val="009E1A76"/>
    <w:pPr>
      <w:spacing w:after="0" w:line="240" w:lineRule="auto"/>
    </w:pPr>
    <w:rPr>
      <w:rFonts w:ascii="Times" w:eastAsia="Times" w:hAnsi="Times" w:cs="Times"/>
      <w:sz w:val="24"/>
      <w:szCs w:val="24"/>
    </w:rPr>
  </w:style>
  <w:style w:type="paragraph" w:customStyle="1" w:styleId="7EE8BA7436104CBE9C556F3EF51C90B72">
    <w:name w:val="7EE8BA7436104CBE9C556F3EF51C90B72"/>
    <w:rsid w:val="009E1A76"/>
    <w:pPr>
      <w:spacing w:after="0" w:line="240" w:lineRule="auto"/>
    </w:pPr>
    <w:rPr>
      <w:rFonts w:ascii="Times" w:eastAsia="Times" w:hAnsi="Times" w:cs="Times"/>
      <w:sz w:val="24"/>
      <w:szCs w:val="24"/>
    </w:rPr>
  </w:style>
  <w:style w:type="paragraph" w:customStyle="1" w:styleId="A0BEC038AA984ED784E426E37770C7672">
    <w:name w:val="A0BEC038AA984ED784E426E37770C7672"/>
    <w:rsid w:val="009E1A76"/>
    <w:pPr>
      <w:spacing w:after="0" w:line="240" w:lineRule="auto"/>
    </w:pPr>
    <w:rPr>
      <w:rFonts w:ascii="Times" w:eastAsia="Times" w:hAnsi="Times" w:cs="Times"/>
      <w:sz w:val="24"/>
      <w:szCs w:val="24"/>
    </w:rPr>
  </w:style>
  <w:style w:type="paragraph" w:customStyle="1" w:styleId="C538D9FF4A3849EEA261B5A401DF08C42">
    <w:name w:val="C538D9FF4A3849EEA261B5A401DF08C42"/>
    <w:rsid w:val="009E1A76"/>
    <w:pPr>
      <w:spacing w:after="0" w:line="240" w:lineRule="auto"/>
    </w:pPr>
    <w:rPr>
      <w:rFonts w:ascii="Times" w:eastAsia="Times" w:hAnsi="Times" w:cs="Times"/>
      <w:sz w:val="24"/>
      <w:szCs w:val="24"/>
    </w:rPr>
  </w:style>
  <w:style w:type="paragraph" w:customStyle="1" w:styleId="4C085483C8EA4AC1BBB136AA476C7E612">
    <w:name w:val="4C085483C8EA4AC1BBB136AA476C7E612"/>
    <w:rsid w:val="009E1A76"/>
    <w:pPr>
      <w:spacing w:after="0" w:line="240" w:lineRule="auto"/>
    </w:pPr>
    <w:rPr>
      <w:rFonts w:ascii="Times" w:eastAsia="Times" w:hAnsi="Times" w:cs="Times"/>
      <w:sz w:val="24"/>
      <w:szCs w:val="24"/>
    </w:rPr>
  </w:style>
  <w:style w:type="paragraph" w:customStyle="1" w:styleId="1120BBBE0D9A464CB638C1E41FF564392">
    <w:name w:val="1120BBBE0D9A464CB638C1E41FF564392"/>
    <w:rsid w:val="009E1A76"/>
    <w:pPr>
      <w:spacing w:after="0" w:line="240" w:lineRule="auto"/>
    </w:pPr>
    <w:rPr>
      <w:rFonts w:ascii="Times" w:eastAsia="Times" w:hAnsi="Times" w:cs="Times"/>
      <w:sz w:val="24"/>
      <w:szCs w:val="24"/>
    </w:rPr>
  </w:style>
  <w:style w:type="paragraph" w:customStyle="1" w:styleId="255153B955C143B1A6B4D39900A982142">
    <w:name w:val="255153B955C143B1A6B4D39900A982142"/>
    <w:rsid w:val="009E1A76"/>
    <w:pPr>
      <w:spacing w:after="0" w:line="240" w:lineRule="auto"/>
    </w:pPr>
    <w:rPr>
      <w:rFonts w:ascii="Times" w:eastAsia="Times" w:hAnsi="Times" w:cs="Times"/>
      <w:sz w:val="24"/>
      <w:szCs w:val="24"/>
    </w:rPr>
  </w:style>
  <w:style w:type="paragraph" w:customStyle="1" w:styleId="0A40CA40B7C44DAAA76E29E1F06A70002">
    <w:name w:val="0A40CA40B7C44DAAA76E29E1F06A70002"/>
    <w:rsid w:val="009E1A76"/>
    <w:pPr>
      <w:spacing w:after="0" w:line="240" w:lineRule="auto"/>
    </w:pPr>
    <w:rPr>
      <w:rFonts w:ascii="Times" w:eastAsia="Times" w:hAnsi="Times" w:cs="Times"/>
      <w:sz w:val="24"/>
      <w:szCs w:val="24"/>
    </w:rPr>
  </w:style>
  <w:style w:type="paragraph" w:customStyle="1" w:styleId="3F7AEF5DF44E41F6BFA26B8E3C6BCDA52">
    <w:name w:val="3F7AEF5DF44E41F6BFA26B8E3C6BCDA52"/>
    <w:rsid w:val="009E1A76"/>
    <w:pPr>
      <w:spacing w:after="0" w:line="240" w:lineRule="auto"/>
    </w:pPr>
    <w:rPr>
      <w:rFonts w:ascii="Times" w:eastAsia="Times" w:hAnsi="Times" w:cs="Times"/>
      <w:sz w:val="24"/>
      <w:szCs w:val="24"/>
    </w:rPr>
  </w:style>
  <w:style w:type="paragraph" w:customStyle="1" w:styleId="9FE500E4789A4EAAA452B74AE76FB4B72">
    <w:name w:val="9FE500E4789A4EAAA452B74AE76FB4B72"/>
    <w:rsid w:val="009E1A76"/>
    <w:pPr>
      <w:spacing w:after="0" w:line="240" w:lineRule="auto"/>
    </w:pPr>
    <w:rPr>
      <w:rFonts w:ascii="Times" w:eastAsia="Times" w:hAnsi="Times" w:cs="Times"/>
      <w:sz w:val="24"/>
      <w:szCs w:val="24"/>
    </w:rPr>
  </w:style>
  <w:style w:type="paragraph" w:customStyle="1" w:styleId="0EAB0FA78C3A40C1A25C2377BA62CF2F2">
    <w:name w:val="0EAB0FA78C3A40C1A25C2377BA62CF2F2"/>
    <w:rsid w:val="009E1A76"/>
    <w:pPr>
      <w:spacing w:after="0" w:line="240" w:lineRule="auto"/>
    </w:pPr>
    <w:rPr>
      <w:rFonts w:ascii="Times" w:eastAsia="Times" w:hAnsi="Times" w:cs="Times"/>
      <w:sz w:val="24"/>
      <w:szCs w:val="24"/>
    </w:rPr>
  </w:style>
  <w:style w:type="paragraph" w:customStyle="1" w:styleId="CA5E476ABEAA4E1B9DC5025C2EFB44ED2">
    <w:name w:val="CA5E476ABEAA4E1B9DC5025C2EFB44ED2"/>
    <w:rsid w:val="009E1A76"/>
    <w:pPr>
      <w:spacing w:after="0" w:line="240" w:lineRule="auto"/>
    </w:pPr>
    <w:rPr>
      <w:rFonts w:ascii="Times" w:eastAsia="Times" w:hAnsi="Times" w:cs="Times"/>
      <w:sz w:val="24"/>
      <w:szCs w:val="24"/>
    </w:rPr>
  </w:style>
  <w:style w:type="paragraph" w:customStyle="1" w:styleId="ECF932618D114558B7816417B25B148D2">
    <w:name w:val="ECF932618D114558B7816417B25B148D2"/>
    <w:rsid w:val="009E1A76"/>
    <w:pPr>
      <w:spacing w:after="0" w:line="240" w:lineRule="auto"/>
    </w:pPr>
    <w:rPr>
      <w:rFonts w:ascii="Times" w:eastAsia="Times" w:hAnsi="Times" w:cs="Times"/>
      <w:sz w:val="24"/>
      <w:szCs w:val="24"/>
    </w:rPr>
  </w:style>
  <w:style w:type="paragraph" w:customStyle="1" w:styleId="B880A9510C824954A338EA1C68B125B02">
    <w:name w:val="B880A9510C824954A338EA1C68B125B02"/>
    <w:rsid w:val="009E1A76"/>
    <w:pPr>
      <w:spacing w:after="0" w:line="240" w:lineRule="auto"/>
    </w:pPr>
    <w:rPr>
      <w:rFonts w:ascii="Times" w:eastAsia="Times" w:hAnsi="Times" w:cs="Times"/>
      <w:sz w:val="24"/>
      <w:szCs w:val="24"/>
    </w:rPr>
  </w:style>
  <w:style w:type="paragraph" w:customStyle="1" w:styleId="3CD52641EF6946BFBBF0A647E7AFCA7317">
    <w:name w:val="3CD52641EF6946BFBBF0A647E7AFCA7317"/>
    <w:rsid w:val="009E1A76"/>
    <w:pPr>
      <w:spacing w:after="0" w:line="240" w:lineRule="auto"/>
    </w:pPr>
    <w:rPr>
      <w:rFonts w:ascii="Times" w:eastAsia="Times" w:hAnsi="Times" w:cs="Times"/>
      <w:sz w:val="24"/>
      <w:szCs w:val="24"/>
    </w:rPr>
  </w:style>
  <w:style w:type="paragraph" w:customStyle="1" w:styleId="520A218E6D12429A859DD0876F6EF56C16">
    <w:name w:val="520A218E6D12429A859DD0876F6EF56C16"/>
    <w:rsid w:val="009E1A76"/>
    <w:pPr>
      <w:spacing w:after="0" w:line="240" w:lineRule="auto"/>
    </w:pPr>
    <w:rPr>
      <w:rFonts w:ascii="Times" w:eastAsia="Times" w:hAnsi="Times" w:cs="Times"/>
      <w:sz w:val="24"/>
      <w:szCs w:val="24"/>
    </w:rPr>
  </w:style>
  <w:style w:type="paragraph" w:customStyle="1" w:styleId="423ED1CFB3C9474C825E12791D61BD9B13">
    <w:name w:val="423ED1CFB3C9474C825E12791D61BD9B13"/>
    <w:rsid w:val="009E1A76"/>
    <w:pPr>
      <w:spacing w:after="0" w:line="240" w:lineRule="auto"/>
    </w:pPr>
    <w:rPr>
      <w:rFonts w:ascii="Times" w:eastAsia="Times" w:hAnsi="Times" w:cs="Times"/>
      <w:sz w:val="24"/>
      <w:szCs w:val="24"/>
    </w:rPr>
  </w:style>
  <w:style w:type="paragraph" w:customStyle="1" w:styleId="CA54041FC3E84FF592F31FB0B615CEEF13">
    <w:name w:val="CA54041FC3E84FF592F31FB0B615CEEF13"/>
    <w:rsid w:val="009E1A76"/>
    <w:pPr>
      <w:spacing w:after="0" w:line="240" w:lineRule="auto"/>
    </w:pPr>
    <w:rPr>
      <w:rFonts w:ascii="Times" w:eastAsia="Times" w:hAnsi="Times" w:cs="Times"/>
      <w:sz w:val="24"/>
      <w:szCs w:val="24"/>
    </w:rPr>
  </w:style>
  <w:style w:type="paragraph" w:customStyle="1" w:styleId="2AC63A2802384D8FB6C2CA70F186BCC213">
    <w:name w:val="2AC63A2802384D8FB6C2CA70F186BCC213"/>
    <w:rsid w:val="009E1A76"/>
    <w:pPr>
      <w:spacing w:after="0" w:line="240" w:lineRule="auto"/>
    </w:pPr>
    <w:rPr>
      <w:rFonts w:ascii="Times" w:eastAsia="Times" w:hAnsi="Times" w:cs="Times"/>
      <w:sz w:val="24"/>
      <w:szCs w:val="24"/>
    </w:rPr>
  </w:style>
  <w:style w:type="paragraph" w:customStyle="1" w:styleId="F36DF42D87B8402DBA4D62692D593F4C13">
    <w:name w:val="F36DF42D87B8402DBA4D62692D593F4C13"/>
    <w:rsid w:val="009E1A76"/>
    <w:pPr>
      <w:spacing w:after="0" w:line="240" w:lineRule="auto"/>
    </w:pPr>
    <w:rPr>
      <w:rFonts w:ascii="Times" w:eastAsia="Times" w:hAnsi="Times" w:cs="Times"/>
      <w:sz w:val="24"/>
      <w:szCs w:val="24"/>
    </w:rPr>
  </w:style>
  <w:style w:type="paragraph" w:customStyle="1" w:styleId="661A961C276F43B1824EA88B447C67C612">
    <w:name w:val="661A961C276F43B1824EA88B447C67C612"/>
    <w:rsid w:val="009E1A76"/>
    <w:pPr>
      <w:spacing w:after="0" w:line="240" w:lineRule="auto"/>
    </w:pPr>
    <w:rPr>
      <w:rFonts w:ascii="Times" w:eastAsia="Times" w:hAnsi="Times" w:cs="Times"/>
      <w:sz w:val="24"/>
      <w:szCs w:val="24"/>
    </w:rPr>
  </w:style>
  <w:style w:type="paragraph" w:customStyle="1" w:styleId="0AF8D742C79D46C4B7E518CAA20EB4D712">
    <w:name w:val="0AF8D742C79D46C4B7E518CAA20EB4D712"/>
    <w:rsid w:val="009E1A76"/>
    <w:pPr>
      <w:spacing w:after="0" w:line="240" w:lineRule="auto"/>
    </w:pPr>
    <w:rPr>
      <w:rFonts w:ascii="Times" w:eastAsia="Times" w:hAnsi="Times" w:cs="Times"/>
      <w:sz w:val="24"/>
      <w:szCs w:val="24"/>
    </w:rPr>
  </w:style>
  <w:style w:type="paragraph" w:customStyle="1" w:styleId="9656894572654707B0C05D81C5140DE711">
    <w:name w:val="9656894572654707B0C05D81C5140DE711"/>
    <w:rsid w:val="009E1A76"/>
    <w:pPr>
      <w:spacing w:after="0" w:line="240" w:lineRule="auto"/>
    </w:pPr>
    <w:rPr>
      <w:rFonts w:ascii="Times" w:eastAsia="Times" w:hAnsi="Times" w:cs="Times"/>
      <w:sz w:val="24"/>
      <w:szCs w:val="24"/>
    </w:rPr>
  </w:style>
  <w:style w:type="paragraph" w:customStyle="1" w:styleId="97BE5054EECC4A628166DE78561BB5239">
    <w:name w:val="97BE5054EECC4A628166DE78561BB5239"/>
    <w:rsid w:val="009E1A76"/>
    <w:pPr>
      <w:spacing w:after="0" w:line="240" w:lineRule="auto"/>
    </w:pPr>
    <w:rPr>
      <w:rFonts w:ascii="Times" w:eastAsia="Times" w:hAnsi="Times" w:cs="Times"/>
      <w:sz w:val="24"/>
      <w:szCs w:val="24"/>
    </w:rPr>
  </w:style>
  <w:style w:type="paragraph" w:customStyle="1" w:styleId="60B85A9460D6413C9E3D5DA90E2531559">
    <w:name w:val="60B85A9460D6413C9E3D5DA90E2531559"/>
    <w:rsid w:val="009E1A76"/>
    <w:pPr>
      <w:spacing w:after="0" w:line="240" w:lineRule="auto"/>
    </w:pPr>
    <w:rPr>
      <w:rFonts w:ascii="Times" w:eastAsia="Times" w:hAnsi="Times" w:cs="Times"/>
      <w:sz w:val="24"/>
      <w:szCs w:val="24"/>
    </w:rPr>
  </w:style>
  <w:style w:type="paragraph" w:customStyle="1" w:styleId="A8919E64ECF144298B3A9189ECC187E59">
    <w:name w:val="A8919E64ECF144298B3A9189ECC187E59"/>
    <w:rsid w:val="009E1A76"/>
    <w:pPr>
      <w:spacing w:after="0" w:line="240" w:lineRule="auto"/>
    </w:pPr>
    <w:rPr>
      <w:rFonts w:ascii="Times" w:eastAsia="Times" w:hAnsi="Times" w:cs="Times"/>
      <w:sz w:val="24"/>
      <w:szCs w:val="24"/>
    </w:rPr>
  </w:style>
  <w:style w:type="paragraph" w:customStyle="1" w:styleId="9AFEEB9E003241B58A3A525424EBAA719">
    <w:name w:val="9AFEEB9E003241B58A3A525424EBAA719"/>
    <w:rsid w:val="009E1A76"/>
    <w:pPr>
      <w:spacing w:after="0" w:line="240" w:lineRule="auto"/>
    </w:pPr>
    <w:rPr>
      <w:rFonts w:ascii="Times" w:eastAsia="Times" w:hAnsi="Times" w:cs="Times"/>
      <w:sz w:val="24"/>
      <w:szCs w:val="24"/>
    </w:rPr>
  </w:style>
  <w:style w:type="paragraph" w:customStyle="1" w:styleId="9B729DA068E640B096CE88B1E151F9F49">
    <w:name w:val="9B729DA068E640B096CE88B1E151F9F49"/>
    <w:rsid w:val="009E1A76"/>
    <w:pPr>
      <w:spacing w:after="0" w:line="240" w:lineRule="auto"/>
    </w:pPr>
    <w:rPr>
      <w:rFonts w:ascii="Times" w:eastAsia="Times" w:hAnsi="Times" w:cs="Times"/>
      <w:sz w:val="24"/>
      <w:szCs w:val="24"/>
    </w:rPr>
  </w:style>
  <w:style w:type="paragraph" w:customStyle="1" w:styleId="98C875DB5481456E883AF5D8CE9996861">
    <w:name w:val="98C875DB5481456E883AF5D8CE9996861"/>
    <w:rsid w:val="009E1A76"/>
    <w:pPr>
      <w:spacing w:after="0" w:line="240" w:lineRule="auto"/>
    </w:pPr>
    <w:rPr>
      <w:rFonts w:ascii="Times" w:eastAsia="Times" w:hAnsi="Times" w:cs="Times"/>
      <w:sz w:val="24"/>
      <w:szCs w:val="24"/>
    </w:rPr>
  </w:style>
  <w:style w:type="paragraph" w:customStyle="1" w:styleId="ED54EFF8CCE54A1FA6846FBA599BA39F8">
    <w:name w:val="ED54EFF8CCE54A1FA6846FBA599BA39F8"/>
    <w:rsid w:val="009E1A76"/>
    <w:pPr>
      <w:spacing w:after="0" w:line="240" w:lineRule="auto"/>
    </w:pPr>
    <w:rPr>
      <w:rFonts w:ascii="Times" w:eastAsia="Times" w:hAnsi="Times" w:cs="Times"/>
      <w:sz w:val="24"/>
      <w:szCs w:val="24"/>
    </w:rPr>
  </w:style>
  <w:style w:type="paragraph" w:customStyle="1" w:styleId="BCD058A508AB48CF908A5C6223C2D0368">
    <w:name w:val="BCD058A508AB48CF908A5C6223C2D0368"/>
    <w:rsid w:val="009E1A76"/>
    <w:pPr>
      <w:spacing w:after="0" w:line="240" w:lineRule="auto"/>
      <w:ind w:left="720"/>
      <w:contextualSpacing/>
    </w:pPr>
    <w:rPr>
      <w:rFonts w:ascii="Times" w:eastAsia="Times" w:hAnsi="Times" w:cs="Times"/>
      <w:sz w:val="24"/>
      <w:szCs w:val="24"/>
    </w:rPr>
  </w:style>
  <w:style w:type="paragraph" w:customStyle="1" w:styleId="5B9FD9B0D19A424496F339EE686E99568">
    <w:name w:val="5B9FD9B0D19A424496F339EE686E99568"/>
    <w:rsid w:val="009E1A76"/>
    <w:pPr>
      <w:spacing w:after="0" w:line="240" w:lineRule="auto"/>
      <w:ind w:left="720"/>
      <w:contextualSpacing/>
    </w:pPr>
    <w:rPr>
      <w:rFonts w:ascii="Times" w:eastAsia="Times" w:hAnsi="Times" w:cs="Times"/>
      <w:sz w:val="24"/>
      <w:szCs w:val="24"/>
    </w:rPr>
  </w:style>
  <w:style w:type="paragraph" w:customStyle="1" w:styleId="48807A3C847F4A599E730F356A556B218">
    <w:name w:val="48807A3C847F4A599E730F356A556B218"/>
    <w:rsid w:val="009E1A76"/>
    <w:pPr>
      <w:spacing w:after="0" w:line="240" w:lineRule="auto"/>
    </w:pPr>
    <w:rPr>
      <w:rFonts w:ascii="Times" w:eastAsia="Times" w:hAnsi="Times" w:cs="Times"/>
      <w:sz w:val="24"/>
      <w:szCs w:val="24"/>
    </w:rPr>
  </w:style>
  <w:style w:type="paragraph" w:customStyle="1" w:styleId="6125E6ACDF2F44F48AB4E6D9C345228B6">
    <w:name w:val="6125E6ACDF2F44F48AB4E6D9C345228B6"/>
    <w:rsid w:val="009E1A76"/>
    <w:pPr>
      <w:spacing w:after="0" w:line="240" w:lineRule="auto"/>
    </w:pPr>
    <w:rPr>
      <w:rFonts w:ascii="Times" w:eastAsia="Times" w:hAnsi="Times" w:cs="Times"/>
      <w:sz w:val="24"/>
      <w:szCs w:val="24"/>
    </w:rPr>
  </w:style>
  <w:style w:type="paragraph" w:customStyle="1" w:styleId="0C33561C3AFE47A483525038DE634B135">
    <w:name w:val="0C33561C3AFE47A483525038DE634B135"/>
    <w:rsid w:val="009E1A76"/>
    <w:pPr>
      <w:spacing w:after="0" w:line="240" w:lineRule="auto"/>
    </w:pPr>
    <w:rPr>
      <w:rFonts w:ascii="Times" w:eastAsia="Times" w:hAnsi="Times" w:cs="Times"/>
      <w:sz w:val="24"/>
      <w:szCs w:val="24"/>
    </w:rPr>
  </w:style>
  <w:style w:type="paragraph" w:customStyle="1" w:styleId="BAF69FBCD08C46E19E5D0DF49641D3075">
    <w:name w:val="BAF69FBCD08C46E19E5D0DF49641D3075"/>
    <w:rsid w:val="009E1A76"/>
    <w:pPr>
      <w:spacing w:after="0" w:line="240" w:lineRule="auto"/>
    </w:pPr>
    <w:rPr>
      <w:rFonts w:ascii="Times" w:eastAsia="Times" w:hAnsi="Times" w:cs="Times"/>
      <w:sz w:val="24"/>
      <w:szCs w:val="24"/>
    </w:rPr>
  </w:style>
  <w:style w:type="paragraph" w:customStyle="1" w:styleId="BE36DB23169742828492EA2132D361005">
    <w:name w:val="BE36DB23169742828492EA2132D361005"/>
    <w:rsid w:val="009E1A76"/>
    <w:pPr>
      <w:spacing w:after="0" w:line="240" w:lineRule="auto"/>
    </w:pPr>
    <w:rPr>
      <w:rFonts w:ascii="Times" w:eastAsia="Times" w:hAnsi="Times" w:cs="Times"/>
      <w:sz w:val="24"/>
      <w:szCs w:val="24"/>
    </w:rPr>
  </w:style>
  <w:style w:type="paragraph" w:customStyle="1" w:styleId="9F582E836B79404C81525129415C53B25">
    <w:name w:val="9F582E836B79404C81525129415C53B25"/>
    <w:rsid w:val="009E1A76"/>
    <w:pPr>
      <w:spacing w:after="0" w:line="240" w:lineRule="auto"/>
    </w:pPr>
    <w:rPr>
      <w:rFonts w:ascii="Times" w:eastAsia="Times" w:hAnsi="Times" w:cs="Times"/>
      <w:sz w:val="24"/>
      <w:szCs w:val="24"/>
    </w:rPr>
  </w:style>
  <w:style w:type="paragraph" w:customStyle="1" w:styleId="F22B6DF6E61B4D76B582B5FEA80DF0705">
    <w:name w:val="F22B6DF6E61B4D76B582B5FEA80DF0705"/>
    <w:rsid w:val="009E1A76"/>
    <w:pPr>
      <w:spacing w:after="0" w:line="240" w:lineRule="auto"/>
    </w:pPr>
    <w:rPr>
      <w:rFonts w:ascii="Times" w:eastAsia="Times" w:hAnsi="Times" w:cs="Times"/>
      <w:sz w:val="24"/>
      <w:szCs w:val="24"/>
    </w:rPr>
  </w:style>
  <w:style w:type="paragraph" w:customStyle="1" w:styleId="235A75D567704FFCBB79EF79A5C3208E5">
    <w:name w:val="235A75D567704FFCBB79EF79A5C3208E5"/>
    <w:rsid w:val="009E1A76"/>
    <w:pPr>
      <w:spacing w:after="0" w:line="240" w:lineRule="auto"/>
    </w:pPr>
    <w:rPr>
      <w:rFonts w:ascii="Times" w:eastAsia="Times" w:hAnsi="Times" w:cs="Times"/>
      <w:sz w:val="24"/>
      <w:szCs w:val="24"/>
    </w:rPr>
  </w:style>
  <w:style w:type="paragraph" w:customStyle="1" w:styleId="A9B09170DE2F441DA29CE1CAAFFBBAC95">
    <w:name w:val="A9B09170DE2F441DA29CE1CAAFFBBAC95"/>
    <w:rsid w:val="009E1A76"/>
    <w:pPr>
      <w:spacing w:after="0" w:line="240" w:lineRule="auto"/>
    </w:pPr>
    <w:rPr>
      <w:rFonts w:ascii="Times" w:eastAsia="Times" w:hAnsi="Times" w:cs="Times"/>
      <w:sz w:val="24"/>
      <w:szCs w:val="24"/>
    </w:rPr>
  </w:style>
  <w:style w:type="paragraph" w:customStyle="1" w:styleId="7EE31E75ABE54E9CA4A915781215F89E5">
    <w:name w:val="7EE31E75ABE54E9CA4A915781215F89E5"/>
    <w:rsid w:val="009E1A76"/>
    <w:pPr>
      <w:spacing w:after="0" w:line="240" w:lineRule="auto"/>
    </w:pPr>
    <w:rPr>
      <w:rFonts w:ascii="Times" w:eastAsia="Times" w:hAnsi="Times" w:cs="Times"/>
      <w:sz w:val="24"/>
      <w:szCs w:val="24"/>
    </w:rPr>
  </w:style>
  <w:style w:type="paragraph" w:customStyle="1" w:styleId="B3F1BFD9951944C6B36A3A493F9DE4335">
    <w:name w:val="B3F1BFD9951944C6B36A3A493F9DE4335"/>
    <w:rsid w:val="009E1A76"/>
    <w:pPr>
      <w:spacing w:after="0" w:line="240" w:lineRule="auto"/>
      <w:ind w:left="720"/>
      <w:contextualSpacing/>
    </w:pPr>
    <w:rPr>
      <w:rFonts w:ascii="Times" w:eastAsia="Times" w:hAnsi="Times" w:cs="Times"/>
      <w:sz w:val="24"/>
      <w:szCs w:val="24"/>
    </w:rPr>
  </w:style>
  <w:style w:type="paragraph" w:customStyle="1" w:styleId="CC15D1FEC72347378B418E34FD716CB25">
    <w:name w:val="CC15D1FEC72347378B418E34FD716CB25"/>
    <w:rsid w:val="009E1A76"/>
    <w:pPr>
      <w:spacing w:after="0" w:line="240" w:lineRule="auto"/>
    </w:pPr>
    <w:rPr>
      <w:rFonts w:ascii="Times" w:eastAsia="Times" w:hAnsi="Times" w:cs="Times"/>
      <w:sz w:val="24"/>
      <w:szCs w:val="24"/>
    </w:rPr>
  </w:style>
  <w:style w:type="paragraph" w:customStyle="1" w:styleId="829541058E084BDD93EE7341E67DA1795">
    <w:name w:val="829541058E084BDD93EE7341E67DA1795"/>
    <w:rsid w:val="009E1A76"/>
    <w:pPr>
      <w:spacing w:after="0" w:line="240" w:lineRule="auto"/>
    </w:pPr>
    <w:rPr>
      <w:rFonts w:ascii="Times" w:eastAsia="Times" w:hAnsi="Times" w:cs="Times"/>
      <w:sz w:val="24"/>
      <w:szCs w:val="24"/>
    </w:rPr>
  </w:style>
  <w:style w:type="paragraph" w:customStyle="1" w:styleId="ACC6B4132C7343069B9B6B7854CF5BA35">
    <w:name w:val="ACC6B4132C7343069B9B6B7854CF5BA35"/>
    <w:rsid w:val="009E1A76"/>
    <w:pPr>
      <w:spacing w:after="0" w:line="240" w:lineRule="auto"/>
    </w:pPr>
    <w:rPr>
      <w:rFonts w:ascii="Times" w:eastAsia="Times" w:hAnsi="Times" w:cs="Times"/>
      <w:sz w:val="24"/>
      <w:szCs w:val="24"/>
    </w:rPr>
  </w:style>
  <w:style w:type="paragraph" w:customStyle="1" w:styleId="DDF4ECCAE45E47BEA932046F6DCAF03E5">
    <w:name w:val="DDF4ECCAE45E47BEA932046F6DCAF03E5"/>
    <w:rsid w:val="009E1A76"/>
    <w:pPr>
      <w:spacing w:after="0" w:line="240" w:lineRule="auto"/>
    </w:pPr>
    <w:rPr>
      <w:rFonts w:ascii="Times" w:eastAsia="Times" w:hAnsi="Times" w:cs="Times"/>
      <w:sz w:val="24"/>
      <w:szCs w:val="24"/>
    </w:rPr>
  </w:style>
  <w:style w:type="paragraph" w:customStyle="1" w:styleId="CC74F68525954FF3A5F0679A1F3B99855">
    <w:name w:val="CC74F68525954FF3A5F0679A1F3B99855"/>
    <w:rsid w:val="009E1A76"/>
    <w:pPr>
      <w:spacing w:after="0" w:line="240" w:lineRule="auto"/>
    </w:pPr>
    <w:rPr>
      <w:rFonts w:ascii="Times" w:eastAsia="Times" w:hAnsi="Times" w:cs="Times"/>
      <w:sz w:val="24"/>
      <w:szCs w:val="24"/>
    </w:rPr>
  </w:style>
  <w:style w:type="paragraph" w:customStyle="1" w:styleId="C0421C7A622A47B482BC9444F119175A3">
    <w:name w:val="C0421C7A622A47B482BC9444F119175A3"/>
    <w:rsid w:val="009E1A76"/>
    <w:pPr>
      <w:spacing w:after="0" w:line="240" w:lineRule="auto"/>
      <w:ind w:left="720"/>
      <w:contextualSpacing/>
    </w:pPr>
    <w:rPr>
      <w:rFonts w:ascii="Times" w:eastAsia="Times" w:hAnsi="Times" w:cs="Times"/>
      <w:sz w:val="24"/>
      <w:szCs w:val="24"/>
    </w:rPr>
  </w:style>
  <w:style w:type="paragraph" w:customStyle="1" w:styleId="F8291C37518D4594BEDA95EC282F19E93">
    <w:name w:val="F8291C37518D4594BEDA95EC282F19E93"/>
    <w:rsid w:val="009E1A76"/>
    <w:pPr>
      <w:spacing w:after="0" w:line="240" w:lineRule="auto"/>
    </w:pPr>
    <w:rPr>
      <w:rFonts w:ascii="Times" w:eastAsia="Times" w:hAnsi="Times" w:cs="Times"/>
      <w:sz w:val="24"/>
      <w:szCs w:val="24"/>
    </w:rPr>
  </w:style>
  <w:style w:type="paragraph" w:customStyle="1" w:styleId="D21DA6956FBA4EAF81BD40101B59A3113">
    <w:name w:val="D21DA6956FBA4EAF81BD40101B59A3113"/>
    <w:rsid w:val="009E1A76"/>
    <w:pPr>
      <w:spacing w:after="0" w:line="240" w:lineRule="auto"/>
    </w:pPr>
    <w:rPr>
      <w:rFonts w:ascii="Times" w:eastAsia="Times" w:hAnsi="Times" w:cs="Times"/>
      <w:sz w:val="24"/>
      <w:szCs w:val="24"/>
    </w:rPr>
  </w:style>
  <w:style w:type="paragraph" w:customStyle="1" w:styleId="12246CDD77C14E20B7B518323AAC69A73">
    <w:name w:val="12246CDD77C14E20B7B518323AAC69A73"/>
    <w:rsid w:val="009E1A76"/>
    <w:pPr>
      <w:spacing w:after="0" w:line="240" w:lineRule="auto"/>
    </w:pPr>
    <w:rPr>
      <w:rFonts w:ascii="Times" w:eastAsia="Times" w:hAnsi="Times" w:cs="Times"/>
      <w:sz w:val="24"/>
      <w:szCs w:val="24"/>
    </w:rPr>
  </w:style>
  <w:style w:type="paragraph" w:customStyle="1" w:styleId="849EFFC4B67B4370849D98F52B3BFC6C3">
    <w:name w:val="849EFFC4B67B4370849D98F52B3BFC6C3"/>
    <w:rsid w:val="009E1A76"/>
    <w:pPr>
      <w:spacing w:after="0" w:line="240" w:lineRule="auto"/>
    </w:pPr>
    <w:rPr>
      <w:rFonts w:ascii="Times" w:eastAsia="Times" w:hAnsi="Times" w:cs="Times"/>
      <w:sz w:val="24"/>
      <w:szCs w:val="24"/>
    </w:rPr>
  </w:style>
  <w:style w:type="paragraph" w:customStyle="1" w:styleId="A901678CDA0C49B2925629E7EACF94273">
    <w:name w:val="A901678CDA0C49B2925629E7EACF94273"/>
    <w:rsid w:val="009E1A76"/>
    <w:pPr>
      <w:spacing w:after="0" w:line="240" w:lineRule="auto"/>
    </w:pPr>
    <w:rPr>
      <w:rFonts w:ascii="Times" w:eastAsia="Times" w:hAnsi="Times" w:cs="Times"/>
      <w:sz w:val="24"/>
      <w:szCs w:val="24"/>
    </w:rPr>
  </w:style>
  <w:style w:type="paragraph" w:customStyle="1" w:styleId="A139314FD1844E71924CBCE42E69C6DF3">
    <w:name w:val="A139314FD1844E71924CBCE42E69C6DF3"/>
    <w:rsid w:val="009E1A76"/>
    <w:pPr>
      <w:spacing w:after="0" w:line="240" w:lineRule="auto"/>
    </w:pPr>
    <w:rPr>
      <w:rFonts w:ascii="Times" w:eastAsia="Times" w:hAnsi="Times" w:cs="Times"/>
      <w:sz w:val="24"/>
      <w:szCs w:val="24"/>
    </w:rPr>
  </w:style>
  <w:style w:type="paragraph" w:customStyle="1" w:styleId="F435B6246B0C4D629A07F0725796864E3">
    <w:name w:val="F435B6246B0C4D629A07F0725796864E3"/>
    <w:rsid w:val="009E1A76"/>
    <w:pPr>
      <w:spacing w:after="0" w:line="240" w:lineRule="auto"/>
    </w:pPr>
    <w:rPr>
      <w:rFonts w:ascii="Times" w:eastAsia="Times" w:hAnsi="Times" w:cs="Times"/>
      <w:sz w:val="24"/>
      <w:szCs w:val="24"/>
    </w:rPr>
  </w:style>
  <w:style w:type="paragraph" w:customStyle="1" w:styleId="554237FF025648EEA884D97F0E4EE7973">
    <w:name w:val="554237FF025648EEA884D97F0E4EE7973"/>
    <w:rsid w:val="009E1A76"/>
    <w:pPr>
      <w:spacing w:after="0" w:line="240" w:lineRule="auto"/>
    </w:pPr>
    <w:rPr>
      <w:rFonts w:ascii="Times" w:eastAsia="Times" w:hAnsi="Times" w:cs="Times"/>
      <w:sz w:val="24"/>
      <w:szCs w:val="24"/>
    </w:rPr>
  </w:style>
  <w:style w:type="paragraph" w:customStyle="1" w:styleId="B3C30BA55C6C451EB11FB11AE3840C713">
    <w:name w:val="B3C30BA55C6C451EB11FB11AE3840C713"/>
    <w:rsid w:val="009E1A76"/>
    <w:pPr>
      <w:spacing w:after="0" w:line="240" w:lineRule="auto"/>
    </w:pPr>
    <w:rPr>
      <w:rFonts w:ascii="Times" w:eastAsia="Times" w:hAnsi="Times" w:cs="Times"/>
      <w:sz w:val="24"/>
      <w:szCs w:val="24"/>
    </w:rPr>
  </w:style>
  <w:style w:type="paragraph" w:customStyle="1" w:styleId="FBC346CC284C49F79994013DFA42C64C3">
    <w:name w:val="FBC346CC284C49F79994013DFA42C64C3"/>
    <w:rsid w:val="009E1A76"/>
    <w:pPr>
      <w:spacing w:after="0" w:line="240" w:lineRule="auto"/>
    </w:pPr>
    <w:rPr>
      <w:rFonts w:ascii="Times" w:eastAsia="Times" w:hAnsi="Times" w:cs="Times"/>
      <w:sz w:val="24"/>
      <w:szCs w:val="24"/>
    </w:rPr>
  </w:style>
  <w:style w:type="paragraph" w:customStyle="1" w:styleId="5C5A68481F754BDEA7AC1671CCCA8F463">
    <w:name w:val="5C5A68481F754BDEA7AC1671CCCA8F463"/>
    <w:rsid w:val="009E1A76"/>
    <w:pPr>
      <w:spacing w:after="0" w:line="240" w:lineRule="auto"/>
    </w:pPr>
    <w:rPr>
      <w:rFonts w:ascii="Times" w:eastAsia="Times" w:hAnsi="Times" w:cs="Times"/>
      <w:sz w:val="24"/>
      <w:szCs w:val="24"/>
    </w:rPr>
  </w:style>
  <w:style w:type="paragraph" w:customStyle="1" w:styleId="3D22E25C50B1497D92FBF1E68EFFFE173">
    <w:name w:val="3D22E25C50B1497D92FBF1E68EFFFE173"/>
    <w:rsid w:val="009E1A76"/>
    <w:pPr>
      <w:spacing w:after="0" w:line="240" w:lineRule="auto"/>
    </w:pPr>
    <w:rPr>
      <w:rFonts w:ascii="Times" w:eastAsia="Times" w:hAnsi="Times" w:cs="Times"/>
      <w:sz w:val="24"/>
      <w:szCs w:val="24"/>
    </w:rPr>
  </w:style>
  <w:style w:type="paragraph" w:customStyle="1" w:styleId="9DEBE40C46D548A1B92E9BE1A378DD3A3">
    <w:name w:val="9DEBE40C46D548A1B92E9BE1A378DD3A3"/>
    <w:rsid w:val="009E1A76"/>
    <w:pPr>
      <w:spacing w:after="0" w:line="240" w:lineRule="auto"/>
    </w:pPr>
    <w:rPr>
      <w:rFonts w:ascii="Times" w:eastAsia="Times" w:hAnsi="Times" w:cs="Times"/>
      <w:sz w:val="24"/>
      <w:szCs w:val="24"/>
    </w:rPr>
  </w:style>
  <w:style w:type="paragraph" w:customStyle="1" w:styleId="1241E398FDDC47009B866040C94A1EE63">
    <w:name w:val="1241E398FDDC47009B866040C94A1EE63"/>
    <w:rsid w:val="009E1A76"/>
    <w:pPr>
      <w:spacing w:after="0" w:line="240" w:lineRule="auto"/>
    </w:pPr>
    <w:rPr>
      <w:rFonts w:ascii="Times" w:eastAsia="Times" w:hAnsi="Times" w:cs="Times"/>
      <w:sz w:val="24"/>
      <w:szCs w:val="24"/>
    </w:rPr>
  </w:style>
  <w:style w:type="paragraph" w:customStyle="1" w:styleId="A5AE008949F3446B83EC236FE5E7BAD93">
    <w:name w:val="A5AE008949F3446B83EC236FE5E7BAD93"/>
    <w:rsid w:val="009E1A76"/>
    <w:pPr>
      <w:spacing w:after="0" w:line="240" w:lineRule="auto"/>
    </w:pPr>
    <w:rPr>
      <w:rFonts w:ascii="Times" w:eastAsia="Times" w:hAnsi="Times" w:cs="Times"/>
      <w:sz w:val="24"/>
      <w:szCs w:val="24"/>
    </w:rPr>
  </w:style>
  <w:style w:type="paragraph" w:customStyle="1" w:styleId="71FBBDE2F0194734B585764361D2560C3">
    <w:name w:val="71FBBDE2F0194734B585764361D2560C3"/>
    <w:rsid w:val="009E1A76"/>
    <w:pPr>
      <w:spacing w:after="0" w:line="240" w:lineRule="auto"/>
    </w:pPr>
    <w:rPr>
      <w:rFonts w:ascii="Times" w:eastAsia="Times" w:hAnsi="Times" w:cs="Times"/>
      <w:sz w:val="24"/>
      <w:szCs w:val="24"/>
    </w:rPr>
  </w:style>
  <w:style w:type="paragraph" w:customStyle="1" w:styleId="5EA529B077824D7D954A9D28EECEEF253">
    <w:name w:val="5EA529B077824D7D954A9D28EECEEF253"/>
    <w:rsid w:val="009E1A76"/>
    <w:pPr>
      <w:spacing w:after="0" w:line="240" w:lineRule="auto"/>
    </w:pPr>
    <w:rPr>
      <w:rFonts w:ascii="Times" w:eastAsia="Times" w:hAnsi="Times" w:cs="Times"/>
      <w:sz w:val="24"/>
      <w:szCs w:val="24"/>
    </w:rPr>
  </w:style>
  <w:style w:type="paragraph" w:customStyle="1" w:styleId="A334A992D61D4EAD9CD9BCF69CBA47B23">
    <w:name w:val="A334A992D61D4EAD9CD9BCF69CBA47B23"/>
    <w:rsid w:val="009E1A76"/>
    <w:pPr>
      <w:spacing w:after="0" w:line="240" w:lineRule="auto"/>
    </w:pPr>
    <w:rPr>
      <w:rFonts w:ascii="Times" w:eastAsia="Times" w:hAnsi="Times" w:cs="Times"/>
      <w:sz w:val="24"/>
      <w:szCs w:val="24"/>
    </w:rPr>
  </w:style>
  <w:style w:type="paragraph" w:customStyle="1" w:styleId="4DFC468D6D6C436784CA1792B4945B033">
    <w:name w:val="4DFC468D6D6C436784CA1792B4945B033"/>
    <w:rsid w:val="009E1A76"/>
    <w:pPr>
      <w:spacing w:after="0" w:line="240" w:lineRule="auto"/>
    </w:pPr>
    <w:rPr>
      <w:rFonts w:ascii="Times" w:eastAsia="Times" w:hAnsi="Times" w:cs="Times"/>
      <w:sz w:val="24"/>
      <w:szCs w:val="24"/>
    </w:rPr>
  </w:style>
  <w:style w:type="paragraph" w:customStyle="1" w:styleId="A401C37DEBFC472A9CF15426C32117823">
    <w:name w:val="A401C37DEBFC472A9CF15426C32117823"/>
    <w:rsid w:val="009E1A76"/>
    <w:pPr>
      <w:spacing w:after="0" w:line="240" w:lineRule="auto"/>
    </w:pPr>
    <w:rPr>
      <w:rFonts w:ascii="Times" w:eastAsia="Times" w:hAnsi="Times" w:cs="Times"/>
      <w:sz w:val="24"/>
      <w:szCs w:val="24"/>
    </w:rPr>
  </w:style>
  <w:style w:type="paragraph" w:customStyle="1" w:styleId="DAF459A87A9F4D288A8AFC7D67C1A12C3">
    <w:name w:val="DAF459A87A9F4D288A8AFC7D67C1A12C3"/>
    <w:rsid w:val="009E1A76"/>
    <w:pPr>
      <w:spacing w:after="0" w:line="240" w:lineRule="auto"/>
    </w:pPr>
    <w:rPr>
      <w:rFonts w:ascii="Times" w:eastAsia="Times" w:hAnsi="Times" w:cs="Times"/>
      <w:sz w:val="24"/>
      <w:szCs w:val="24"/>
    </w:rPr>
  </w:style>
  <w:style w:type="paragraph" w:customStyle="1" w:styleId="C4EE772DD5F5494D9E0C725E0B096D2E3">
    <w:name w:val="C4EE772DD5F5494D9E0C725E0B096D2E3"/>
    <w:rsid w:val="009E1A76"/>
    <w:pPr>
      <w:spacing w:after="0" w:line="240" w:lineRule="auto"/>
    </w:pPr>
    <w:rPr>
      <w:rFonts w:ascii="Times" w:eastAsia="Times" w:hAnsi="Times" w:cs="Times"/>
      <w:sz w:val="24"/>
      <w:szCs w:val="24"/>
    </w:rPr>
  </w:style>
  <w:style w:type="paragraph" w:customStyle="1" w:styleId="7B2ED996CF3942E5B3E02C8085017B743">
    <w:name w:val="7B2ED996CF3942E5B3E02C8085017B743"/>
    <w:rsid w:val="009E1A76"/>
    <w:pPr>
      <w:spacing w:after="0" w:line="240" w:lineRule="auto"/>
    </w:pPr>
    <w:rPr>
      <w:rFonts w:ascii="Times" w:eastAsia="Times" w:hAnsi="Times" w:cs="Times"/>
      <w:sz w:val="24"/>
      <w:szCs w:val="24"/>
    </w:rPr>
  </w:style>
  <w:style w:type="paragraph" w:customStyle="1" w:styleId="AD5F286E95F0402A87F39DFEF4FDCE163">
    <w:name w:val="AD5F286E95F0402A87F39DFEF4FDCE163"/>
    <w:rsid w:val="009E1A76"/>
    <w:pPr>
      <w:spacing w:after="0" w:line="240" w:lineRule="auto"/>
    </w:pPr>
    <w:rPr>
      <w:rFonts w:ascii="Times" w:eastAsia="Times" w:hAnsi="Times" w:cs="Times"/>
      <w:sz w:val="24"/>
      <w:szCs w:val="24"/>
    </w:rPr>
  </w:style>
  <w:style w:type="paragraph" w:customStyle="1" w:styleId="B91A7E1EB65E424FA0E2C7969D48CBB83">
    <w:name w:val="B91A7E1EB65E424FA0E2C7969D48CBB83"/>
    <w:rsid w:val="009E1A76"/>
    <w:pPr>
      <w:spacing w:after="0" w:line="240" w:lineRule="auto"/>
    </w:pPr>
    <w:rPr>
      <w:rFonts w:ascii="Times" w:eastAsia="Times" w:hAnsi="Times" w:cs="Times"/>
      <w:sz w:val="24"/>
      <w:szCs w:val="24"/>
    </w:rPr>
  </w:style>
  <w:style w:type="paragraph" w:customStyle="1" w:styleId="579484DD22954C57B392807E06E0CB263">
    <w:name w:val="579484DD22954C57B392807E06E0CB263"/>
    <w:rsid w:val="009E1A76"/>
    <w:pPr>
      <w:spacing w:after="0" w:line="240" w:lineRule="auto"/>
    </w:pPr>
    <w:rPr>
      <w:rFonts w:ascii="Times" w:eastAsia="Times" w:hAnsi="Times" w:cs="Times"/>
      <w:sz w:val="24"/>
      <w:szCs w:val="24"/>
    </w:rPr>
  </w:style>
  <w:style w:type="paragraph" w:customStyle="1" w:styleId="957A85F7EF1D48298DAB91ABBE97C7893">
    <w:name w:val="957A85F7EF1D48298DAB91ABBE97C7893"/>
    <w:rsid w:val="009E1A76"/>
    <w:pPr>
      <w:spacing w:after="0" w:line="240" w:lineRule="auto"/>
    </w:pPr>
    <w:rPr>
      <w:rFonts w:ascii="Times" w:eastAsia="Times" w:hAnsi="Times" w:cs="Times"/>
      <w:sz w:val="24"/>
      <w:szCs w:val="24"/>
    </w:rPr>
  </w:style>
  <w:style w:type="paragraph" w:customStyle="1" w:styleId="F9F4A7AF10154629A661BB43C44B8ED23">
    <w:name w:val="F9F4A7AF10154629A661BB43C44B8ED23"/>
    <w:rsid w:val="009E1A76"/>
    <w:pPr>
      <w:spacing w:after="0" w:line="240" w:lineRule="auto"/>
    </w:pPr>
    <w:rPr>
      <w:rFonts w:ascii="Times" w:eastAsia="Times" w:hAnsi="Times" w:cs="Times"/>
      <w:sz w:val="24"/>
      <w:szCs w:val="24"/>
    </w:rPr>
  </w:style>
  <w:style w:type="paragraph" w:customStyle="1" w:styleId="94688F0BBB224958901127917BBD765D3">
    <w:name w:val="94688F0BBB224958901127917BBD765D3"/>
    <w:rsid w:val="009E1A76"/>
    <w:pPr>
      <w:spacing w:after="0" w:line="240" w:lineRule="auto"/>
    </w:pPr>
    <w:rPr>
      <w:rFonts w:ascii="Times" w:eastAsia="Times" w:hAnsi="Times" w:cs="Times"/>
      <w:sz w:val="24"/>
      <w:szCs w:val="24"/>
    </w:rPr>
  </w:style>
  <w:style w:type="paragraph" w:customStyle="1" w:styleId="A99929121EDD48E99C202CE3D3496EC53">
    <w:name w:val="A99929121EDD48E99C202CE3D3496EC53"/>
    <w:rsid w:val="009E1A76"/>
    <w:pPr>
      <w:spacing w:after="0" w:line="240" w:lineRule="auto"/>
    </w:pPr>
    <w:rPr>
      <w:rFonts w:ascii="Times" w:eastAsia="Times" w:hAnsi="Times" w:cs="Times"/>
      <w:sz w:val="24"/>
      <w:szCs w:val="24"/>
    </w:rPr>
  </w:style>
  <w:style w:type="paragraph" w:customStyle="1" w:styleId="77D0B1283C344FB2BDC4BF835ECD603B3">
    <w:name w:val="77D0B1283C344FB2BDC4BF835ECD603B3"/>
    <w:rsid w:val="009E1A76"/>
    <w:pPr>
      <w:spacing w:after="0" w:line="240" w:lineRule="auto"/>
      <w:ind w:left="720"/>
      <w:contextualSpacing/>
    </w:pPr>
    <w:rPr>
      <w:rFonts w:ascii="Times" w:eastAsia="Times" w:hAnsi="Times" w:cs="Times"/>
      <w:sz w:val="24"/>
      <w:szCs w:val="24"/>
    </w:rPr>
  </w:style>
  <w:style w:type="paragraph" w:customStyle="1" w:styleId="B69B8FC1EAA64B0B9CB482059793C7F03">
    <w:name w:val="B69B8FC1EAA64B0B9CB482059793C7F03"/>
    <w:rsid w:val="009E1A76"/>
    <w:pPr>
      <w:spacing w:after="0" w:line="240" w:lineRule="auto"/>
    </w:pPr>
    <w:rPr>
      <w:rFonts w:ascii="Times" w:eastAsia="Times" w:hAnsi="Times" w:cs="Times"/>
      <w:sz w:val="24"/>
      <w:szCs w:val="24"/>
    </w:rPr>
  </w:style>
  <w:style w:type="paragraph" w:customStyle="1" w:styleId="7EE8BA7436104CBE9C556F3EF51C90B73">
    <w:name w:val="7EE8BA7436104CBE9C556F3EF51C90B73"/>
    <w:rsid w:val="009E1A76"/>
    <w:pPr>
      <w:spacing w:after="0" w:line="240" w:lineRule="auto"/>
    </w:pPr>
    <w:rPr>
      <w:rFonts w:ascii="Times" w:eastAsia="Times" w:hAnsi="Times" w:cs="Times"/>
      <w:sz w:val="24"/>
      <w:szCs w:val="24"/>
    </w:rPr>
  </w:style>
  <w:style w:type="paragraph" w:customStyle="1" w:styleId="A0BEC038AA984ED784E426E37770C7673">
    <w:name w:val="A0BEC038AA984ED784E426E37770C7673"/>
    <w:rsid w:val="009E1A76"/>
    <w:pPr>
      <w:spacing w:after="0" w:line="240" w:lineRule="auto"/>
    </w:pPr>
    <w:rPr>
      <w:rFonts w:ascii="Times" w:eastAsia="Times" w:hAnsi="Times" w:cs="Times"/>
      <w:sz w:val="24"/>
      <w:szCs w:val="24"/>
    </w:rPr>
  </w:style>
  <w:style w:type="paragraph" w:customStyle="1" w:styleId="C538D9FF4A3849EEA261B5A401DF08C43">
    <w:name w:val="C538D9FF4A3849EEA261B5A401DF08C43"/>
    <w:rsid w:val="009E1A76"/>
    <w:pPr>
      <w:spacing w:after="0" w:line="240" w:lineRule="auto"/>
    </w:pPr>
    <w:rPr>
      <w:rFonts w:ascii="Times" w:eastAsia="Times" w:hAnsi="Times" w:cs="Times"/>
      <w:sz w:val="24"/>
      <w:szCs w:val="24"/>
    </w:rPr>
  </w:style>
  <w:style w:type="paragraph" w:customStyle="1" w:styleId="4C085483C8EA4AC1BBB136AA476C7E613">
    <w:name w:val="4C085483C8EA4AC1BBB136AA476C7E613"/>
    <w:rsid w:val="009E1A76"/>
    <w:pPr>
      <w:spacing w:after="0" w:line="240" w:lineRule="auto"/>
    </w:pPr>
    <w:rPr>
      <w:rFonts w:ascii="Times" w:eastAsia="Times" w:hAnsi="Times" w:cs="Times"/>
      <w:sz w:val="24"/>
      <w:szCs w:val="24"/>
    </w:rPr>
  </w:style>
  <w:style w:type="paragraph" w:customStyle="1" w:styleId="1120BBBE0D9A464CB638C1E41FF564393">
    <w:name w:val="1120BBBE0D9A464CB638C1E41FF564393"/>
    <w:rsid w:val="009E1A76"/>
    <w:pPr>
      <w:spacing w:after="0" w:line="240" w:lineRule="auto"/>
    </w:pPr>
    <w:rPr>
      <w:rFonts w:ascii="Times" w:eastAsia="Times" w:hAnsi="Times" w:cs="Times"/>
      <w:sz w:val="24"/>
      <w:szCs w:val="24"/>
    </w:rPr>
  </w:style>
  <w:style w:type="paragraph" w:customStyle="1" w:styleId="255153B955C143B1A6B4D39900A982143">
    <w:name w:val="255153B955C143B1A6B4D39900A982143"/>
    <w:rsid w:val="009E1A76"/>
    <w:pPr>
      <w:spacing w:after="0" w:line="240" w:lineRule="auto"/>
    </w:pPr>
    <w:rPr>
      <w:rFonts w:ascii="Times" w:eastAsia="Times" w:hAnsi="Times" w:cs="Times"/>
      <w:sz w:val="24"/>
      <w:szCs w:val="24"/>
    </w:rPr>
  </w:style>
  <w:style w:type="paragraph" w:customStyle="1" w:styleId="0A40CA40B7C44DAAA76E29E1F06A70003">
    <w:name w:val="0A40CA40B7C44DAAA76E29E1F06A70003"/>
    <w:rsid w:val="009E1A76"/>
    <w:pPr>
      <w:spacing w:after="0" w:line="240" w:lineRule="auto"/>
    </w:pPr>
    <w:rPr>
      <w:rFonts w:ascii="Times" w:eastAsia="Times" w:hAnsi="Times" w:cs="Times"/>
      <w:sz w:val="24"/>
      <w:szCs w:val="24"/>
    </w:rPr>
  </w:style>
  <w:style w:type="paragraph" w:customStyle="1" w:styleId="3F7AEF5DF44E41F6BFA26B8E3C6BCDA53">
    <w:name w:val="3F7AEF5DF44E41F6BFA26B8E3C6BCDA53"/>
    <w:rsid w:val="009E1A76"/>
    <w:pPr>
      <w:spacing w:after="0" w:line="240" w:lineRule="auto"/>
    </w:pPr>
    <w:rPr>
      <w:rFonts w:ascii="Times" w:eastAsia="Times" w:hAnsi="Times" w:cs="Times"/>
      <w:sz w:val="24"/>
      <w:szCs w:val="24"/>
    </w:rPr>
  </w:style>
  <w:style w:type="paragraph" w:customStyle="1" w:styleId="9FE500E4789A4EAAA452B74AE76FB4B73">
    <w:name w:val="9FE500E4789A4EAAA452B74AE76FB4B73"/>
    <w:rsid w:val="009E1A76"/>
    <w:pPr>
      <w:spacing w:after="0" w:line="240" w:lineRule="auto"/>
    </w:pPr>
    <w:rPr>
      <w:rFonts w:ascii="Times" w:eastAsia="Times" w:hAnsi="Times" w:cs="Times"/>
      <w:sz w:val="24"/>
      <w:szCs w:val="24"/>
    </w:rPr>
  </w:style>
  <w:style w:type="paragraph" w:customStyle="1" w:styleId="0EAB0FA78C3A40C1A25C2377BA62CF2F3">
    <w:name w:val="0EAB0FA78C3A40C1A25C2377BA62CF2F3"/>
    <w:rsid w:val="009E1A76"/>
    <w:pPr>
      <w:spacing w:after="0" w:line="240" w:lineRule="auto"/>
    </w:pPr>
    <w:rPr>
      <w:rFonts w:ascii="Times" w:eastAsia="Times" w:hAnsi="Times" w:cs="Times"/>
      <w:sz w:val="24"/>
      <w:szCs w:val="24"/>
    </w:rPr>
  </w:style>
  <w:style w:type="paragraph" w:customStyle="1" w:styleId="CA5E476ABEAA4E1B9DC5025C2EFB44ED3">
    <w:name w:val="CA5E476ABEAA4E1B9DC5025C2EFB44ED3"/>
    <w:rsid w:val="009E1A76"/>
    <w:pPr>
      <w:spacing w:after="0" w:line="240" w:lineRule="auto"/>
    </w:pPr>
    <w:rPr>
      <w:rFonts w:ascii="Times" w:eastAsia="Times" w:hAnsi="Times" w:cs="Times"/>
      <w:sz w:val="24"/>
      <w:szCs w:val="24"/>
    </w:rPr>
  </w:style>
  <w:style w:type="paragraph" w:customStyle="1" w:styleId="ECF932618D114558B7816417B25B148D3">
    <w:name w:val="ECF932618D114558B7816417B25B148D3"/>
    <w:rsid w:val="009E1A76"/>
    <w:pPr>
      <w:spacing w:after="0" w:line="240" w:lineRule="auto"/>
    </w:pPr>
    <w:rPr>
      <w:rFonts w:ascii="Times" w:eastAsia="Times" w:hAnsi="Times" w:cs="Times"/>
      <w:sz w:val="24"/>
      <w:szCs w:val="24"/>
    </w:rPr>
  </w:style>
  <w:style w:type="paragraph" w:customStyle="1" w:styleId="B880A9510C824954A338EA1C68B125B03">
    <w:name w:val="B880A9510C824954A338EA1C68B125B03"/>
    <w:rsid w:val="009E1A76"/>
    <w:pPr>
      <w:spacing w:after="0" w:line="240" w:lineRule="auto"/>
    </w:pPr>
    <w:rPr>
      <w:rFonts w:ascii="Times" w:eastAsia="Times" w:hAnsi="Times" w:cs="Times"/>
      <w:sz w:val="24"/>
      <w:szCs w:val="24"/>
    </w:rPr>
  </w:style>
  <w:style w:type="paragraph" w:customStyle="1" w:styleId="F181FE8ECA6F40768C3F7036BD7D2173">
    <w:name w:val="F181FE8ECA6F40768C3F7036BD7D2173"/>
    <w:rsid w:val="009E1A76"/>
    <w:pPr>
      <w:spacing w:after="0" w:line="240" w:lineRule="auto"/>
    </w:pPr>
    <w:rPr>
      <w:rFonts w:ascii="Times" w:eastAsia="Times" w:hAnsi="Times" w:cs="Times"/>
      <w:sz w:val="24"/>
      <w:szCs w:val="24"/>
    </w:rPr>
  </w:style>
  <w:style w:type="paragraph" w:customStyle="1" w:styleId="520A218E6D12429A859DD0876F6EF56C17">
    <w:name w:val="520A218E6D12429A859DD0876F6EF56C17"/>
    <w:rsid w:val="009E1A76"/>
    <w:pPr>
      <w:spacing w:after="0" w:line="240" w:lineRule="auto"/>
    </w:pPr>
    <w:rPr>
      <w:rFonts w:ascii="Times" w:eastAsia="Times" w:hAnsi="Times" w:cs="Times"/>
      <w:sz w:val="24"/>
      <w:szCs w:val="24"/>
    </w:rPr>
  </w:style>
  <w:style w:type="paragraph" w:customStyle="1" w:styleId="423ED1CFB3C9474C825E12791D61BD9B14">
    <w:name w:val="423ED1CFB3C9474C825E12791D61BD9B14"/>
    <w:rsid w:val="009E1A76"/>
    <w:pPr>
      <w:spacing w:after="0" w:line="240" w:lineRule="auto"/>
    </w:pPr>
    <w:rPr>
      <w:rFonts w:ascii="Times" w:eastAsia="Times" w:hAnsi="Times" w:cs="Times"/>
      <w:sz w:val="24"/>
      <w:szCs w:val="24"/>
    </w:rPr>
  </w:style>
  <w:style w:type="paragraph" w:customStyle="1" w:styleId="CA54041FC3E84FF592F31FB0B615CEEF14">
    <w:name w:val="CA54041FC3E84FF592F31FB0B615CEEF14"/>
    <w:rsid w:val="009E1A76"/>
    <w:pPr>
      <w:spacing w:after="0" w:line="240" w:lineRule="auto"/>
    </w:pPr>
    <w:rPr>
      <w:rFonts w:ascii="Times" w:eastAsia="Times" w:hAnsi="Times" w:cs="Times"/>
      <w:sz w:val="24"/>
      <w:szCs w:val="24"/>
    </w:rPr>
  </w:style>
  <w:style w:type="paragraph" w:customStyle="1" w:styleId="2AC63A2802384D8FB6C2CA70F186BCC214">
    <w:name w:val="2AC63A2802384D8FB6C2CA70F186BCC214"/>
    <w:rsid w:val="009E1A76"/>
    <w:pPr>
      <w:spacing w:after="0" w:line="240" w:lineRule="auto"/>
    </w:pPr>
    <w:rPr>
      <w:rFonts w:ascii="Times" w:eastAsia="Times" w:hAnsi="Times" w:cs="Times"/>
      <w:sz w:val="24"/>
      <w:szCs w:val="24"/>
    </w:rPr>
  </w:style>
  <w:style w:type="paragraph" w:customStyle="1" w:styleId="F36DF42D87B8402DBA4D62692D593F4C14">
    <w:name w:val="F36DF42D87B8402DBA4D62692D593F4C14"/>
    <w:rsid w:val="009E1A76"/>
    <w:pPr>
      <w:spacing w:after="0" w:line="240" w:lineRule="auto"/>
    </w:pPr>
    <w:rPr>
      <w:rFonts w:ascii="Times" w:eastAsia="Times" w:hAnsi="Times" w:cs="Times"/>
      <w:sz w:val="24"/>
      <w:szCs w:val="24"/>
    </w:rPr>
  </w:style>
  <w:style w:type="paragraph" w:customStyle="1" w:styleId="661A961C276F43B1824EA88B447C67C613">
    <w:name w:val="661A961C276F43B1824EA88B447C67C613"/>
    <w:rsid w:val="009E1A76"/>
    <w:pPr>
      <w:spacing w:after="0" w:line="240" w:lineRule="auto"/>
    </w:pPr>
    <w:rPr>
      <w:rFonts w:ascii="Times" w:eastAsia="Times" w:hAnsi="Times" w:cs="Times"/>
      <w:sz w:val="24"/>
      <w:szCs w:val="24"/>
    </w:rPr>
  </w:style>
  <w:style w:type="paragraph" w:customStyle="1" w:styleId="0AF8D742C79D46C4B7E518CAA20EB4D713">
    <w:name w:val="0AF8D742C79D46C4B7E518CAA20EB4D713"/>
    <w:rsid w:val="009E1A76"/>
    <w:pPr>
      <w:spacing w:after="0" w:line="240" w:lineRule="auto"/>
    </w:pPr>
    <w:rPr>
      <w:rFonts w:ascii="Times" w:eastAsia="Times" w:hAnsi="Times" w:cs="Times"/>
      <w:sz w:val="24"/>
      <w:szCs w:val="24"/>
    </w:rPr>
  </w:style>
  <w:style w:type="paragraph" w:customStyle="1" w:styleId="9656894572654707B0C05D81C5140DE712">
    <w:name w:val="9656894572654707B0C05D81C5140DE712"/>
    <w:rsid w:val="009E1A76"/>
    <w:pPr>
      <w:spacing w:after="0" w:line="240" w:lineRule="auto"/>
    </w:pPr>
    <w:rPr>
      <w:rFonts w:ascii="Times" w:eastAsia="Times" w:hAnsi="Times" w:cs="Times"/>
      <w:sz w:val="24"/>
      <w:szCs w:val="24"/>
    </w:rPr>
  </w:style>
  <w:style w:type="paragraph" w:customStyle="1" w:styleId="97BE5054EECC4A628166DE78561BB52310">
    <w:name w:val="97BE5054EECC4A628166DE78561BB52310"/>
    <w:rsid w:val="009E1A76"/>
    <w:pPr>
      <w:spacing w:after="0" w:line="240" w:lineRule="auto"/>
    </w:pPr>
    <w:rPr>
      <w:rFonts w:ascii="Times" w:eastAsia="Times" w:hAnsi="Times" w:cs="Times"/>
      <w:sz w:val="24"/>
      <w:szCs w:val="24"/>
    </w:rPr>
  </w:style>
  <w:style w:type="paragraph" w:customStyle="1" w:styleId="60B85A9460D6413C9E3D5DA90E25315510">
    <w:name w:val="60B85A9460D6413C9E3D5DA90E25315510"/>
    <w:rsid w:val="009E1A76"/>
    <w:pPr>
      <w:spacing w:after="0" w:line="240" w:lineRule="auto"/>
    </w:pPr>
    <w:rPr>
      <w:rFonts w:ascii="Times" w:eastAsia="Times" w:hAnsi="Times" w:cs="Times"/>
      <w:sz w:val="24"/>
      <w:szCs w:val="24"/>
    </w:rPr>
  </w:style>
  <w:style w:type="paragraph" w:customStyle="1" w:styleId="A8919E64ECF144298B3A9189ECC187E510">
    <w:name w:val="A8919E64ECF144298B3A9189ECC187E510"/>
    <w:rsid w:val="009E1A76"/>
    <w:pPr>
      <w:spacing w:after="0" w:line="240" w:lineRule="auto"/>
    </w:pPr>
    <w:rPr>
      <w:rFonts w:ascii="Times" w:eastAsia="Times" w:hAnsi="Times" w:cs="Times"/>
      <w:sz w:val="24"/>
      <w:szCs w:val="24"/>
    </w:rPr>
  </w:style>
  <w:style w:type="paragraph" w:customStyle="1" w:styleId="9AFEEB9E003241B58A3A525424EBAA7110">
    <w:name w:val="9AFEEB9E003241B58A3A525424EBAA7110"/>
    <w:rsid w:val="009E1A76"/>
    <w:pPr>
      <w:spacing w:after="0" w:line="240" w:lineRule="auto"/>
    </w:pPr>
    <w:rPr>
      <w:rFonts w:ascii="Times" w:eastAsia="Times" w:hAnsi="Times" w:cs="Times"/>
      <w:sz w:val="24"/>
      <w:szCs w:val="24"/>
    </w:rPr>
  </w:style>
  <w:style w:type="paragraph" w:customStyle="1" w:styleId="9B729DA068E640B096CE88B1E151F9F410">
    <w:name w:val="9B729DA068E640B096CE88B1E151F9F410"/>
    <w:rsid w:val="009E1A76"/>
    <w:pPr>
      <w:spacing w:after="0" w:line="240" w:lineRule="auto"/>
    </w:pPr>
    <w:rPr>
      <w:rFonts w:ascii="Times" w:eastAsia="Times" w:hAnsi="Times" w:cs="Times"/>
      <w:sz w:val="24"/>
      <w:szCs w:val="24"/>
    </w:rPr>
  </w:style>
  <w:style w:type="paragraph" w:customStyle="1" w:styleId="98C875DB5481456E883AF5D8CE9996862">
    <w:name w:val="98C875DB5481456E883AF5D8CE9996862"/>
    <w:rsid w:val="009E1A76"/>
    <w:pPr>
      <w:spacing w:after="0" w:line="240" w:lineRule="auto"/>
    </w:pPr>
    <w:rPr>
      <w:rFonts w:ascii="Times" w:eastAsia="Times" w:hAnsi="Times" w:cs="Times"/>
      <w:sz w:val="24"/>
      <w:szCs w:val="24"/>
    </w:rPr>
  </w:style>
  <w:style w:type="paragraph" w:customStyle="1" w:styleId="ED54EFF8CCE54A1FA6846FBA599BA39F9">
    <w:name w:val="ED54EFF8CCE54A1FA6846FBA599BA39F9"/>
    <w:rsid w:val="009E1A76"/>
    <w:pPr>
      <w:spacing w:after="0" w:line="240" w:lineRule="auto"/>
    </w:pPr>
    <w:rPr>
      <w:rFonts w:ascii="Times" w:eastAsia="Times" w:hAnsi="Times" w:cs="Times"/>
      <w:sz w:val="24"/>
      <w:szCs w:val="24"/>
    </w:rPr>
  </w:style>
  <w:style w:type="paragraph" w:customStyle="1" w:styleId="BCD058A508AB48CF908A5C6223C2D0369">
    <w:name w:val="BCD058A508AB48CF908A5C6223C2D0369"/>
    <w:rsid w:val="009E1A76"/>
    <w:pPr>
      <w:spacing w:after="0" w:line="240" w:lineRule="auto"/>
      <w:ind w:left="720"/>
      <w:contextualSpacing/>
    </w:pPr>
    <w:rPr>
      <w:rFonts w:ascii="Times" w:eastAsia="Times" w:hAnsi="Times" w:cs="Times"/>
      <w:sz w:val="24"/>
      <w:szCs w:val="24"/>
    </w:rPr>
  </w:style>
  <w:style w:type="paragraph" w:customStyle="1" w:styleId="5B9FD9B0D19A424496F339EE686E99569">
    <w:name w:val="5B9FD9B0D19A424496F339EE686E99569"/>
    <w:rsid w:val="009E1A76"/>
    <w:pPr>
      <w:spacing w:after="0" w:line="240" w:lineRule="auto"/>
      <w:ind w:left="720"/>
      <w:contextualSpacing/>
    </w:pPr>
    <w:rPr>
      <w:rFonts w:ascii="Times" w:eastAsia="Times" w:hAnsi="Times" w:cs="Times"/>
      <w:sz w:val="24"/>
      <w:szCs w:val="24"/>
    </w:rPr>
  </w:style>
  <w:style w:type="paragraph" w:customStyle="1" w:styleId="48807A3C847F4A599E730F356A556B219">
    <w:name w:val="48807A3C847F4A599E730F356A556B219"/>
    <w:rsid w:val="009E1A76"/>
    <w:pPr>
      <w:spacing w:after="0" w:line="240" w:lineRule="auto"/>
    </w:pPr>
    <w:rPr>
      <w:rFonts w:ascii="Times" w:eastAsia="Times" w:hAnsi="Times" w:cs="Times"/>
      <w:sz w:val="24"/>
      <w:szCs w:val="24"/>
    </w:rPr>
  </w:style>
  <w:style w:type="paragraph" w:customStyle="1" w:styleId="6125E6ACDF2F44F48AB4E6D9C345228B7">
    <w:name w:val="6125E6ACDF2F44F48AB4E6D9C345228B7"/>
    <w:rsid w:val="009E1A76"/>
    <w:pPr>
      <w:spacing w:after="0" w:line="240" w:lineRule="auto"/>
    </w:pPr>
    <w:rPr>
      <w:rFonts w:ascii="Times" w:eastAsia="Times" w:hAnsi="Times" w:cs="Times"/>
      <w:sz w:val="24"/>
      <w:szCs w:val="24"/>
    </w:rPr>
  </w:style>
  <w:style w:type="paragraph" w:customStyle="1" w:styleId="0C33561C3AFE47A483525038DE634B136">
    <w:name w:val="0C33561C3AFE47A483525038DE634B136"/>
    <w:rsid w:val="009E1A76"/>
    <w:pPr>
      <w:spacing w:after="0" w:line="240" w:lineRule="auto"/>
    </w:pPr>
    <w:rPr>
      <w:rFonts w:ascii="Times" w:eastAsia="Times" w:hAnsi="Times" w:cs="Times"/>
      <w:sz w:val="24"/>
      <w:szCs w:val="24"/>
    </w:rPr>
  </w:style>
  <w:style w:type="paragraph" w:customStyle="1" w:styleId="BAF69FBCD08C46E19E5D0DF49641D3076">
    <w:name w:val="BAF69FBCD08C46E19E5D0DF49641D3076"/>
    <w:rsid w:val="009E1A76"/>
    <w:pPr>
      <w:spacing w:after="0" w:line="240" w:lineRule="auto"/>
    </w:pPr>
    <w:rPr>
      <w:rFonts w:ascii="Times" w:eastAsia="Times" w:hAnsi="Times" w:cs="Times"/>
      <w:sz w:val="24"/>
      <w:szCs w:val="24"/>
    </w:rPr>
  </w:style>
  <w:style w:type="paragraph" w:customStyle="1" w:styleId="BE36DB23169742828492EA2132D361006">
    <w:name w:val="BE36DB23169742828492EA2132D361006"/>
    <w:rsid w:val="009E1A76"/>
    <w:pPr>
      <w:spacing w:after="0" w:line="240" w:lineRule="auto"/>
    </w:pPr>
    <w:rPr>
      <w:rFonts w:ascii="Times" w:eastAsia="Times" w:hAnsi="Times" w:cs="Times"/>
      <w:sz w:val="24"/>
      <w:szCs w:val="24"/>
    </w:rPr>
  </w:style>
  <w:style w:type="paragraph" w:customStyle="1" w:styleId="9F582E836B79404C81525129415C53B26">
    <w:name w:val="9F582E836B79404C81525129415C53B26"/>
    <w:rsid w:val="009E1A76"/>
    <w:pPr>
      <w:spacing w:after="0" w:line="240" w:lineRule="auto"/>
    </w:pPr>
    <w:rPr>
      <w:rFonts w:ascii="Times" w:eastAsia="Times" w:hAnsi="Times" w:cs="Times"/>
      <w:sz w:val="24"/>
      <w:szCs w:val="24"/>
    </w:rPr>
  </w:style>
  <w:style w:type="paragraph" w:customStyle="1" w:styleId="F22B6DF6E61B4D76B582B5FEA80DF0706">
    <w:name w:val="F22B6DF6E61B4D76B582B5FEA80DF0706"/>
    <w:rsid w:val="009E1A76"/>
    <w:pPr>
      <w:spacing w:after="0" w:line="240" w:lineRule="auto"/>
    </w:pPr>
    <w:rPr>
      <w:rFonts w:ascii="Times" w:eastAsia="Times" w:hAnsi="Times" w:cs="Times"/>
      <w:sz w:val="24"/>
      <w:szCs w:val="24"/>
    </w:rPr>
  </w:style>
  <w:style w:type="paragraph" w:customStyle="1" w:styleId="235A75D567704FFCBB79EF79A5C3208E6">
    <w:name w:val="235A75D567704FFCBB79EF79A5C3208E6"/>
    <w:rsid w:val="009E1A76"/>
    <w:pPr>
      <w:spacing w:after="0" w:line="240" w:lineRule="auto"/>
    </w:pPr>
    <w:rPr>
      <w:rFonts w:ascii="Times" w:eastAsia="Times" w:hAnsi="Times" w:cs="Times"/>
      <w:sz w:val="24"/>
      <w:szCs w:val="24"/>
    </w:rPr>
  </w:style>
  <w:style w:type="paragraph" w:customStyle="1" w:styleId="A9B09170DE2F441DA29CE1CAAFFBBAC96">
    <w:name w:val="A9B09170DE2F441DA29CE1CAAFFBBAC96"/>
    <w:rsid w:val="009E1A76"/>
    <w:pPr>
      <w:spacing w:after="0" w:line="240" w:lineRule="auto"/>
    </w:pPr>
    <w:rPr>
      <w:rFonts w:ascii="Times" w:eastAsia="Times" w:hAnsi="Times" w:cs="Times"/>
      <w:sz w:val="24"/>
      <w:szCs w:val="24"/>
    </w:rPr>
  </w:style>
  <w:style w:type="paragraph" w:customStyle="1" w:styleId="7EE31E75ABE54E9CA4A915781215F89E6">
    <w:name w:val="7EE31E75ABE54E9CA4A915781215F89E6"/>
    <w:rsid w:val="009E1A76"/>
    <w:pPr>
      <w:spacing w:after="0" w:line="240" w:lineRule="auto"/>
    </w:pPr>
    <w:rPr>
      <w:rFonts w:ascii="Times" w:eastAsia="Times" w:hAnsi="Times" w:cs="Times"/>
      <w:sz w:val="24"/>
      <w:szCs w:val="24"/>
    </w:rPr>
  </w:style>
  <w:style w:type="paragraph" w:customStyle="1" w:styleId="B3F1BFD9951944C6B36A3A493F9DE4336">
    <w:name w:val="B3F1BFD9951944C6B36A3A493F9DE4336"/>
    <w:rsid w:val="009E1A76"/>
    <w:pPr>
      <w:spacing w:after="0" w:line="240" w:lineRule="auto"/>
      <w:ind w:left="720"/>
      <w:contextualSpacing/>
    </w:pPr>
    <w:rPr>
      <w:rFonts w:ascii="Times" w:eastAsia="Times" w:hAnsi="Times" w:cs="Times"/>
      <w:sz w:val="24"/>
      <w:szCs w:val="24"/>
    </w:rPr>
  </w:style>
  <w:style w:type="paragraph" w:customStyle="1" w:styleId="CC15D1FEC72347378B418E34FD716CB26">
    <w:name w:val="CC15D1FEC72347378B418E34FD716CB26"/>
    <w:rsid w:val="009E1A76"/>
    <w:pPr>
      <w:spacing w:after="0" w:line="240" w:lineRule="auto"/>
    </w:pPr>
    <w:rPr>
      <w:rFonts w:ascii="Times" w:eastAsia="Times" w:hAnsi="Times" w:cs="Times"/>
      <w:sz w:val="24"/>
      <w:szCs w:val="24"/>
    </w:rPr>
  </w:style>
  <w:style w:type="paragraph" w:customStyle="1" w:styleId="829541058E084BDD93EE7341E67DA1796">
    <w:name w:val="829541058E084BDD93EE7341E67DA1796"/>
    <w:rsid w:val="009E1A76"/>
    <w:pPr>
      <w:spacing w:after="0" w:line="240" w:lineRule="auto"/>
    </w:pPr>
    <w:rPr>
      <w:rFonts w:ascii="Times" w:eastAsia="Times" w:hAnsi="Times" w:cs="Times"/>
      <w:sz w:val="24"/>
      <w:szCs w:val="24"/>
    </w:rPr>
  </w:style>
  <w:style w:type="paragraph" w:customStyle="1" w:styleId="ACC6B4132C7343069B9B6B7854CF5BA36">
    <w:name w:val="ACC6B4132C7343069B9B6B7854CF5BA36"/>
    <w:rsid w:val="009E1A76"/>
    <w:pPr>
      <w:spacing w:after="0" w:line="240" w:lineRule="auto"/>
    </w:pPr>
    <w:rPr>
      <w:rFonts w:ascii="Times" w:eastAsia="Times" w:hAnsi="Times" w:cs="Times"/>
      <w:sz w:val="24"/>
      <w:szCs w:val="24"/>
    </w:rPr>
  </w:style>
  <w:style w:type="paragraph" w:customStyle="1" w:styleId="DDF4ECCAE45E47BEA932046F6DCAF03E6">
    <w:name w:val="DDF4ECCAE45E47BEA932046F6DCAF03E6"/>
    <w:rsid w:val="009E1A76"/>
    <w:pPr>
      <w:spacing w:after="0" w:line="240" w:lineRule="auto"/>
    </w:pPr>
    <w:rPr>
      <w:rFonts w:ascii="Times" w:eastAsia="Times" w:hAnsi="Times" w:cs="Times"/>
      <w:sz w:val="24"/>
      <w:szCs w:val="24"/>
    </w:rPr>
  </w:style>
  <w:style w:type="paragraph" w:customStyle="1" w:styleId="CC74F68525954FF3A5F0679A1F3B99856">
    <w:name w:val="CC74F68525954FF3A5F0679A1F3B99856"/>
    <w:rsid w:val="009E1A76"/>
    <w:pPr>
      <w:spacing w:after="0" w:line="240" w:lineRule="auto"/>
    </w:pPr>
    <w:rPr>
      <w:rFonts w:ascii="Times" w:eastAsia="Times" w:hAnsi="Times" w:cs="Times"/>
      <w:sz w:val="24"/>
      <w:szCs w:val="24"/>
    </w:rPr>
  </w:style>
  <w:style w:type="paragraph" w:customStyle="1" w:styleId="C0421C7A622A47B482BC9444F119175A4">
    <w:name w:val="C0421C7A622A47B482BC9444F119175A4"/>
    <w:rsid w:val="009E1A76"/>
    <w:pPr>
      <w:spacing w:after="0" w:line="240" w:lineRule="auto"/>
      <w:ind w:left="720"/>
      <w:contextualSpacing/>
    </w:pPr>
    <w:rPr>
      <w:rFonts w:ascii="Times" w:eastAsia="Times" w:hAnsi="Times" w:cs="Times"/>
      <w:sz w:val="24"/>
      <w:szCs w:val="24"/>
    </w:rPr>
  </w:style>
  <w:style w:type="paragraph" w:customStyle="1" w:styleId="F8291C37518D4594BEDA95EC282F19E94">
    <w:name w:val="F8291C37518D4594BEDA95EC282F19E94"/>
    <w:rsid w:val="009E1A76"/>
    <w:pPr>
      <w:spacing w:after="0" w:line="240" w:lineRule="auto"/>
    </w:pPr>
    <w:rPr>
      <w:rFonts w:ascii="Times" w:eastAsia="Times" w:hAnsi="Times" w:cs="Times"/>
      <w:sz w:val="24"/>
      <w:szCs w:val="24"/>
    </w:rPr>
  </w:style>
  <w:style w:type="paragraph" w:customStyle="1" w:styleId="D21DA6956FBA4EAF81BD40101B59A3114">
    <w:name w:val="D21DA6956FBA4EAF81BD40101B59A3114"/>
    <w:rsid w:val="009E1A76"/>
    <w:pPr>
      <w:spacing w:after="0" w:line="240" w:lineRule="auto"/>
    </w:pPr>
    <w:rPr>
      <w:rFonts w:ascii="Times" w:eastAsia="Times" w:hAnsi="Times" w:cs="Times"/>
      <w:sz w:val="24"/>
      <w:szCs w:val="24"/>
    </w:rPr>
  </w:style>
  <w:style w:type="paragraph" w:customStyle="1" w:styleId="12246CDD77C14E20B7B518323AAC69A74">
    <w:name w:val="12246CDD77C14E20B7B518323AAC69A74"/>
    <w:rsid w:val="009E1A76"/>
    <w:pPr>
      <w:spacing w:after="0" w:line="240" w:lineRule="auto"/>
    </w:pPr>
    <w:rPr>
      <w:rFonts w:ascii="Times" w:eastAsia="Times" w:hAnsi="Times" w:cs="Times"/>
      <w:sz w:val="24"/>
      <w:szCs w:val="24"/>
    </w:rPr>
  </w:style>
  <w:style w:type="paragraph" w:customStyle="1" w:styleId="849EFFC4B67B4370849D98F52B3BFC6C4">
    <w:name w:val="849EFFC4B67B4370849D98F52B3BFC6C4"/>
    <w:rsid w:val="009E1A76"/>
    <w:pPr>
      <w:spacing w:after="0" w:line="240" w:lineRule="auto"/>
    </w:pPr>
    <w:rPr>
      <w:rFonts w:ascii="Times" w:eastAsia="Times" w:hAnsi="Times" w:cs="Times"/>
      <w:sz w:val="24"/>
      <w:szCs w:val="24"/>
    </w:rPr>
  </w:style>
  <w:style w:type="paragraph" w:customStyle="1" w:styleId="A901678CDA0C49B2925629E7EACF94274">
    <w:name w:val="A901678CDA0C49B2925629E7EACF94274"/>
    <w:rsid w:val="009E1A76"/>
    <w:pPr>
      <w:spacing w:after="0" w:line="240" w:lineRule="auto"/>
    </w:pPr>
    <w:rPr>
      <w:rFonts w:ascii="Times" w:eastAsia="Times" w:hAnsi="Times" w:cs="Times"/>
      <w:sz w:val="24"/>
      <w:szCs w:val="24"/>
    </w:rPr>
  </w:style>
  <w:style w:type="paragraph" w:customStyle="1" w:styleId="A139314FD1844E71924CBCE42E69C6DF4">
    <w:name w:val="A139314FD1844E71924CBCE42E69C6DF4"/>
    <w:rsid w:val="009E1A76"/>
    <w:pPr>
      <w:spacing w:after="0" w:line="240" w:lineRule="auto"/>
    </w:pPr>
    <w:rPr>
      <w:rFonts w:ascii="Times" w:eastAsia="Times" w:hAnsi="Times" w:cs="Times"/>
      <w:sz w:val="24"/>
      <w:szCs w:val="24"/>
    </w:rPr>
  </w:style>
  <w:style w:type="paragraph" w:customStyle="1" w:styleId="F435B6246B0C4D629A07F0725796864E4">
    <w:name w:val="F435B6246B0C4D629A07F0725796864E4"/>
    <w:rsid w:val="009E1A76"/>
    <w:pPr>
      <w:spacing w:after="0" w:line="240" w:lineRule="auto"/>
    </w:pPr>
    <w:rPr>
      <w:rFonts w:ascii="Times" w:eastAsia="Times" w:hAnsi="Times" w:cs="Times"/>
      <w:sz w:val="24"/>
      <w:szCs w:val="24"/>
    </w:rPr>
  </w:style>
  <w:style w:type="paragraph" w:customStyle="1" w:styleId="554237FF025648EEA884D97F0E4EE7974">
    <w:name w:val="554237FF025648EEA884D97F0E4EE7974"/>
    <w:rsid w:val="009E1A76"/>
    <w:pPr>
      <w:spacing w:after="0" w:line="240" w:lineRule="auto"/>
    </w:pPr>
    <w:rPr>
      <w:rFonts w:ascii="Times" w:eastAsia="Times" w:hAnsi="Times" w:cs="Times"/>
      <w:sz w:val="24"/>
      <w:szCs w:val="24"/>
    </w:rPr>
  </w:style>
  <w:style w:type="paragraph" w:customStyle="1" w:styleId="B3C30BA55C6C451EB11FB11AE3840C714">
    <w:name w:val="B3C30BA55C6C451EB11FB11AE3840C714"/>
    <w:rsid w:val="009E1A76"/>
    <w:pPr>
      <w:spacing w:after="0" w:line="240" w:lineRule="auto"/>
    </w:pPr>
    <w:rPr>
      <w:rFonts w:ascii="Times" w:eastAsia="Times" w:hAnsi="Times" w:cs="Times"/>
      <w:sz w:val="24"/>
      <w:szCs w:val="24"/>
    </w:rPr>
  </w:style>
  <w:style w:type="paragraph" w:customStyle="1" w:styleId="FBC346CC284C49F79994013DFA42C64C4">
    <w:name w:val="FBC346CC284C49F79994013DFA42C64C4"/>
    <w:rsid w:val="009E1A76"/>
    <w:pPr>
      <w:spacing w:after="0" w:line="240" w:lineRule="auto"/>
    </w:pPr>
    <w:rPr>
      <w:rFonts w:ascii="Times" w:eastAsia="Times" w:hAnsi="Times" w:cs="Times"/>
      <w:sz w:val="24"/>
      <w:szCs w:val="24"/>
    </w:rPr>
  </w:style>
  <w:style w:type="paragraph" w:customStyle="1" w:styleId="5C5A68481F754BDEA7AC1671CCCA8F464">
    <w:name w:val="5C5A68481F754BDEA7AC1671CCCA8F464"/>
    <w:rsid w:val="009E1A76"/>
    <w:pPr>
      <w:spacing w:after="0" w:line="240" w:lineRule="auto"/>
    </w:pPr>
    <w:rPr>
      <w:rFonts w:ascii="Times" w:eastAsia="Times" w:hAnsi="Times" w:cs="Times"/>
      <w:sz w:val="24"/>
      <w:szCs w:val="24"/>
    </w:rPr>
  </w:style>
  <w:style w:type="paragraph" w:customStyle="1" w:styleId="3D22E25C50B1497D92FBF1E68EFFFE174">
    <w:name w:val="3D22E25C50B1497D92FBF1E68EFFFE174"/>
    <w:rsid w:val="009E1A76"/>
    <w:pPr>
      <w:spacing w:after="0" w:line="240" w:lineRule="auto"/>
    </w:pPr>
    <w:rPr>
      <w:rFonts w:ascii="Times" w:eastAsia="Times" w:hAnsi="Times" w:cs="Times"/>
      <w:sz w:val="24"/>
      <w:szCs w:val="24"/>
    </w:rPr>
  </w:style>
  <w:style w:type="paragraph" w:customStyle="1" w:styleId="9DEBE40C46D548A1B92E9BE1A378DD3A4">
    <w:name w:val="9DEBE40C46D548A1B92E9BE1A378DD3A4"/>
    <w:rsid w:val="009E1A76"/>
    <w:pPr>
      <w:spacing w:after="0" w:line="240" w:lineRule="auto"/>
    </w:pPr>
    <w:rPr>
      <w:rFonts w:ascii="Times" w:eastAsia="Times" w:hAnsi="Times" w:cs="Times"/>
      <w:sz w:val="24"/>
      <w:szCs w:val="24"/>
    </w:rPr>
  </w:style>
  <w:style w:type="paragraph" w:customStyle="1" w:styleId="1241E398FDDC47009B866040C94A1EE64">
    <w:name w:val="1241E398FDDC47009B866040C94A1EE64"/>
    <w:rsid w:val="009E1A76"/>
    <w:pPr>
      <w:spacing w:after="0" w:line="240" w:lineRule="auto"/>
    </w:pPr>
    <w:rPr>
      <w:rFonts w:ascii="Times" w:eastAsia="Times" w:hAnsi="Times" w:cs="Times"/>
      <w:sz w:val="24"/>
      <w:szCs w:val="24"/>
    </w:rPr>
  </w:style>
  <w:style w:type="paragraph" w:customStyle="1" w:styleId="A5AE008949F3446B83EC236FE5E7BAD94">
    <w:name w:val="A5AE008949F3446B83EC236FE5E7BAD94"/>
    <w:rsid w:val="009E1A76"/>
    <w:pPr>
      <w:spacing w:after="0" w:line="240" w:lineRule="auto"/>
    </w:pPr>
    <w:rPr>
      <w:rFonts w:ascii="Times" w:eastAsia="Times" w:hAnsi="Times" w:cs="Times"/>
      <w:sz w:val="24"/>
      <w:szCs w:val="24"/>
    </w:rPr>
  </w:style>
  <w:style w:type="paragraph" w:customStyle="1" w:styleId="71FBBDE2F0194734B585764361D2560C4">
    <w:name w:val="71FBBDE2F0194734B585764361D2560C4"/>
    <w:rsid w:val="009E1A76"/>
    <w:pPr>
      <w:spacing w:after="0" w:line="240" w:lineRule="auto"/>
    </w:pPr>
    <w:rPr>
      <w:rFonts w:ascii="Times" w:eastAsia="Times" w:hAnsi="Times" w:cs="Times"/>
      <w:sz w:val="24"/>
      <w:szCs w:val="24"/>
    </w:rPr>
  </w:style>
  <w:style w:type="paragraph" w:customStyle="1" w:styleId="5EA529B077824D7D954A9D28EECEEF254">
    <w:name w:val="5EA529B077824D7D954A9D28EECEEF254"/>
    <w:rsid w:val="009E1A76"/>
    <w:pPr>
      <w:spacing w:after="0" w:line="240" w:lineRule="auto"/>
    </w:pPr>
    <w:rPr>
      <w:rFonts w:ascii="Times" w:eastAsia="Times" w:hAnsi="Times" w:cs="Times"/>
      <w:sz w:val="24"/>
      <w:szCs w:val="24"/>
    </w:rPr>
  </w:style>
  <w:style w:type="paragraph" w:customStyle="1" w:styleId="A334A992D61D4EAD9CD9BCF69CBA47B24">
    <w:name w:val="A334A992D61D4EAD9CD9BCF69CBA47B24"/>
    <w:rsid w:val="009E1A76"/>
    <w:pPr>
      <w:spacing w:after="0" w:line="240" w:lineRule="auto"/>
    </w:pPr>
    <w:rPr>
      <w:rFonts w:ascii="Times" w:eastAsia="Times" w:hAnsi="Times" w:cs="Times"/>
      <w:sz w:val="24"/>
      <w:szCs w:val="24"/>
    </w:rPr>
  </w:style>
  <w:style w:type="paragraph" w:customStyle="1" w:styleId="4DFC468D6D6C436784CA1792B4945B034">
    <w:name w:val="4DFC468D6D6C436784CA1792B4945B034"/>
    <w:rsid w:val="009E1A76"/>
    <w:pPr>
      <w:spacing w:after="0" w:line="240" w:lineRule="auto"/>
    </w:pPr>
    <w:rPr>
      <w:rFonts w:ascii="Times" w:eastAsia="Times" w:hAnsi="Times" w:cs="Times"/>
      <w:sz w:val="24"/>
      <w:szCs w:val="24"/>
    </w:rPr>
  </w:style>
  <w:style w:type="paragraph" w:customStyle="1" w:styleId="A401C37DEBFC472A9CF15426C32117824">
    <w:name w:val="A401C37DEBFC472A9CF15426C32117824"/>
    <w:rsid w:val="009E1A76"/>
    <w:pPr>
      <w:spacing w:after="0" w:line="240" w:lineRule="auto"/>
    </w:pPr>
    <w:rPr>
      <w:rFonts w:ascii="Times" w:eastAsia="Times" w:hAnsi="Times" w:cs="Times"/>
      <w:sz w:val="24"/>
      <w:szCs w:val="24"/>
    </w:rPr>
  </w:style>
  <w:style w:type="paragraph" w:customStyle="1" w:styleId="DAF459A87A9F4D288A8AFC7D67C1A12C4">
    <w:name w:val="DAF459A87A9F4D288A8AFC7D67C1A12C4"/>
    <w:rsid w:val="009E1A76"/>
    <w:pPr>
      <w:spacing w:after="0" w:line="240" w:lineRule="auto"/>
    </w:pPr>
    <w:rPr>
      <w:rFonts w:ascii="Times" w:eastAsia="Times" w:hAnsi="Times" w:cs="Times"/>
      <w:sz w:val="24"/>
      <w:szCs w:val="24"/>
    </w:rPr>
  </w:style>
  <w:style w:type="paragraph" w:customStyle="1" w:styleId="C4EE772DD5F5494D9E0C725E0B096D2E4">
    <w:name w:val="C4EE772DD5F5494D9E0C725E0B096D2E4"/>
    <w:rsid w:val="009E1A76"/>
    <w:pPr>
      <w:spacing w:after="0" w:line="240" w:lineRule="auto"/>
    </w:pPr>
    <w:rPr>
      <w:rFonts w:ascii="Times" w:eastAsia="Times" w:hAnsi="Times" w:cs="Times"/>
      <w:sz w:val="24"/>
      <w:szCs w:val="24"/>
    </w:rPr>
  </w:style>
  <w:style w:type="paragraph" w:customStyle="1" w:styleId="7B2ED996CF3942E5B3E02C8085017B744">
    <w:name w:val="7B2ED996CF3942E5B3E02C8085017B744"/>
    <w:rsid w:val="009E1A76"/>
    <w:pPr>
      <w:spacing w:after="0" w:line="240" w:lineRule="auto"/>
    </w:pPr>
    <w:rPr>
      <w:rFonts w:ascii="Times" w:eastAsia="Times" w:hAnsi="Times" w:cs="Times"/>
      <w:sz w:val="24"/>
      <w:szCs w:val="24"/>
    </w:rPr>
  </w:style>
  <w:style w:type="paragraph" w:customStyle="1" w:styleId="AD5F286E95F0402A87F39DFEF4FDCE164">
    <w:name w:val="AD5F286E95F0402A87F39DFEF4FDCE164"/>
    <w:rsid w:val="009E1A76"/>
    <w:pPr>
      <w:spacing w:after="0" w:line="240" w:lineRule="auto"/>
    </w:pPr>
    <w:rPr>
      <w:rFonts w:ascii="Times" w:eastAsia="Times" w:hAnsi="Times" w:cs="Times"/>
      <w:sz w:val="24"/>
      <w:szCs w:val="24"/>
    </w:rPr>
  </w:style>
  <w:style w:type="paragraph" w:customStyle="1" w:styleId="B91A7E1EB65E424FA0E2C7969D48CBB84">
    <w:name w:val="B91A7E1EB65E424FA0E2C7969D48CBB84"/>
    <w:rsid w:val="009E1A76"/>
    <w:pPr>
      <w:spacing w:after="0" w:line="240" w:lineRule="auto"/>
    </w:pPr>
    <w:rPr>
      <w:rFonts w:ascii="Times" w:eastAsia="Times" w:hAnsi="Times" w:cs="Times"/>
      <w:sz w:val="24"/>
      <w:szCs w:val="24"/>
    </w:rPr>
  </w:style>
  <w:style w:type="paragraph" w:customStyle="1" w:styleId="579484DD22954C57B392807E06E0CB264">
    <w:name w:val="579484DD22954C57B392807E06E0CB264"/>
    <w:rsid w:val="009E1A76"/>
    <w:pPr>
      <w:spacing w:after="0" w:line="240" w:lineRule="auto"/>
    </w:pPr>
    <w:rPr>
      <w:rFonts w:ascii="Times" w:eastAsia="Times" w:hAnsi="Times" w:cs="Times"/>
      <w:sz w:val="24"/>
      <w:szCs w:val="24"/>
    </w:rPr>
  </w:style>
  <w:style w:type="paragraph" w:customStyle="1" w:styleId="957A85F7EF1D48298DAB91ABBE97C7894">
    <w:name w:val="957A85F7EF1D48298DAB91ABBE97C7894"/>
    <w:rsid w:val="009E1A76"/>
    <w:pPr>
      <w:spacing w:after="0" w:line="240" w:lineRule="auto"/>
    </w:pPr>
    <w:rPr>
      <w:rFonts w:ascii="Times" w:eastAsia="Times" w:hAnsi="Times" w:cs="Times"/>
      <w:sz w:val="24"/>
      <w:szCs w:val="24"/>
    </w:rPr>
  </w:style>
  <w:style w:type="paragraph" w:customStyle="1" w:styleId="F9F4A7AF10154629A661BB43C44B8ED24">
    <w:name w:val="F9F4A7AF10154629A661BB43C44B8ED24"/>
    <w:rsid w:val="009E1A76"/>
    <w:pPr>
      <w:spacing w:after="0" w:line="240" w:lineRule="auto"/>
    </w:pPr>
    <w:rPr>
      <w:rFonts w:ascii="Times" w:eastAsia="Times" w:hAnsi="Times" w:cs="Times"/>
      <w:sz w:val="24"/>
      <w:szCs w:val="24"/>
    </w:rPr>
  </w:style>
  <w:style w:type="paragraph" w:customStyle="1" w:styleId="94688F0BBB224958901127917BBD765D4">
    <w:name w:val="94688F0BBB224958901127917BBD765D4"/>
    <w:rsid w:val="009E1A76"/>
    <w:pPr>
      <w:spacing w:after="0" w:line="240" w:lineRule="auto"/>
    </w:pPr>
    <w:rPr>
      <w:rFonts w:ascii="Times" w:eastAsia="Times" w:hAnsi="Times" w:cs="Times"/>
      <w:sz w:val="24"/>
      <w:szCs w:val="24"/>
    </w:rPr>
  </w:style>
  <w:style w:type="paragraph" w:customStyle="1" w:styleId="A99929121EDD48E99C202CE3D3496EC54">
    <w:name w:val="A99929121EDD48E99C202CE3D3496EC54"/>
    <w:rsid w:val="009E1A76"/>
    <w:pPr>
      <w:spacing w:after="0" w:line="240" w:lineRule="auto"/>
    </w:pPr>
    <w:rPr>
      <w:rFonts w:ascii="Times" w:eastAsia="Times" w:hAnsi="Times" w:cs="Times"/>
      <w:sz w:val="24"/>
      <w:szCs w:val="24"/>
    </w:rPr>
  </w:style>
  <w:style w:type="paragraph" w:customStyle="1" w:styleId="77D0B1283C344FB2BDC4BF835ECD603B4">
    <w:name w:val="77D0B1283C344FB2BDC4BF835ECD603B4"/>
    <w:rsid w:val="009E1A76"/>
    <w:pPr>
      <w:spacing w:after="0" w:line="240" w:lineRule="auto"/>
      <w:ind w:left="720"/>
      <w:contextualSpacing/>
    </w:pPr>
    <w:rPr>
      <w:rFonts w:ascii="Times" w:eastAsia="Times" w:hAnsi="Times" w:cs="Times"/>
      <w:sz w:val="24"/>
      <w:szCs w:val="24"/>
    </w:rPr>
  </w:style>
  <w:style w:type="paragraph" w:customStyle="1" w:styleId="B69B8FC1EAA64B0B9CB482059793C7F04">
    <w:name w:val="B69B8FC1EAA64B0B9CB482059793C7F04"/>
    <w:rsid w:val="009E1A76"/>
    <w:pPr>
      <w:spacing w:after="0" w:line="240" w:lineRule="auto"/>
    </w:pPr>
    <w:rPr>
      <w:rFonts w:ascii="Times" w:eastAsia="Times" w:hAnsi="Times" w:cs="Times"/>
      <w:sz w:val="24"/>
      <w:szCs w:val="24"/>
    </w:rPr>
  </w:style>
  <w:style w:type="paragraph" w:customStyle="1" w:styleId="7EE8BA7436104CBE9C556F3EF51C90B74">
    <w:name w:val="7EE8BA7436104CBE9C556F3EF51C90B74"/>
    <w:rsid w:val="009E1A76"/>
    <w:pPr>
      <w:spacing w:after="0" w:line="240" w:lineRule="auto"/>
    </w:pPr>
    <w:rPr>
      <w:rFonts w:ascii="Times" w:eastAsia="Times" w:hAnsi="Times" w:cs="Times"/>
      <w:sz w:val="24"/>
      <w:szCs w:val="24"/>
    </w:rPr>
  </w:style>
  <w:style w:type="paragraph" w:customStyle="1" w:styleId="A0BEC038AA984ED784E426E37770C7674">
    <w:name w:val="A0BEC038AA984ED784E426E37770C7674"/>
    <w:rsid w:val="009E1A76"/>
    <w:pPr>
      <w:spacing w:after="0" w:line="240" w:lineRule="auto"/>
    </w:pPr>
    <w:rPr>
      <w:rFonts w:ascii="Times" w:eastAsia="Times" w:hAnsi="Times" w:cs="Times"/>
      <w:sz w:val="24"/>
      <w:szCs w:val="24"/>
    </w:rPr>
  </w:style>
  <w:style w:type="paragraph" w:customStyle="1" w:styleId="C538D9FF4A3849EEA261B5A401DF08C44">
    <w:name w:val="C538D9FF4A3849EEA261B5A401DF08C44"/>
    <w:rsid w:val="009E1A76"/>
    <w:pPr>
      <w:spacing w:after="0" w:line="240" w:lineRule="auto"/>
    </w:pPr>
    <w:rPr>
      <w:rFonts w:ascii="Times" w:eastAsia="Times" w:hAnsi="Times" w:cs="Times"/>
      <w:sz w:val="24"/>
      <w:szCs w:val="24"/>
    </w:rPr>
  </w:style>
  <w:style w:type="paragraph" w:customStyle="1" w:styleId="4C085483C8EA4AC1BBB136AA476C7E614">
    <w:name w:val="4C085483C8EA4AC1BBB136AA476C7E614"/>
    <w:rsid w:val="009E1A76"/>
    <w:pPr>
      <w:spacing w:after="0" w:line="240" w:lineRule="auto"/>
    </w:pPr>
    <w:rPr>
      <w:rFonts w:ascii="Times" w:eastAsia="Times" w:hAnsi="Times" w:cs="Times"/>
      <w:sz w:val="24"/>
      <w:szCs w:val="24"/>
    </w:rPr>
  </w:style>
  <w:style w:type="paragraph" w:customStyle="1" w:styleId="1120BBBE0D9A464CB638C1E41FF564394">
    <w:name w:val="1120BBBE0D9A464CB638C1E41FF564394"/>
    <w:rsid w:val="009E1A76"/>
    <w:pPr>
      <w:spacing w:after="0" w:line="240" w:lineRule="auto"/>
    </w:pPr>
    <w:rPr>
      <w:rFonts w:ascii="Times" w:eastAsia="Times" w:hAnsi="Times" w:cs="Times"/>
      <w:sz w:val="24"/>
      <w:szCs w:val="24"/>
    </w:rPr>
  </w:style>
  <w:style w:type="paragraph" w:customStyle="1" w:styleId="255153B955C143B1A6B4D39900A982144">
    <w:name w:val="255153B955C143B1A6B4D39900A982144"/>
    <w:rsid w:val="009E1A76"/>
    <w:pPr>
      <w:spacing w:after="0" w:line="240" w:lineRule="auto"/>
    </w:pPr>
    <w:rPr>
      <w:rFonts w:ascii="Times" w:eastAsia="Times" w:hAnsi="Times" w:cs="Times"/>
      <w:sz w:val="24"/>
      <w:szCs w:val="24"/>
    </w:rPr>
  </w:style>
  <w:style w:type="paragraph" w:customStyle="1" w:styleId="0A40CA40B7C44DAAA76E29E1F06A70004">
    <w:name w:val="0A40CA40B7C44DAAA76E29E1F06A70004"/>
    <w:rsid w:val="009E1A76"/>
    <w:pPr>
      <w:spacing w:after="0" w:line="240" w:lineRule="auto"/>
    </w:pPr>
    <w:rPr>
      <w:rFonts w:ascii="Times" w:eastAsia="Times" w:hAnsi="Times" w:cs="Times"/>
      <w:sz w:val="24"/>
      <w:szCs w:val="24"/>
    </w:rPr>
  </w:style>
  <w:style w:type="paragraph" w:customStyle="1" w:styleId="3F7AEF5DF44E41F6BFA26B8E3C6BCDA54">
    <w:name w:val="3F7AEF5DF44E41F6BFA26B8E3C6BCDA54"/>
    <w:rsid w:val="009E1A76"/>
    <w:pPr>
      <w:spacing w:after="0" w:line="240" w:lineRule="auto"/>
    </w:pPr>
    <w:rPr>
      <w:rFonts w:ascii="Times" w:eastAsia="Times" w:hAnsi="Times" w:cs="Times"/>
      <w:sz w:val="24"/>
      <w:szCs w:val="24"/>
    </w:rPr>
  </w:style>
  <w:style w:type="paragraph" w:customStyle="1" w:styleId="9FE500E4789A4EAAA452B74AE76FB4B74">
    <w:name w:val="9FE500E4789A4EAAA452B74AE76FB4B74"/>
    <w:rsid w:val="009E1A76"/>
    <w:pPr>
      <w:spacing w:after="0" w:line="240" w:lineRule="auto"/>
    </w:pPr>
    <w:rPr>
      <w:rFonts w:ascii="Times" w:eastAsia="Times" w:hAnsi="Times" w:cs="Times"/>
      <w:sz w:val="24"/>
      <w:szCs w:val="24"/>
    </w:rPr>
  </w:style>
  <w:style w:type="paragraph" w:customStyle="1" w:styleId="0EAB0FA78C3A40C1A25C2377BA62CF2F4">
    <w:name w:val="0EAB0FA78C3A40C1A25C2377BA62CF2F4"/>
    <w:rsid w:val="009E1A76"/>
    <w:pPr>
      <w:spacing w:after="0" w:line="240" w:lineRule="auto"/>
    </w:pPr>
    <w:rPr>
      <w:rFonts w:ascii="Times" w:eastAsia="Times" w:hAnsi="Times" w:cs="Times"/>
      <w:sz w:val="24"/>
      <w:szCs w:val="24"/>
    </w:rPr>
  </w:style>
  <w:style w:type="paragraph" w:customStyle="1" w:styleId="CA5E476ABEAA4E1B9DC5025C2EFB44ED4">
    <w:name w:val="CA5E476ABEAA4E1B9DC5025C2EFB44ED4"/>
    <w:rsid w:val="009E1A76"/>
    <w:pPr>
      <w:spacing w:after="0" w:line="240" w:lineRule="auto"/>
    </w:pPr>
    <w:rPr>
      <w:rFonts w:ascii="Times" w:eastAsia="Times" w:hAnsi="Times" w:cs="Times"/>
      <w:sz w:val="24"/>
      <w:szCs w:val="24"/>
    </w:rPr>
  </w:style>
  <w:style w:type="paragraph" w:customStyle="1" w:styleId="ECF932618D114558B7816417B25B148D4">
    <w:name w:val="ECF932618D114558B7816417B25B148D4"/>
    <w:rsid w:val="009E1A76"/>
    <w:pPr>
      <w:spacing w:after="0" w:line="240" w:lineRule="auto"/>
    </w:pPr>
    <w:rPr>
      <w:rFonts w:ascii="Times" w:eastAsia="Times" w:hAnsi="Times" w:cs="Times"/>
      <w:sz w:val="24"/>
      <w:szCs w:val="24"/>
    </w:rPr>
  </w:style>
  <w:style w:type="paragraph" w:customStyle="1" w:styleId="B880A9510C824954A338EA1C68B125B04">
    <w:name w:val="B880A9510C824954A338EA1C68B125B04"/>
    <w:rsid w:val="009E1A76"/>
    <w:pPr>
      <w:spacing w:after="0" w:line="240" w:lineRule="auto"/>
    </w:pPr>
    <w:rPr>
      <w:rFonts w:ascii="Times" w:eastAsia="Times" w:hAnsi="Times" w:cs="Times"/>
      <w:sz w:val="24"/>
      <w:szCs w:val="24"/>
    </w:rPr>
  </w:style>
  <w:style w:type="paragraph" w:customStyle="1" w:styleId="F181FE8ECA6F40768C3F7036BD7D21731">
    <w:name w:val="F181FE8ECA6F40768C3F7036BD7D21731"/>
    <w:rsid w:val="009E1A76"/>
    <w:pPr>
      <w:spacing w:after="0" w:line="240" w:lineRule="auto"/>
    </w:pPr>
    <w:rPr>
      <w:rFonts w:ascii="Times" w:eastAsia="Times" w:hAnsi="Times" w:cs="Times"/>
      <w:sz w:val="24"/>
      <w:szCs w:val="24"/>
    </w:rPr>
  </w:style>
  <w:style w:type="paragraph" w:customStyle="1" w:styleId="97E40AAF4D0D4AC99820D5C4B212D9FD">
    <w:name w:val="97E40AAF4D0D4AC99820D5C4B212D9FD"/>
    <w:rsid w:val="009E1A76"/>
    <w:pPr>
      <w:spacing w:after="0" w:line="240" w:lineRule="auto"/>
    </w:pPr>
    <w:rPr>
      <w:rFonts w:ascii="Times" w:eastAsia="Times" w:hAnsi="Times" w:cs="Times"/>
      <w:sz w:val="24"/>
      <w:szCs w:val="24"/>
    </w:rPr>
  </w:style>
  <w:style w:type="paragraph" w:customStyle="1" w:styleId="423ED1CFB3C9474C825E12791D61BD9B15">
    <w:name w:val="423ED1CFB3C9474C825E12791D61BD9B15"/>
    <w:rsid w:val="009E1A76"/>
    <w:pPr>
      <w:spacing w:after="0" w:line="240" w:lineRule="auto"/>
    </w:pPr>
    <w:rPr>
      <w:rFonts w:ascii="Times" w:eastAsia="Times" w:hAnsi="Times" w:cs="Times"/>
      <w:sz w:val="24"/>
      <w:szCs w:val="24"/>
    </w:rPr>
  </w:style>
  <w:style w:type="paragraph" w:customStyle="1" w:styleId="CA54041FC3E84FF592F31FB0B615CEEF15">
    <w:name w:val="CA54041FC3E84FF592F31FB0B615CEEF15"/>
    <w:rsid w:val="009E1A76"/>
    <w:pPr>
      <w:spacing w:after="0" w:line="240" w:lineRule="auto"/>
    </w:pPr>
    <w:rPr>
      <w:rFonts w:ascii="Times" w:eastAsia="Times" w:hAnsi="Times" w:cs="Times"/>
      <w:sz w:val="24"/>
      <w:szCs w:val="24"/>
    </w:rPr>
  </w:style>
  <w:style w:type="paragraph" w:customStyle="1" w:styleId="2AC63A2802384D8FB6C2CA70F186BCC215">
    <w:name w:val="2AC63A2802384D8FB6C2CA70F186BCC215"/>
    <w:rsid w:val="009E1A76"/>
    <w:pPr>
      <w:spacing w:after="0" w:line="240" w:lineRule="auto"/>
    </w:pPr>
    <w:rPr>
      <w:rFonts w:ascii="Times" w:eastAsia="Times" w:hAnsi="Times" w:cs="Times"/>
      <w:sz w:val="24"/>
      <w:szCs w:val="24"/>
    </w:rPr>
  </w:style>
  <w:style w:type="paragraph" w:customStyle="1" w:styleId="F36DF42D87B8402DBA4D62692D593F4C15">
    <w:name w:val="F36DF42D87B8402DBA4D62692D593F4C15"/>
    <w:rsid w:val="009E1A76"/>
    <w:pPr>
      <w:spacing w:after="0" w:line="240" w:lineRule="auto"/>
    </w:pPr>
    <w:rPr>
      <w:rFonts w:ascii="Times" w:eastAsia="Times" w:hAnsi="Times" w:cs="Times"/>
      <w:sz w:val="24"/>
      <w:szCs w:val="24"/>
    </w:rPr>
  </w:style>
  <w:style w:type="paragraph" w:customStyle="1" w:styleId="661A961C276F43B1824EA88B447C67C614">
    <w:name w:val="661A961C276F43B1824EA88B447C67C614"/>
    <w:rsid w:val="009E1A76"/>
    <w:pPr>
      <w:spacing w:after="0" w:line="240" w:lineRule="auto"/>
    </w:pPr>
    <w:rPr>
      <w:rFonts w:ascii="Times" w:eastAsia="Times" w:hAnsi="Times" w:cs="Times"/>
      <w:sz w:val="24"/>
      <w:szCs w:val="24"/>
    </w:rPr>
  </w:style>
  <w:style w:type="paragraph" w:customStyle="1" w:styleId="0AF8D742C79D46C4B7E518CAA20EB4D714">
    <w:name w:val="0AF8D742C79D46C4B7E518CAA20EB4D714"/>
    <w:rsid w:val="009E1A76"/>
    <w:pPr>
      <w:spacing w:after="0" w:line="240" w:lineRule="auto"/>
    </w:pPr>
    <w:rPr>
      <w:rFonts w:ascii="Times" w:eastAsia="Times" w:hAnsi="Times" w:cs="Times"/>
      <w:sz w:val="24"/>
      <w:szCs w:val="24"/>
    </w:rPr>
  </w:style>
  <w:style w:type="paragraph" w:customStyle="1" w:styleId="9656894572654707B0C05D81C5140DE713">
    <w:name w:val="9656894572654707B0C05D81C5140DE713"/>
    <w:rsid w:val="009E1A76"/>
    <w:pPr>
      <w:spacing w:after="0" w:line="240" w:lineRule="auto"/>
    </w:pPr>
    <w:rPr>
      <w:rFonts w:ascii="Times" w:eastAsia="Times" w:hAnsi="Times" w:cs="Times"/>
      <w:sz w:val="24"/>
      <w:szCs w:val="24"/>
    </w:rPr>
  </w:style>
  <w:style w:type="paragraph" w:customStyle="1" w:styleId="97BE5054EECC4A628166DE78561BB52311">
    <w:name w:val="97BE5054EECC4A628166DE78561BB52311"/>
    <w:rsid w:val="009E1A76"/>
    <w:pPr>
      <w:spacing w:after="0" w:line="240" w:lineRule="auto"/>
    </w:pPr>
    <w:rPr>
      <w:rFonts w:ascii="Times" w:eastAsia="Times" w:hAnsi="Times" w:cs="Times"/>
      <w:sz w:val="24"/>
      <w:szCs w:val="24"/>
    </w:rPr>
  </w:style>
  <w:style w:type="paragraph" w:customStyle="1" w:styleId="60B85A9460D6413C9E3D5DA90E25315511">
    <w:name w:val="60B85A9460D6413C9E3D5DA90E25315511"/>
    <w:rsid w:val="009E1A76"/>
    <w:pPr>
      <w:spacing w:after="0" w:line="240" w:lineRule="auto"/>
    </w:pPr>
    <w:rPr>
      <w:rFonts w:ascii="Times" w:eastAsia="Times" w:hAnsi="Times" w:cs="Times"/>
      <w:sz w:val="24"/>
      <w:szCs w:val="24"/>
    </w:rPr>
  </w:style>
  <w:style w:type="paragraph" w:customStyle="1" w:styleId="A8919E64ECF144298B3A9189ECC187E511">
    <w:name w:val="A8919E64ECF144298B3A9189ECC187E511"/>
    <w:rsid w:val="009E1A76"/>
    <w:pPr>
      <w:spacing w:after="0" w:line="240" w:lineRule="auto"/>
    </w:pPr>
    <w:rPr>
      <w:rFonts w:ascii="Times" w:eastAsia="Times" w:hAnsi="Times" w:cs="Times"/>
      <w:sz w:val="24"/>
      <w:szCs w:val="24"/>
    </w:rPr>
  </w:style>
  <w:style w:type="paragraph" w:customStyle="1" w:styleId="9AFEEB9E003241B58A3A525424EBAA7111">
    <w:name w:val="9AFEEB9E003241B58A3A525424EBAA7111"/>
    <w:rsid w:val="009E1A76"/>
    <w:pPr>
      <w:spacing w:after="0" w:line="240" w:lineRule="auto"/>
    </w:pPr>
    <w:rPr>
      <w:rFonts w:ascii="Times" w:eastAsia="Times" w:hAnsi="Times" w:cs="Times"/>
      <w:sz w:val="24"/>
      <w:szCs w:val="24"/>
    </w:rPr>
  </w:style>
  <w:style w:type="paragraph" w:customStyle="1" w:styleId="9B729DA068E640B096CE88B1E151F9F411">
    <w:name w:val="9B729DA068E640B096CE88B1E151F9F411"/>
    <w:rsid w:val="009E1A76"/>
    <w:pPr>
      <w:spacing w:after="0" w:line="240" w:lineRule="auto"/>
    </w:pPr>
    <w:rPr>
      <w:rFonts w:ascii="Times" w:eastAsia="Times" w:hAnsi="Times" w:cs="Times"/>
      <w:sz w:val="24"/>
      <w:szCs w:val="24"/>
    </w:rPr>
  </w:style>
  <w:style w:type="paragraph" w:customStyle="1" w:styleId="98C875DB5481456E883AF5D8CE9996863">
    <w:name w:val="98C875DB5481456E883AF5D8CE9996863"/>
    <w:rsid w:val="009E1A76"/>
    <w:pPr>
      <w:spacing w:after="0" w:line="240" w:lineRule="auto"/>
    </w:pPr>
    <w:rPr>
      <w:rFonts w:ascii="Times" w:eastAsia="Times" w:hAnsi="Times" w:cs="Times"/>
      <w:sz w:val="24"/>
      <w:szCs w:val="24"/>
    </w:rPr>
  </w:style>
  <w:style w:type="paragraph" w:customStyle="1" w:styleId="ED54EFF8CCE54A1FA6846FBA599BA39F10">
    <w:name w:val="ED54EFF8CCE54A1FA6846FBA599BA39F10"/>
    <w:rsid w:val="009E1A76"/>
    <w:pPr>
      <w:spacing w:after="0" w:line="240" w:lineRule="auto"/>
    </w:pPr>
    <w:rPr>
      <w:rFonts w:ascii="Times" w:eastAsia="Times" w:hAnsi="Times" w:cs="Times"/>
      <w:sz w:val="24"/>
      <w:szCs w:val="24"/>
    </w:rPr>
  </w:style>
  <w:style w:type="paragraph" w:customStyle="1" w:styleId="BCD058A508AB48CF908A5C6223C2D03610">
    <w:name w:val="BCD058A508AB48CF908A5C6223C2D03610"/>
    <w:rsid w:val="009E1A76"/>
    <w:pPr>
      <w:spacing w:after="0" w:line="240" w:lineRule="auto"/>
      <w:ind w:left="720"/>
      <w:contextualSpacing/>
    </w:pPr>
    <w:rPr>
      <w:rFonts w:ascii="Times" w:eastAsia="Times" w:hAnsi="Times" w:cs="Times"/>
      <w:sz w:val="24"/>
      <w:szCs w:val="24"/>
    </w:rPr>
  </w:style>
  <w:style w:type="paragraph" w:customStyle="1" w:styleId="5B9FD9B0D19A424496F339EE686E995610">
    <w:name w:val="5B9FD9B0D19A424496F339EE686E995610"/>
    <w:rsid w:val="009E1A76"/>
    <w:pPr>
      <w:spacing w:after="0" w:line="240" w:lineRule="auto"/>
      <w:ind w:left="720"/>
      <w:contextualSpacing/>
    </w:pPr>
    <w:rPr>
      <w:rFonts w:ascii="Times" w:eastAsia="Times" w:hAnsi="Times" w:cs="Times"/>
      <w:sz w:val="24"/>
      <w:szCs w:val="24"/>
    </w:rPr>
  </w:style>
  <w:style w:type="paragraph" w:customStyle="1" w:styleId="48807A3C847F4A599E730F356A556B2110">
    <w:name w:val="48807A3C847F4A599E730F356A556B2110"/>
    <w:rsid w:val="009E1A76"/>
    <w:pPr>
      <w:spacing w:after="0" w:line="240" w:lineRule="auto"/>
    </w:pPr>
    <w:rPr>
      <w:rFonts w:ascii="Times" w:eastAsia="Times" w:hAnsi="Times" w:cs="Times"/>
      <w:sz w:val="24"/>
      <w:szCs w:val="24"/>
    </w:rPr>
  </w:style>
  <w:style w:type="paragraph" w:customStyle="1" w:styleId="6125E6ACDF2F44F48AB4E6D9C345228B8">
    <w:name w:val="6125E6ACDF2F44F48AB4E6D9C345228B8"/>
    <w:rsid w:val="009E1A76"/>
    <w:pPr>
      <w:spacing w:after="0" w:line="240" w:lineRule="auto"/>
    </w:pPr>
    <w:rPr>
      <w:rFonts w:ascii="Times" w:eastAsia="Times" w:hAnsi="Times" w:cs="Times"/>
      <w:sz w:val="24"/>
      <w:szCs w:val="24"/>
    </w:rPr>
  </w:style>
  <w:style w:type="paragraph" w:customStyle="1" w:styleId="0C33561C3AFE47A483525038DE634B137">
    <w:name w:val="0C33561C3AFE47A483525038DE634B137"/>
    <w:rsid w:val="009E1A76"/>
    <w:pPr>
      <w:spacing w:after="0" w:line="240" w:lineRule="auto"/>
    </w:pPr>
    <w:rPr>
      <w:rFonts w:ascii="Times" w:eastAsia="Times" w:hAnsi="Times" w:cs="Times"/>
      <w:sz w:val="24"/>
      <w:szCs w:val="24"/>
    </w:rPr>
  </w:style>
  <w:style w:type="paragraph" w:customStyle="1" w:styleId="BAF69FBCD08C46E19E5D0DF49641D3077">
    <w:name w:val="BAF69FBCD08C46E19E5D0DF49641D3077"/>
    <w:rsid w:val="009E1A76"/>
    <w:pPr>
      <w:spacing w:after="0" w:line="240" w:lineRule="auto"/>
    </w:pPr>
    <w:rPr>
      <w:rFonts w:ascii="Times" w:eastAsia="Times" w:hAnsi="Times" w:cs="Times"/>
      <w:sz w:val="24"/>
      <w:szCs w:val="24"/>
    </w:rPr>
  </w:style>
  <w:style w:type="paragraph" w:customStyle="1" w:styleId="BE36DB23169742828492EA2132D361007">
    <w:name w:val="BE36DB23169742828492EA2132D361007"/>
    <w:rsid w:val="009E1A76"/>
    <w:pPr>
      <w:spacing w:after="0" w:line="240" w:lineRule="auto"/>
    </w:pPr>
    <w:rPr>
      <w:rFonts w:ascii="Times" w:eastAsia="Times" w:hAnsi="Times" w:cs="Times"/>
      <w:sz w:val="24"/>
      <w:szCs w:val="24"/>
    </w:rPr>
  </w:style>
  <w:style w:type="paragraph" w:customStyle="1" w:styleId="9F582E836B79404C81525129415C53B27">
    <w:name w:val="9F582E836B79404C81525129415C53B27"/>
    <w:rsid w:val="009E1A76"/>
    <w:pPr>
      <w:spacing w:after="0" w:line="240" w:lineRule="auto"/>
    </w:pPr>
    <w:rPr>
      <w:rFonts w:ascii="Times" w:eastAsia="Times" w:hAnsi="Times" w:cs="Times"/>
      <w:sz w:val="24"/>
      <w:szCs w:val="24"/>
    </w:rPr>
  </w:style>
  <w:style w:type="paragraph" w:customStyle="1" w:styleId="F22B6DF6E61B4D76B582B5FEA80DF0707">
    <w:name w:val="F22B6DF6E61B4D76B582B5FEA80DF0707"/>
    <w:rsid w:val="009E1A76"/>
    <w:pPr>
      <w:spacing w:after="0" w:line="240" w:lineRule="auto"/>
    </w:pPr>
    <w:rPr>
      <w:rFonts w:ascii="Times" w:eastAsia="Times" w:hAnsi="Times" w:cs="Times"/>
      <w:sz w:val="24"/>
      <w:szCs w:val="24"/>
    </w:rPr>
  </w:style>
  <w:style w:type="paragraph" w:customStyle="1" w:styleId="235A75D567704FFCBB79EF79A5C3208E7">
    <w:name w:val="235A75D567704FFCBB79EF79A5C3208E7"/>
    <w:rsid w:val="009E1A76"/>
    <w:pPr>
      <w:spacing w:after="0" w:line="240" w:lineRule="auto"/>
    </w:pPr>
    <w:rPr>
      <w:rFonts w:ascii="Times" w:eastAsia="Times" w:hAnsi="Times" w:cs="Times"/>
      <w:sz w:val="24"/>
      <w:szCs w:val="24"/>
    </w:rPr>
  </w:style>
  <w:style w:type="paragraph" w:customStyle="1" w:styleId="A9B09170DE2F441DA29CE1CAAFFBBAC97">
    <w:name w:val="A9B09170DE2F441DA29CE1CAAFFBBAC97"/>
    <w:rsid w:val="009E1A76"/>
    <w:pPr>
      <w:spacing w:after="0" w:line="240" w:lineRule="auto"/>
    </w:pPr>
    <w:rPr>
      <w:rFonts w:ascii="Times" w:eastAsia="Times" w:hAnsi="Times" w:cs="Times"/>
      <w:sz w:val="24"/>
      <w:szCs w:val="24"/>
    </w:rPr>
  </w:style>
  <w:style w:type="paragraph" w:customStyle="1" w:styleId="7EE31E75ABE54E9CA4A915781215F89E7">
    <w:name w:val="7EE31E75ABE54E9CA4A915781215F89E7"/>
    <w:rsid w:val="009E1A76"/>
    <w:pPr>
      <w:spacing w:after="0" w:line="240" w:lineRule="auto"/>
    </w:pPr>
    <w:rPr>
      <w:rFonts w:ascii="Times" w:eastAsia="Times" w:hAnsi="Times" w:cs="Times"/>
      <w:sz w:val="24"/>
      <w:szCs w:val="24"/>
    </w:rPr>
  </w:style>
  <w:style w:type="paragraph" w:customStyle="1" w:styleId="B3F1BFD9951944C6B36A3A493F9DE4337">
    <w:name w:val="B3F1BFD9951944C6B36A3A493F9DE4337"/>
    <w:rsid w:val="009E1A76"/>
    <w:pPr>
      <w:spacing w:after="0" w:line="240" w:lineRule="auto"/>
      <w:ind w:left="720"/>
      <w:contextualSpacing/>
    </w:pPr>
    <w:rPr>
      <w:rFonts w:ascii="Times" w:eastAsia="Times" w:hAnsi="Times" w:cs="Times"/>
      <w:sz w:val="24"/>
      <w:szCs w:val="24"/>
    </w:rPr>
  </w:style>
  <w:style w:type="paragraph" w:customStyle="1" w:styleId="CC15D1FEC72347378B418E34FD716CB27">
    <w:name w:val="CC15D1FEC72347378B418E34FD716CB27"/>
    <w:rsid w:val="009E1A76"/>
    <w:pPr>
      <w:spacing w:after="0" w:line="240" w:lineRule="auto"/>
    </w:pPr>
    <w:rPr>
      <w:rFonts w:ascii="Times" w:eastAsia="Times" w:hAnsi="Times" w:cs="Times"/>
      <w:sz w:val="24"/>
      <w:szCs w:val="24"/>
    </w:rPr>
  </w:style>
  <w:style w:type="paragraph" w:customStyle="1" w:styleId="829541058E084BDD93EE7341E67DA1797">
    <w:name w:val="829541058E084BDD93EE7341E67DA1797"/>
    <w:rsid w:val="009E1A76"/>
    <w:pPr>
      <w:spacing w:after="0" w:line="240" w:lineRule="auto"/>
    </w:pPr>
    <w:rPr>
      <w:rFonts w:ascii="Times" w:eastAsia="Times" w:hAnsi="Times" w:cs="Times"/>
      <w:sz w:val="24"/>
      <w:szCs w:val="24"/>
    </w:rPr>
  </w:style>
  <w:style w:type="paragraph" w:customStyle="1" w:styleId="ACC6B4132C7343069B9B6B7854CF5BA37">
    <w:name w:val="ACC6B4132C7343069B9B6B7854CF5BA37"/>
    <w:rsid w:val="009E1A76"/>
    <w:pPr>
      <w:spacing w:after="0" w:line="240" w:lineRule="auto"/>
    </w:pPr>
    <w:rPr>
      <w:rFonts w:ascii="Times" w:eastAsia="Times" w:hAnsi="Times" w:cs="Times"/>
      <w:sz w:val="24"/>
      <w:szCs w:val="24"/>
    </w:rPr>
  </w:style>
  <w:style w:type="paragraph" w:customStyle="1" w:styleId="DDF4ECCAE45E47BEA932046F6DCAF03E7">
    <w:name w:val="DDF4ECCAE45E47BEA932046F6DCAF03E7"/>
    <w:rsid w:val="009E1A76"/>
    <w:pPr>
      <w:spacing w:after="0" w:line="240" w:lineRule="auto"/>
    </w:pPr>
    <w:rPr>
      <w:rFonts w:ascii="Times" w:eastAsia="Times" w:hAnsi="Times" w:cs="Times"/>
      <w:sz w:val="24"/>
      <w:szCs w:val="24"/>
    </w:rPr>
  </w:style>
  <w:style w:type="paragraph" w:customStyle="1" w:styleId="CC74F68525954FF3A5F0679A1F3B99857">
    <w:name w:val="CC74F68525954FF3A5F0679A1F3B99857"/>
    <w:rsid w:val="009E1A76"/>
    <w:pPr>
      <w:spacing w:after="0" w:line="240" w:lineRule="auto"/>
    </w:pPr>
    <w:rPr>
      <w:rFonts w:ascii="Times" w:eastAsia="Times" w:hAnsi="Times" w:cs="Times"/>
      <w:sz w:val="24"/>
      <w:szCs w:val="24"/>
    </w:rPr>
  </w:style>
  <w:style w:type="paragraph" w:customStyle="1" w:styleId="C0421C7A622A47B482BC9444F119175A5">
    <w:name w:val="C0421C7A622A47B482BC9444F119175A5"/>
    <w:rsid w:val="009E1A76"/>
    <w:pPr>
      <w:spacing w:after="0" w:line="240" w:lineRule="auto"/>
      <w:ind w:left="720"/>
      <w:contextualSpacing/>
    </w:pPr>
    <w:rPr>
      <w:rFonts w:ascii="Times" w:eastAsia="Times" w:hAnsi="Times" w:cs="Times"/>
      <w:sz w:val="24"/>
      <w:szCs w:val="24"/>
    </w:rPr>
  </w:style>
  <w:style w:type="paragraph" w:customStyle="1" w:styleId="F8291C37518D4594BEDA95EC282F19E95">
    <w:name w:val="F8291C37518D4594BEDA95EC282F19E95"/>
    <w:rsid w:val="009E1A76"/>
    <w:pPr>
      <w:spacing w:after="0" w:line="240" w:lineRule="auto"/>
    </w:pPr>
    <w:rPr>
      <w:rFonts w:ascii="Times" w:eastAsia="Times" w:hAnsi="Times" w:cs="Times"/>
      <w:sz w:val="24"/>
      <w:szCs w:val="24"/>
    </w:rPr>
  </w:style>
  <w:style w:type="paragraph" w:customStyle="1" w:styleId="D21DA6956FBA4EAF81BD40101B59A3115">
    <w:name w:val="D21DA6956FBA4EAF81BD40101B59A3115"/>
    <w:rsid w:val="009E1A76"/>
    <w:pPr>
      <w:spacing w:after="0" w:line="240" w:lineRule="auto"/>
    </w:pPr>
    <w:rPr>
      <w:rFonts w:ascii="Times" w:eastAsia="Times" w:hAnsi="Times" w:cs="Times"/>
      <w:sz w:val="24"/>
      <w:szCs w:val="24"/>
    </w:rPr>
  </w:style>
  <w:style w:type="paragraph" w:customStyle="1" w:styleId="12246CDD77C14E20B7B518323AAC69A75">
    <w:name w:val="12246CDD77C14E20B7B518323AAC69A75"/>
    <w:rsid w:val="009E1A76"/>
    <w:pPr>
      <w:spacing w:after="0" w:line="240" w:lineRule="auto"/>
    </w:pPr>
    <w:rPr>
      <w:rFonts w:ascii="Times" w:eastAsia="Times" w:hAnsi="Times" w:cs="Times"/>
      <w:sz w:val="24"/>
      <w:szCs w:val="24"/>
    </w:rPr>
  </w:style>
  <w:style w:type="paragraph" w:customStyle="1" w:styleId="849EFFC4B67B4370849D98F52B3BFC6C5">
    <w:name w:val="849EFFC4B67B4370849D98F52B3BFC6C5"/>
    <w:rsid w:val="009E1A76"/>
    <w:pPr>
      <w:spacing w:after="0" w:line="240" w:lineRule="auto"/>
    </w:pPr>
    <w:rPr>
      <w:rFonts w:ascii="Times" w:eastAsia="Times" w:hAnsi="Times" w:cs="Times"/>
      <w:sz w:val="24"/>
      <w:szCs w:val="24"/>
    </w:rPr>
  </w:style>
  <w:style w:type="paragraph" w:customStyle="1" w:styleId="A901678CDA0C49B2925629E7EACF94275">
    <w:name w:val="A901678CDA0C49B2925629E7EACF94275"/>
    <w:rsid w:val="009E1A76"/>
    <w:pPr>
      <w:spacing w:after="0" w:line="240" w:lineRule="auto"/>
    </w:pPr>
    <w:rPr>
      <w:rFonts w:ascii="Times" w:eastAsia="Times" w:hAnsi="Times" w:cs="Times"/>
      <w:sz w:val="24"/>
      <w:szCs w:val="24"/>
    </w:rPr>
  </w:style>
  <w:style w:type="paragraph" w:customStyle="1" w:styleId="A139314FD1844E71924CBCE42E69C6DF5">
    <w:name w:val="A139314FD1844E71924CBCE42E69C6DF5"/>
    <w:rsid w:val="009E1A76"/>
    <w:pPr>
      <w:spacing w:after="0" w:line="240" w:lineRule="auto"/>
    </w:pPr>
    <w:rPr>
      <w:rFonts w:ascii="Times" w:eastAsia="Times" w:hAnsi="Times" w:cs="Times"/>
      <w:sz w:val="24"/>
      <w:szCs w:val="24"/>
    </w:rPr>
  </w:style>
  <w:style w:type="paragraph" w:customStyle="1" w:styleId="F435B6246B0C4D629A07F0725796864E5">
    <w:name w:val="F435B6246B0C4D629A07F0725796864E5"/>
    <w:rsid w:val="009E1A76"/>
    <w:pPr>
      <w:spacing w:after="0" w:line="240" w:lineRule="auto"/>
    </w:pPr>
    <w:rPr>
      <w:rFonts w:ascii="Times" w:eastAsia="Times" w:hAnsi="Times" w:cs="Times"/>
      <w:sz w:val="24"/>
      <w:szCs w:val="24"/>
    </w:rPr>
  </w:style>
  <w:style w:type="paragraph" w:customStyle="1" w:styleId="554237FF025648EEA884D97F0E4EE7975">
    <w:name w:val="554237FF025648EEA884D97F0E4EE7975"/>
    <w:rsid w:val="009E1A76"/>
    <w:pPr>
      <w:spacing w:after="0" w:line="240" w:lineRule="auto"/>
    </w:pPr>
    <w:rPr>
      <w:rFonts w:ascii="Times" w:eastAsia="Times" w:hAnsi="Times" w:cs="Times"/>
      <w:sz w:val="24"/>
      <w:szCs w:val="24"/>
    </w:rPr>
  </w:style>
  <w:style w:type="paragraph" w:customStyle="1" w:styleId="B3C30BA55C6C451EB11FB11AE3840C715">
    <w:name w:val="B3C30BA55C6C451EB11FB11AE3840C715"/>
    <w:rsid w:val="009E1A76"/>
    <w:pPr>
      <w:spacing w:after="0" w:line="240" w:lineRule="auto"/>
    </w:pPr>
    <w:rPr>
      <w:rFonts w:ascii="Times" w:eastAsia="Times" w:hAnsi="Times" w:cs="Times"/>
      <w:sz w:val="24"/>
      <w:szCs w:val="24"/>
    </w:rPr>
  </w:style>
  <w:style w:type="paragraph" w:customStyle="1" w:styleId="FBC346CC284C49F79994013DFA42C64C5">
    <w:name w:val="FBC346CC284C49F79994013DFA42C64C5"/>
    <w:rsid w:val="009E1A76"/>
    <w:pPr>
      <w:spacing w:after="0" w:line="240" w:lineRule="auto"/>
    </w:pPr>
    <w:rPr>
      <w:rFonts w:ascii="Times" w:eastAsia="Times" w:hAnsi="Times" w:cs="Times"/>
      <w:sz w:val="24"/>
      <w:szCs w:val="24"/>
    </w:rPr>
  </w:style>
  <w:style w:type="paragraph" w:customStyle="1" w:styleId="5C5A68481F754BDEA7AC1671CCCA8F465">
    <w:name w:val="5C5A68481F754BDEA7AC1671CCCA8F465"/>
    <w:rsid w:val="009E1A76"/>
    <w:pPr>
      <w:spacing w:after="0" w:line="240" w:lineRule="auto"/>
    </w:pPr>
    <w:rPr>
      <w:rFonts w:ascii="Times" w:eastAsia="Times" w:hAnsi="Times" w:cs="Times"/>
      <w:sz w:val="24"/>
      <w:szCs w:val="24"/>
    </w:rPr>
  </w:style>
  <w:style w:type="paragraph" w:customStyle="1" w:styleId="3D22E25C50B1497D92FBF1E68EFFFE175">
    <w:name w:val="3D22E25C50B1497D92FBF1E68EFFFE175"/>
    <w:rsid w:val="009E1A76"/>
    <w:pPr>
      <w:spacing w:after="0" w:line="240" w:lineRule="auto"/>
    </w:pPr>
    <w:rPr>
      <w:rFonts w:ascii="Times" w:eastAsia="Times" w:hAnsi="Times" w:cs="Times"/>
      <w:sz w:val="24"/>
      <w:szCs w:val="24"/>
    </w:rPr>
  </w:style>
  <w:style w:type="paragraph" w:customStyle="1" w:styleId="9DEBE40C46D548A1B92E9BE1A378DD3A5">
    <w:name w:val="9DEBE40C46D548A1B92E9BE1A378DD3A5"/>
    <w:rsid w:val="009E1A76"/>
    <w:pPr>
      <w:spacing w:after="0" w:line="240" w:lineRule="auto"/>
    </w:pPr>
    <w:rPr>
      <w:rFonts w:ascii="Times" w:eastAsia="Times" w:hAnsi="Times" w:cs="Times"/>
      <w:sz w:val="24"/>
      <w:szCs w:val="24"/>
    </w:rPr>
  </w:style>
  <w:style w:type="paragraph" w:customStyle="1" w:styleId="1241E398FDDC47009B866040C94A1EE65">
    <w:name w:val="1241E398FDDC47009B866040C94A1EE65"/>
    <w:rsid w:val="009E1A76"/>
    <w:pPr>
      <w:spacing w:after="0" w:line="240" w:lineRule="auto"/>
    </w:pPr>
    <w:rPr>
      <w:rFonts w:ascii="Times" w:eastAsia="Times" w:hAnsi="Times" w:cs="Times"/>
      <w:sz w:val="24"/>
      <w:szCs w:val="24"/>
    </w:rPr>
  </w:style>
  <w:style w:type="paragraph" w:customStyle="1" w:styleId="A5AE008949F3446B83EC236FE5E7BAD95">
    <w:name w:val="A5AE008949F3446B83EC236FE5E7BAD95"/>
    <w:rsid w:val="009E1A76"/>
    <w:pPr>
      <w:spacing w:after="0" w:line="240" w:lineRule="auto"/>
    </w:pPr>
    <w:rPr>
      <w:rFonts w:ascii="Times" w:eastAsia="Times" w:hAnsi="Times" w:cs="Times"/>
      <w:sz w:val="24"/>
      <w:szCs w:val="24"/>
    </w:rPr>
  </w:style>
  <w:style w:type="paragraph" w:customStyle="1" w:styleId="71FBBDE2F0194734B585764361D2560C5">
    <w:name w:val="71FBBDE2F0194734B585764361D2560C5"/>
    <w:rsid w:val="009E1A76"/>
    <w:pPr>
      <w:spacing w:after="0" w:line="240" w:lineRule="auto"/>
    </w:pPr>
    <w:rPr>
      <w:rFonts w:ascii="Times" w:eastAsia="Times" w:hAnsi="Times" w:cs="Times"/>
      <w:sz w:val="24"/>
      <w:szCs w:val="24"/>
    </w:rPr>
  </w:style>
  <w:style w:type="paragraph" w:customStyle="1" w:styleId="5EA529B077824D7D954A9D28EECEEF255">
    <w:name w:val="5EA529B077824D7D954A9D28EECEEF255"/>
    <w:rsid w:val="009E1A76"/>
    <w:pPr>
      <w:spacing w:after="0" w:line="240" w:lineRule="auto"/>
    </w:pPr>
    <w:rPr>
      <w:rFonts w:ascii="Times" w:eastAsia="Times" w:hAnsi="Times" w:cs="Times"/>
      <w:sz w:val="24"/>
      <w:szCs w:val="24"/>
    </w:rPr>
  </w:style>
  <w:style w:type="paragraph" w:customStyle="1" w:styleId="A334A992D61D4EAD9CD9BCF69CBA47B25">
    <w:name w:val="A334A992D61D4EAD9CD9BCF69CBA47B25"/>
    <w:rsid w:val="009E1A76"/>
    <w:pPr>
      <w:spacing w:after="0" w:line="240" w:lineRule="auto"/>
    </w:pPr>
    <w:rPr>
      <w:rFonts w:ascii="Times" w:eastAsia="Times" w:hAnsi="Times" w:cs="Times"/>
      <w:sz w:val="24"/>
      <w:szCs w:val="24"/>
    </w:rPr>
  </w:style>
  <w:style w:type="paragraph" w:customStyle="1" w:styleId="4DFC468D6D6C436784CA1792B4945B035">
    <w:name w:val="4DFC468D6D6C436784CA1792B4945B035"/>
    <w:rsid w:val="009E1A76"/>
    <w:pPr>
      <w:spacing w:after="0" w:line="240" w:lineRule="auto"/>
    </w:pPr>
    <w:rPr>
      <w:rFonts w:ascii="Times" w:eastAsia="Times" w:hAnsi="Times" w:cs="Times"/>
      <w:sz w:val="24"/>
      <w:szCs w:val="24"/>
    </w:rPr>
  </w:style>
  <w:style w:type="paragraph" w:customStyle="1" w:styleId="A401C37DEBFC472A9CF15426C32117825">
    <w:name w:val="A401C37DEBFC472A9CF15426C32117825"/>
    <w:rsid w:val="009E1A76"/>
    <w:pPr>
      <w:spacing w:after="0" w:line="240" w:lineRule="auto"/>
    </w:pPr>
    <w:rPr>
      <w:rFonts w:ascii="Times" w:eastAsia="Times" w:hAnsi="Times" w:cs="Times"/>
      <w:sz w:val="24"/>
      <w:szCs w:val="24"/>
    </w:rPr>
  </w:style>
  <w:style w:type="paragraph" w:customStyle="1" w:styleId="DAF459A87A9F4D288A8AFC7D67C1A12C5">
    <w:name w:val="DAF459A87A9F4D288A8AFC7D67C1A12C5"/>
    <w:rsid w:val="009E1A76"/>
    <w:pPr>
      <w:spacing w:after="0" w:line="240" w:lineRule="auto"/>
    </w:pPr>
    <w:rPr>
      <w:rFonts w:ascii="Times" w:eastAsia="Times" w:hAnsi="Times" w:cs="Times"/>
      <w:sz w:val="24"/>
      <w:szCs w:val="24"/>
    </w:rPr>
  </w:style>
  <w:style w:type="paragraph" w:customStyle="1" w:styleId="C4EE772DD5F5494D9E0C725E0B096D2E5">
    <w:name w:val="C4EE772DD5F5494D9E0C725E0B096D2E5"/>
    <w:rsid w:val="009E1A76"/>
    <w:pPr>
      <w:spacing w:after="0" w:line="240" w:lineRule="auto"/>
    </w:pPr>
    <w:rPr>
      <w:rFonts w:ascii="Times" w:eastAsia="Times" w:hAnsi="Times" w:cs="Times"/>
      <w:sz w:val="24"/>
      <w:szCs w:val="24"/>
    </w:rPr>
  </w:style>
  <w:style w:type="paragraph" w:customStyle="1" w:styleId="7B2ED996CF3942E5B3E02C8085017B745">
    <w:name w:val="7B2ED996CF3942E5B3E02C8085017B745"/>
    <w:rsid w:val="009E1A76"/>
    <w:pPr>
      <w:spacing w:after="0" w:line="240" w:lineRule="auto"/>
    </w:pPr>
    <w:rPr>
      <w:rFonts w:ascii="Times" w:eastAsia="Times" w:hAnsi="Times" w:cs="Times"/>
      <w:sz w:val="24"/>
      <w:szCs w:val="24"/>
    </w:rPr>
  </w:style>
  <w:style w:type="paragraph" w:customStyle="1" w:styleId="AD5F286E95F0402A87F39DFEF4FDCE165">
    <w:name w:val="AD5F286E95F0402A87F39DFEF4FDCE165"/>
    <w:rsid w:val="009E1A76"/>
    <w:pPr>
      <w:spacing w:after="0" w:line="240" w:lineRule="auto"/>
    </w:pPr>
    <w:rPr>
      <w:rFonts w:ascii="Times" w:eastAsia="Times" w:hAnsi="Times" w:cs="Times"/>
      <w:sz w:val="24"/>
      <w:szCs w:val="24"/>
    </w:rPr>
  </w:style>
  <w:style w:type="paragraph" w:customStyle="1" w:styleId="B91A7E1EB65E424FA0E2C7969D48CBB85">
    <w:name w:val="B91A7E1EB65E424FA0E2C7969D48CBB85"/>
    <w:rsid w:val="009E1A76"/>
    <w:pPr>
      <w:spacing w:after="0" w:line="240" w:lineRule="auto"/>
    </w:pPr>
    <w:rPr>
      <w:rFonts w:ascii="Times" w:eastAsia="Times" w:hAnsi="Times" w:cs="Times"/>
      <w:sz w:val="24"/>
      <w:szCs w:val="24"/>
    </w:rPr>
  </w:style>
  <w:style w:type="paragraph" w:customStyle="1" w:styleId="579484DD22954C57B392807E06E0CB265">
    <w:name w:val="579484DD22954C57B392807E06E0CB265"/>
    <w:rsid w:val="009E1A76"/>
    <w:pPr>
      <w:spacing w:after="0" w:line="240" w:lineRule="auto"/>
    </w:pPr>
    <w:rPr>
      <w:rFonts w:ascii="Times" w:eastAsia="Times" w:hAnsi="Times" w:cs="Times"/>
      <w:sz w:val="24"/>
      <w:szCs w:val="24"/>
    </w:rPr>
  </w:style>
  <w:style w:type="paragraph" w:customStyle="1" w:styleId="957A85F7EF1D48298DAB91ABBE97C7895">
    <w:name w:val="957A85F7EF1D48298DAB91ABBE97C7895"/>
    <w:rsid w:val="009E1A76"/>
    <w:pPr>
      <w:spacing w:after="0" w:line="240" w:lineRule="auto"/>
    </w:pPr>
    <w:rPr>
      <w:rFonts w:ascii="Times" w:eastAsia="Times" w:hAnsi="Times" w:cs="Times"/>
      <w:sz w:val="24"/>
      <w:szCs w:val="24"/>
    </w:rPr>
  </w:style>
  <w:style w:type="paragraph" w:customStyle="1" w:styleId="F9F4A7AF10154629A661BB43C44B8ED25">
    <w:name w:val="F9F4A7AF10154629A661BB43C44B8ED25"/>
    <w:rsid w:val="009E1A76"/>
    <w:pPr>
      <w:spacing w:after="0" w:line="240" w:lineRule="auto"/>
    </w:pPr>
    <w:rPr>
      <w:rFonts w:ascii="Times" w:eastAsia="Times" w:hAnsi="Times" w:cs="Times"/>
      <w:sz w:val="24"/>
      <w:szCs w:val="24"/>
    </w:rPr>
  </w:style>
  <w:style w:type="paragraph" w:customStyle="1" w:styleId="94688F0BBB224958901127917BBD765D5">
    <w:name w:val="94688F0BBB224958901127917BBD765D5"/>
    <w:rsid w:val="009E1A76"/>
    <w:pPr>
      <w:spacing w:after="0" w:line="240" w:lineRule="auto"/>
    </w:pPr>
    <w:rPr>
      <w:rFonts w:ascii="Times" w:eastAsia="Times" w:hAnsi="Times" w:cs="Times"/>
      <w:sz w:val="24"/>
      <w:szCs w:val="24"/>
    </w:rPr>
  </w:style>
  <w:style w:type="paragraph" w:customStyle="1" w:styleId="A99929121EDD48E99C202CE3D3496EC55">
    <w:name w:val="A99929121EDD48E99C202CE3D3496EC55"/>
    <w:rsid w:val="009E1A76"/>
    <w:pPr>
      <w:spacing w:after="0" w:line="240" w:lineRule="auto"/>
    </w:pPr>
    <w:rPr>
      <w:rFonts w:ascii="Times" w:eastAsia="Times" w:hAnsi="Times" w:cs="Times"/>
      <w:sz w:val="24"/>
      <w:szCs w:val="24"/>
    </w:rPr>
  </w:style>
  <w:style w:type="paragraph" w:customStyle="1" w:styleId="77D0B1283C344FB2BDC4BF835ECD603B5">
    <w:name w:val="77D0B1283C344FB2BDC4BF835ECD603B5"/>
    <w:rsid w:val="009E1A76"/>
    <w:pPr>
      <w:spacing w:after="0" w:line="240" w:lineRule="auto"/>
      <w:ind w:left="720"/>
      <w:contextualSpacing/>
    </w:pPr>
    <w:rPr>
      <w:rFonts w:ascii="Times" w:eastAsia="Times" w:hAnsi="Times" w:cs="Times"/>
      <w:sz w:val="24"/>
      <w:szCs w:val="24"/>
    </w:rPr>
  </w:style>
  <w:style w:type="paragraph" w:customStyle="1" w:styleId="B69B8FC1EAA64B0B9CB482059793C7F05">
    <w:name w:val="B69B8FC1EAA64B0B9CB482059793C7F05"/>
    <w:rsid w:val="009E1A76"/>
    <w:pPr>
      <w:spacing w:after="0" w:line="240" w:lineRule="auto"/>
    </w:pPr>
    <w:rPr>
      <w:rFonts w:ascii="Times" w:eastAsia="Times" w:hAnsi="Times" w:cs="Times"/>
      <w:sz w:val="24"/>
      <w:szCs w:val="24"/>
    </w:rPr>
  </w:style>
  <w:style w:type="paragraph" w:customStyle="1" w:styleId="7EE8BA7436104CBE9C556F3EF51C90B75">
    <w:name w:val="7EE8BA7436104CBE9C556F3EF51C90B75"/>
    <w:rsid w:val="009E1A76"/>
    <w:pPr>
      <w:spacing w:after="0" w:line="240" w:lineRule="auto"/>
    </w:pPr>
    <w:rPr>
      <w:rFonts w:ascii="Times" w:eastAsia="Times" w:hAnsi="Times" w:cs="Times"/>
      <w:sz w:val="24"/>
      <w:szCs w:val="24"/>
    </w:rPr>
  </w:style>
  <w:style w:type="paragraph" w:customStyle="1" w:styleId="A0BEC038AA984ED784E426E37770C7675">
    <w:name w:val="A0BEC038AA984ED784E426E37770C7675"/>
    <w:rsid w:val="009E1A76"/>
    <w:pPr>
      <w:spacing w:after="0" w:line="240" w:lineRule="auto"/>
    </w:pPr>
    <w:rPr>
      <w:rFonts w:ascii="Times" w:eastAsia="Times" w:hAnsi="Times" w:cs="Times"/>
      <w:sz w:val="24"/>
      <w:szCs w:val="24"/>
    </w:rPr>
  </w:style>
  <w:style w:type="paragraph" w:customStyle="1" w:styleId="C538D9FF4A3849EEA261B5A401DF08C45">
    <w:name w:val="C538D9FF4A3849EEA261B5A401DF08C45"/>
    <w:rsid w:val="009E1A76"/>
    <w:pPr>
      <w:spacing w:after="0" w:line="240" w:lineRule="auto"/>
    </w:pPr>
    <w:rPr>
      <w:rFonts w:ascii="Times" w:eastAsia="Times" w:hAnsi="Times" w:cs="Times"/>
      <w:sz w:val="24"/>
      <w:szCs w:val="24"/>
    </w:rPr>
  </w:style>
  <w:style w:type="paragraph" w:customStyle="1" w:styleId="4C085483C8EA4AC1BBB136AA476C7E615">
    <w:name w:val="4C085483C8EA4AC1BBB136AA476C7E615"/>
    <w:rsid w:val="009E1A76"/>
    <w:pPr>
      <w:spacing w:after="0" w:line="240" w:lineRule="auto"/>
    </w:pPr>
    <w:rPr>
      <w:rFonts w:ascii="Times" w:eastAsia="Times" w:hAnsi="Times" w:cs="Times"/>
      <w:sz w:val="24"/>
      <w:szCs w:val="24"/>
    </w:rPr>
  </w:style>
  <w:style w:type="paragraph" w:customStyle="1" w:styleId="1120BBBE0D9A464CB638C1E41FF564395">
    <w:name w:val="1120BBBE0D9A464CB638C1E41FF564395"/>
    <w:rsid w:val="009E1A76"/>
    <w:pPr>
      <w:spacing w:after="0" w:line="240" w:lineRule="auto"/>
    </w:pPr>
    <w:rPr>
      <w:rFonts w:ascii="Times" w:eastAsia="Times" w:hAnsi="Times" w:cs="Times"/>
      <w:sz w:val="24"/>
      <w:szCs w:val="24"/>
    </w:rPr>
  </w:style>
  <w:style w:type="paragraph" w:customStyle="1" w:styleId="255153B955C143B1A6B4D39900A982145">
    <w:name w:val="255153B955C143B1A6B4D39900A982145"/>
    <w:rsid w:val="009E1A76"/>
    <w:pPr>
      <w:spacing w:after="0" w:line="240" w:lineRule="auto"/>
    </w:pPr>
    <w:rPr>
      <w:rFonts w:ascii="Times" w:eastAsia="Times" w:hAnsi="Times" w:cs="Times"/>
      <w:sz w:val="24"/>
      <w:szCs w:val="24"/>
    </w:rPr>
  </w:style>
  <w:style w:type="paragraph" w:customStyle="1" w:styleId="0A40CA40B7C44DAAA76E29E1F06A70005">
    <w:name w:val="0A40CA40B7C44DAAA76E29E1F06A70005"/>
    <w:rsid w:val="009E1A76"/>
    <w:pPr>
      <w:spacing w:after="0" w:line="240" w:lineRule="auto"/>
    </w:pPr>
    <w:rPr>
      <w:rFonts w:ascii="Times" w:eastAsia="Times" w:hAnsi="Times" w:cs="Times"/>
      <w:sz w:val="24"/>
      <w:szCs w:val="24"/>
    </w:rPr>
  </w:style>
  <w:style w:type="paragraph" w:customStyle="1" w:styleId="3F7AEF5DF44E41F6BFA26B8E3C6BCDA55">
    <w:name w:val="3F7AEF5DF44E41F6BFA26B8E3C6BCDA55"/>
    <w:rsid w:val="009E1A76"/>
    <w:pPr>
      <w:spacing w:after="0" w:line="240" w:lineRule="auto"/>
    </w:pPr>
    <w:rPr>
      <w:rFonts w:ascii="Times" w:eastAsia="Times" w:hAnsi="Times" w:cs="Times"/>
      <w:sz w:val="24"/>
      <w:szCs w:val="24"/>
    </w:rPr>
  </w:style>
  <w:style w:type="paragraph" w:customStyle="1" w:styleId="9FE500E4789A4EAAA452B74AE76FB4B75">
    <w:name w:val="9FE500E4789A4EAAA452B74AE76FB4B75"/>
    <w:rsid w:val="009E1A76"/>
    <w:pPr>
      <w:spacing w:after="0" w:line="240" w:lineRule="auto"/>
    </w:pPr>
    <w:rPr>
      <w:rFonts w:ascii="Times" w:eastAsia="Times" w:hAnsi="Times" w:cs="Times"/>
      <w:sz w:val="24"/>
      <w:szCs w:val="24"/>
    </w:rPr>
  </w:style>
  <w:style w:type="paragraph" w:customStyle="1" w:styleId="0EAB0FA78C3A40C1A25C2377BA62CF2F5">
    <w:name w:val="0EAB0FA78C3A40C1A25C2377BA62CF2F5"/>
    <w:rsid w:val="009E1A76"/>
    <w:pPr>
      <w:spacing w:after="0" w:line="240" w:lineRule="auto"/>
    </w:pPr>
    <w:rPr>
      <w:rFonts w:ascii="Times" w:eastAsia="Times" w:hAnsi="Times" w:cs="Times"/>
      <w:sz w:val="24"/>
      <w:szCs w:val="24"/>
    </w:rPr>
  </w:style>
  <w:style w:type="paragraph" w:customStyle="1" w:styleId="CA5E476ABEAA4E1B9DC5025C2EFB44ED5">
    <w:name w:val="CA5E476ABEAA4E1B9DC5025C2EFB44ED5"/>
    <w:rsid w:val="009E1A76"/>
    <w:pPr>
      <w:spacing w:after="0" w:line="240" w:lineRule="auto"/>
    </w:pPr>
    <w:rPr>
      <w:rFonts w:ascii="Times" w:eastAsia="Times" w:hAnsi="Times" w:cs="Times"/>
      <w:sz w:val="24"/>
      <w:szCs w:val="24"/>
    </w:rPr>
  </w:style>
  <w:style w:type="paragraph" w:customStyle="1" w:styleId="ECF932618D114558B7816417B25B148D5">
    <w:name w:val="ECF932618D114558B7816417B25B148D5"/>
    <w:rsid w:val="009E1A76"/>
    <w:pPr>
      <w:spacing w:after="0" w:line="240" w:lineRule="auto"/>
    </w:pPr>
    <w:rPr>
      <w:rFonts w:ascii="Times" w:eastAsia="Times" w:hAnsi="Times" w:cs="Times"/>
      <w:sz w:val="24"/>
      <w:szCs w:val="24"/>
    </w:rPr>
  </w:style>
  <w:style w:type="paragraph" w:customStyle="1" w:styleId="B880A9510C824954A338EA1C68B125B05">
    <w:name w:val="B880A9510C824954A338EA1C68B125B05"/>
    <w:rsid w:val="009E1A76"/>
    <w:pPr>
      <w:spacing w:after="0" w:line="240" w:lineRule="auto"/>
    </w:pPr>
    <w:rPr>
      <w:rFonts w:ascii="Times" w:eastAsia="Times" w:hAnsi="Times" w:cs="Times"/>
      <w:sz w:val="24"/>
      <w:szCs w:val="24"/>
    </w:rPr>
  </w:style>
  <w:style w:type="paragraph" w:customStyle="1" w:styleId="F181FE8ECA6F40768C3F7036BD7D21732">
    <w:name w:val="F181FE8ECA6F40768C3F7036BD7D21732"/>
    <w:rsid w:val="009E1A76"/>
    <w:pPr>
      <w:spacing w:after="0" w:line="240" w:lineRule="auto"/>
    </w:pPr>
    <w:rPr>
      <w:rFonts w:ascii="Times" w:eastAsia="Times" w:hAnsi="Times" w:cs="Times"/>
      <w:sz w:val="24"/>
      <w:szCs w:val="24"/>
    </w:rPr>
  </w:style>
  <w:style w:type="paragraph" w:customStyle="1" w:styleId="97E40AAF4D0D4AC99820D5C4B212D9FD1">
    <w:name w:val="97E40AAF4D0D4AC99820D5C4B212D9FD1"/>
    <w:rsid w:val="009E1A76"/>
    <w:pPr>
      <w:spacing w:after="0" w:line="240" w:lineRule="auto"/>
    </w:pPr>
    <w:rPr>
      <w:rFonts w:ascii="Times" w:eastAsia="Times" w:hAnsi="Times" w:cs="Times"/>
      <w:sz w:val="24"/>
      <w:szCs w:val="24"/>
    </w:rPr>
  </w:style>
  <w:style w:type="paragraph" w:customStyle="1" w:styleId="423ED1CFB3C9474C825E12791D61BD9B16">
    <w:name w:val="423ED1CFB3C9474C825E12791D61BD9B16"/>
    <w:rsid w:val="009E1A76"/>
    <w:pPr>
      <w:spacing w:after="0" w:line="240" w:lineRule="auto"/>
    </w:pPr>
    <w:rPr>
      <w:rFonts w:ascii="Times" w:eastAsia="Times" w:hAnsi="Times" w:cs="Times"/>
      <w:sz w:val="24"/>
      <w:szCs w:val="24"/>
    </w:rPr>
  </w:style>
  <w:style w:type="paragraph" w:customStyle="1" w:styleId="CA54041FC3E84FF592F31FB0B615CEEF16">
    <w:name w:val="CA54041FC3E84FF592F31FB0B615CEEF16"/>
    <w:rsid w:val="009E1A76"/>
    <w:pPr>
      <w:spacing w:after="0" w:line="240" w:lineRule="auto"/>
    </w:pPr>
    <w:rPr>
      <w:rFonts w:ascii="Times" w:eastAsia="Times" w:hAnsi="Times" w:cs="Times"/>
      <w:sz w:val="24"/>
      <w:szCs w:val="24"/>
    </w:rPr>
  </w:style>
  <w:style w:type="paragraph" w:customStyle="1" w:styleId="2AC63A2802384D8FB6C2CA70F186BCC216">
    <w:name w:val="2AC63A2802384D8FB6C2CA70F186BCC216"/>
    <w:rsid w:val="009E1A76"/>
    <w:pPr>
      <w:spacing w:after="0" w:line="240" w:lineRule="auto"/>
    </w:pPr>
    <w:rPr>
      <w:rFonts w:ascii="Times" w:eastAsia="Times" w:hAnsi="Times" w:cs="Times"/>
      <w:sz w:val="24"/>
      <w:szCs w:val="24"/>
    </w:rPr>
  </w:style>
  <w:style w:type="paragraph" w:customStyle="1" w:styleId="F36DF42D87B8402DBA4D62692D593F4C16">
    <w:name w:val="F36DF42D87B8402DBA4D62692D593F4C16"/>
    <w:rsid w:val="009E1A76"/>
    <w:pPr>
      <w:spacing w:after="0" w:line="240" w:lineRule="auto"/>
    </w:pPr>
    <w:rPr>
      <w:rFonts w:ascii="Times" w:eastAsia="Times" w:hAnsi="Times" w:cs="Times"/>
      <w:sz w:val="24"/>
      <w:szCs w:val="24"/>
    </w:rPr>
  </w:style>
  <w:style w:type="paragraph" w:customStyle="1" w:styleId="661A961C276F43B1824EA88B447C67C615">
    <w:name w:val="661A961C276F43B1824EA88B447C67C615"/>
    <w:rsid w:val="009E1A76"/>
    <w:pPr>
      <w:spacing w:after="0" w:line="240" w:lineRule="auto"/>
    </w:pPr>
    <w:rPr>
      <w:rFonts w:ascii="Times" w:eastAsia="Times" w:hAnsi="Times" w:cs="Times"/>
      <w:sz w:val="24"/>
      <w:szCs w:val="24"/>
    </w:rPr>
  </w:style>
  <w:style w:type="paragraph" w:customStyle="1" w:styleId="0AF8D742C79D46C4B7E518CAA20EB4D715">
    <w:name w:val="0AF8D742C79D46C4B7E518CAA20EB4D715"/>
    <w:rsid w:val="009E1A76"/>
    <w:pPr>
      <w:spacing w:after="0" w:line="240" w:lineRule="auto"/>
    </w:pPr>
    <w:rPr>
      <w:rFonts w:ascii="Times" w:eastAsia="Times" w:hAnsi="Times" w:cs="Times"/>
      <w:sz w:val="24"/>
      <w:szCs w:val="24"/>
    </w:rPr>
  </w:style>
  <w:style w:type="paragraph" w:customStyle="1" w:styleId="71E15A22D4F94682B7B9E54C5C55268F">
    <w:name w:val="71E15A22D4F94682B7B9E54C5C55268F"/>
    <w:rsid w:val="009E1A76"/>
    <w:pPr>
      <w:spacing w:after="0" w:line="240" w:lineRule="auto"/>
    </w:pPr>
    <w:rPr>
      <w:rFonts w:ascii="Times" w:eastAsia="Times" w:hAnsi="Times" w:cs="Times"/>
      <w:sz w:val="24"/>
      <w:szCs w:val="24"/>
    </w:rPr>
  </w:style>
  <w:style w:type="paragraph" w:customStyle="1" w:styleId="97BE5054EECC4A628166DE78561BB52312">
    <w:name w:val="97BE5054EECC4A628166DE78561BB52312"/>
    <w:rsid w:val="009E1A76"/>
    <w:pPr>
      <w:spacing w:after="0" w:line="240" w:lineRule="auto"/>
    </w:pPr>
    <w:rPr>
      <w:rFonts w:ascii="Times" w:eastAsia="Times" w:hAnsi="Times" w:cs="Times"/>
      <w:sz w:val="24"/>
      <w:szCs w:val="24"/>
    </w:rPr>
  </w:style>
  <w:style w:type="paragraph" w:customStyle="1" w:styleId="60B85A9460D6413C9E3D5DA90E25315512">
    <w:name w:val="60B85A9460D6413C9E3D5DA90E25315512"/>
    <w:rsid w:val="009E1A76"/>
    <w:pPr>
      <w:spacing w:after="0" w:line="240" w:lineRule="auto"/>
    </w:pPr>
    <w:rPr>
      <w:rFonts w:ascii="Times" w:eastAsia="Times" w:hAnsi="Times" w:cs="Times"/>
      <w:sz w:val="24"/>
      <w:szCs w:val="24"/>
    </w:rPr>
  </w:style>
  <w:style w:type="paragraph" w:customStyle="1" w:styleId="A8919E64ECF144298B3A9189ECC187E512">
    <w:name w:val="A8919E64ECF144298B3A9189ECC187E512"/>
    <w:rsid w:val="009E1A76"/>
    <w:pPr>
      <w:spacing w:after="0" w:line="240" w:lineRule="auto"/>
    </w:pPr>
    <w:rPr>
      <w:rFonts w:ascii="Times" w:eastAsia="Times" w:hAnsi="Times" w:cs="Times"/>
      <w:sz w:val="24"/>
      <w:szCs w:val="24"/>
    </w:rPr>
  </w:style>
  <w:style w:type="paragraph" w:customStyle="1" w:styleId="9AFEEB9E003241B58A3A525424EBAA7112">
    <w:name w:val="9AFEEB9E003241B58A3A525424EBAA7112"/>
    <w:rsid w:val="009E1A76"/>
    <w:pPr>
      <w:spacing w:after="0" w:line="240" w:lineRule="auto"/>
    </w:pPr>
    <w:rPr>
      <w:rFonts w:ascii="Times" w:eastAsia="Times" w:hAnsi="Times" w:cs="Times"/>
      <w:sz w:val="24"/>
      <w:szCs w:val="24"/>
    </w:rPr>
  </w:style>
  <w:style w:type="paragraph" w:customStyle="1" w:styleId="9B729DA068E640B096CE88B1E151F9F412">
    <w:name w:val="9B729DA068E640B096CE88B1E151F9F412"/>
    <w:rsid w:val="009E1A76"/>
    <w:pPr>
      <w:spacing w:after="0" w:line="240" w:lineRule="auto"/>
    </w:pPr>
    <w:rPr>
      <w:rFonts w:ascii="Times" w:eastAsia="Times" w:hAnsi="Times" w:cs="Times"/>
      <w:sz w:val="24"/>
      <w:szCs w:val="24"/>
    </w:rPr>
  </w:style>
  <w:style w:type="paragraph" w:customStyle="1" w:styleId="98C875DB5481456E883AF5D8CE9996864">
    <w:name w:val="98C875DB5481456E883AF5D8CE9996864"/>
    <w:rsid w:val="009E1A76"/>
    <w:pPr>
      <w:spacing w:after="0" w:line="240" w:lineRule="auto"/>
    </w:pPr>
    <w:rPr>
      <w:rFonts w:ascii="Times" w:eastAsia="Times" w:hAnsi="Times" w:cs="Times"/>
      <w:sz w:val="24"/>
      <w:szCs w:val="24"/>
    </w:rPr>
  </w:style>
  <w:style w:type="paragraph" w:customStyle="1" w:styleId="ED54EFF8CCE54A1FA6846FBA599BA39F11">
    <w:name w:val="ED54EFF8CCE54A1FA6846FBA599BA39F11"/>
    <w:rsid w:val="009E1A76"/>
    <w:pPr>
      <w:spacing w:after="0" w:line="240" w:lineRule="auto"/>
    </w:pPr>
    <w:rPr>
      <w:rFonts w:ascii="Times" w:eastAsia="Times" w:hAnsi="Times" w:cs="Times"/>
      <w:sz w:val="24"/>
      <w:szCs w:val="24"/>
    </w:rPr>
  </w:style>
  <w:style w:type="paragraph" w:customStyle="1" w:styleId="BCD058A508AB48CF908A5C6223C2D03611">
    <w:name w:val="BCD058A508AB48CF908A5C6223C2D03611"/>
    <w:rsid w:val="009E1A76"/>
    <w:pPr>
      <w:spacing w:after="0" w:line="240" w:lineRule="auto"/>
      <w:ind w:left="720"/>
      <w:contextualSpacing/>
    </w:pPr>
    <w:rPr>
      <w:rFonts w:ascii="Times" w:eastAsia="Times" w:hAnsi="Times" w:cs="Times"/>
      <w:sz w:val="24"/>
      <w:szCs w:val="24"/>
    </w:rPr>
  </w:style>
  <w:style w:type="paragraph" w:customStyle="1" w:styleId="5B9FD9B0D19A424496F339EE686E995611">
    <w:name w:val="5B9FD9B0D19A424496F339EE686E995611"/>
    <w:rsid w:val="009E1A76"/>
    <w:pPr>
      <w:spacing w:after="0" w:line="240" w:lineRule="auto"/>
      <w:ind w:left="720"/>
      <w:contextualSpacing/>
    </w:pPr>
    <w:rPr>
      <w:rFonts w:ascii="Times" w:eastAsia="Times" w:hAnsi="Times" w:cs="Times"/>
      <w:sz w:val="24"/>
      <w:szCs w:val="24"/>
    </w:rPr>
  </w:style>
  <w:style w:type="paragraph" w:customStyle="1" w:styleId="48807A3C847F4A599E730F356A556B2111">
    <w:name w:val="48807A3C847F4A599E730F356A556B2111"/>
    <w:rsid w:val="009E1A76"/>
    <w:pPr>
      <w:spacing w:after="0" w:line="240" w:lineRule="auto"/>
    </w:pPr>
    <w:rPr>
      <w:rFonts w:ascii="Times" w:eastAsia="Times" w:hAnsi="Times" w:cs="Times"/>
      <w:sz w:val="24"/>
      <w:szCs w:val="24"/>
    </w:rPr>
  </w:style>
  <w:style w:type="paragraph" w:customStyle="1" w:styleId="6125E6ACDF2F44F48AB4E6D9C345228B9">
    <w:name w:val="6125E6ACDF2F44F48AB4E6D9C345228B9"/>
    <w:rsid w:val="009E1A76"/>
    <w:pPr>
      <w:spacing w:after="0" w:line="240" w:lineRule="auto"/>
    </w:pPr>
    <w:rPr>
      <w:rFonts w:ascii="Times" w:eastAsia="Times" w:hAnsi="Times" w:cs="Times"/>
      <w:sz w:val="24"/>
      <w:szCs w:val="24"/>
    </w:rPr>
  </w:style>
  <w:style w:type="paragraph" w:customStyle="1" w:styleId="0C33561C3AFE47A483525038DE634B138">
    <w:name w:val="0C33561C3AFE47A483525038DE634B138"/>
    <w:rsid w:val="009E1A76"/>
    <w:pPr>
      <w:spacing w:after="0" w:line="240" w:lineRule="auto"/>
    </w:pPr>
    <w:rPr>
      <w:rFonts w:ascii="Times" w:eastAsia="Times" w:hAnsi="Times" w:cs="Times"/>
      <w:sz w:val="24"/>
      <w:szCs w:val="24"/>
    </w:rPr>
  </w:style>
  <w:style w:type="paragraph" w:customStyle="1" w:styleId="BAF69FBCD08C46E19E5D0DF49641D3078">
    <w:name w:val="BAF69FBCD08C46E19E5D0DF49641D3078"/>
    <w:rsid w:val="009E1A76"/>
    <w:pPr>
      <w:spacing w:after="0" w:line="240" w:lineRule="auto"/>
    </w:pPr>
    <w:rPr>
      <w:rFonts w:ascii="Times" w:eastAsia="Times" w:hAnsi="Times" w:cs="Times"/>
      <w:sz w:val="24"/>
      <w:szCs w:val="24"/>
    </w:rPr>
  </w:style>
  <w:style w:type="paragraph" w:customStyle="1" w:styleId="BE36DB23169742828492EA2132D361008">
    <w:name w:val="BE36DB23169742828492EA2132D361008"/>
    <w:rsid w:val="009E1A76"/>
    <w:pPr>
      <w:spacing w:after="0" w:line="240" w:lineRule="auto"/>
    </w:pPr>
    <w:rPr>
      <w:rFonts w:ascii="Times" w:eastAsia="Times" w:hAnsi="Times" w:cs="Times"/>
      <w:sz w:val="24"/>
      <w:szCs w:val="24"/>
    </w:rPr>
  </w:style>
  <w:style w:type="paragraph" w:customStyle="1" w:styleId="9F582E836B79404C81525129415C53B28">
    <w:name w:val="9F582E836B79404C81525129415C53B28"/>
    <w:rsid w:val="009E1A76"/>
    <w:pPr>
      <w:spacing w:after="0" w:line="240" w:lineRule="auto"/>
    </w:pPr>
    <w:rPr>
      <w:rFonts w:ascii="Times" w:eastAsia="Times" w:hAnsi="Times" w:cs="Times"/>
      <w:sz w:val="24"/>
      <w:szCs w:val="24"/>
    </w:rPr>
  </w:style>
  <w:style w:type="paragraph" w:customStyle="1" w:styleId="F22B6DF6E61B4D76B582B5FEA80DF0708">
    <w:name w:val="F22B6DF6E61B4D76B582B5FEA80DF0708"/>
    <w:rsid w:val="009E1A76"/>
    <w:pPr>
      <w:spacing w:after="0" w:line="240" w:lineRule="auto"/>
    </w:pPr>
    <w:rPr>
      <w:rFonts w:ascii="Times" w:eastAsia="Times" w:hAnsi="Times" w:cs="Times"/>
      <w:sz w:val="24"/>
      <w:szCs w:val="24"/>
    </w:rPr>
  </w:style>
  <w:style w:type="paragraph" w:customStyle="1" w:styleId="235A75D567704FFCBB79EF79A5C3208E8">
    <w:name w:val="235A75D567704FFCBB79EF79A5C3208E8"/>
    <w:rsid w:val="009E1A76"/>
    <w:pPr>
      <w:spacing w:after="0" w:line="240" w:lineRule="auto"/>
    </w:pPr>
    <w:rPr>
      <w:rFonts w:ascii="Times" w:eastAsia="Times" w:hAnsi="Times" w:cs="Times"/>
      <w:sz w:val="24"/>
      <w:szCs w:val="24"/>
    </w:rPr>
  </w:style>
  <w:style w:type="paragraph" w:customStyle="1" w:styleId="A9B09170DE2F441DA29CE1CAAFFBBAC98">
    <w:name w:val="A9B09170DE2F441DA29CE1CAAFFBBAC98"/>
    <w:rsid w:val="009E1A76"/>
    <w:pPr>
      <w:spacing w:after="0" w:line="240" w:lineRule="auto"/>
    </w:pPr>
    <w:rPr>
      <w:rFonts w:ascii="Times" w:eastAsia="Times" w:hAnsi="Times" w:cs="Times"/>
      <w:sz w:val="24"/>
      <w:szCs w:val="24"/>
    </w:rPr>
  </w:style>
  <w:style w:type="paragraph" w:customStyle="1" w:styleId="7EE31E75ABE54E9CA4A915781215F89E8">
    <w:name w:val="7EE31E75ABE54E9CA4A915781215F89E8"/>
    <w:rsid w:val="009E1A76"/>
    <w:pPr>
      <w:spacing w:after="0" w:line="240" w:lineRule="auto"/>
    </w:pPr>
    <w:rPr>
      <w:rFonts w:ascii="Times" w:eastAsia="Times" w:hAnsi="Times" w:cs="Times"/>
      <w:sz w:val="24"/>
      <w:szCs w:val="24"/>
    </w:rPr>
  </w:style>
  <w:style w:type="paragraph" w:customStyle="1" w:styleId="B3F1BFD9951944C6B36A3A493F9DE4338">
    <w:name w:val="B3F1BFD9951944C6B36A3A493F9DE4338"/>
    <w:rsid w:val="009E1A76"/>
    <w:pPr>
      <w:spacing w:after="0" w:line="240" w:lineRule="auto"/>
      <w:ind w:left="720"/>
      <w:contextualSpacing/>
    </w:pPr>
    <w:rPr>
      <w:rFonts w:ascii="Times" w:eastAsia="Times" w:hAnsi="Times" w:cs="Times"/>
      <w:sz w:val="24"/>
      <w:szCs w:val="24"/>
    </w:rPr>
  </w:style>
  <w:style w:type="paragraph" w:customStyle="1" w:styleId="CC15D1FEC72347378B418E34FD716CB28">
    <w:name w:val="CC15D1FEC72347378B418E34FD716CB28"/>
    <w:rsid w:val="009E1A76"/>
    <w:pPr>
      <w:spacing w:after="0" w:line="240" w:lineRule="auto"/>
    </w:pPr>
    <w:rPr>
      <w:rFonts w:ascii="Times" w:eastAsia="Times" w:hAnsi="Times" w:cs="Times"/>
      <w:sz w:val="24"/>
      <w:szCs w:val="24"/>
    </w:rPr>
  </w:style>
  <w:style w:type="paragraph" w:customStyle="1" w:styleId="829541058E084BDD93EE7341E67DA1798">
    <w:name w:val="829541058E084BDD93EE7341E67DA1798"/>
    <w:rsid w:val="009E1A76"/>
    <w:pPr>
      <w:spacing w:after="0" w:line="240" w:lineRule="auto"/>
    </w:pPr>
    <w:rPr>
      <w:rFonts w:ascii="Times" w:eastAsia="Times" w:hAnsi="Times" w:cs="Times"/>
      <w:sz w:val="24"/>
      <w:szCs w:val="24"/>
    </w:rPr>
  </w:style>
  <w:style w:type="paragraph" w:customStyle="1" w:styleId="ACC6B4132C7343069B9B6B7854CF5BA38">
    <w:name w:val="ACC6B4132C7343069B9B6B7854CF5BA38"/>
    <w:rsid w:val="009E1A76"/>
    <w:pPr>
      <w:spacing w:after="0" w:line="240" w:lineRule="auto"/>
    </w:pPr>
    <w:rPr>
      <w:rFonts w:ascii="Times" w:eastAsia="Times" w:hAnsi="Times" w:cs="Times"/>
      <w:sz w:val="24"/>
      <w:szCs w:val="24"/>
    </w:rPr>
  </w:style>
  <w:style w:type="paragraph" w:customStyle="1" w:styleId="DDF4ECCAE45E47BEA932046F6DCAF03E8">
    <w:name w:val="DDF4ECCAE45E47BEA932046F6DCAF03E8"/>
    <w:rsid w:val="009E1A76"/>
    <w:pPr>
      <w:spacing w:after="0" w:line="240" w:lineRule="auto"/>
    </w:pPr>
    <w:rPr>
      <w:rFonts w:ascii="Times" w:eastAsia="Times" w:hAnsi="Times" w:cs="Times"/>
      <w:sz w:val="24"/>
      <w:szCs w:val="24"/>
    </w:rPr>
  </w:style>
  <w:style w:type="paragraph" w:customStyle="1" w:styleId="CC74F68525954FF3A5F0679A1F3B99858">
    <w:name w:val="CC74F68525954FF3A5F0679A1F3B99858"/>
    <w:rsid w:val="009E1A76"/>
    <w:pPr>
      <w:spacing w:after="0" w:line="240" w:lineRule="auto"/>
    </w:pPr>
    <w:rPr>
      <w:rFonts w:ascii="Times" w:eastAsia="Times" w:hAnsi="Times" w:cs="Times"/>
      <w:sz w:val="24"/>
      <w:szCs w:val="24"/>
    </w:rPr>
  </w:style>
  <w:style w:type="paragraph" w:customStyle="1" w:styleId="C0421C7A622A47B482BC9444F119175A6">
    <w:name w:val="C0421C7A622A47B482BC9444F119175A6"/>
    <w:rsid w:val="009E1A76"/>
    <w:pPr>
      <w:spacing w:after="0" w:line="240" w:lineRule="auto"/>
      <w:ind w:left="720"/>
      <w:contextualSpacing/>
    </w:pPr>
    <w:rPr>
      <w:rFonts w:ascii="Times" w:eastAsia="Times" w:hAnsi="Times" w:cs="Times"/>
      <w:sz w:val="24"/>
      <w:szCs w:val="24"/>
    </w:rPr>
  </w:style>
  <w:style w:type="paragraph" w:customStyle="1" w:styleId="F8291C37518D4594BEDA95EC282F19E96">
    <w:name w:val="F8291C37518D4594BEDA95EC282F19E96"/>
    <w:rsid w:val="009E1A76"/>
    <w:pPr>
      <w:spacing w:after="0" w:line="240" w:lineRule="auto"/>
    </w:pPr>
    <w:rPr>
      <w:rFonts w:ascii="Times" w:eastAsia="Times" w:hAnsi="Times" w:cs="Times"/>
      <w:sz w:val="24"/>
      <w:szCs w:val="24"/>
    </w:rPr>
  </w:style>
  <w:style w:type="paragraph" w:customStyle="1" w:styleId="D21DA6956FBA4EAF81BD40101B59A3116">
    <w:name w:val="D21DA6956FBA4EAF81BD40101B59A3116"/>
    <w:rsid w:val="009E1A76"/>
    <w:pPr>
      <w:spacing w:after="0" w:line="240" w:lineRule="auto"/>
    </w:pPr>
    <w:rPr>
      <w:rFonts w:ascii="Times" w:eastAsia="Times" w:hAnsi="Times" w:cs="Times"/>
      <w:sz w:val="24"/>
      <w:szCs w:val="24"/>
    </w:rPr>
  </w:style>
  <w:style w:type="paragraph" w:customStyle="1" w:styleId="12246CDD77C14E20B7B518323AAC69A76">
    <w:name w:val="12246CDD77C14E20B7B518323AAC69A76"/>
    <w:rsid w:val="009E1A76"/>
    <w:pPr>
      <w:spacing w:after="0" w:line="240" w:lineRule="auto"/>
    </w:pPr>
    <w:rPr>
      <w:rFonts w:ascii="Times" w:eastAsia="Times" w:hAnsi="Times" w:cs="Times"/>
      <w:sz w:val="24"/>
      <w:szCs w:val="24"/>
    </w:rPr>
  </w:style>
  <w:style w:type="paragraph" w:customStyle="1" w:styleId="849EFFC4B67B4370849D98F52B3BFC6C6">
    <w:name w:val="849EFFC4B67B4370849D98F52B3BFC6C6"/>
    <w:rsid w:val="009E1A76"/>
    <w:pPr>
      <w:spacing w:after="0" w:line="240" w:lineRule="auto"/>
    </w:pPr>
    <w:rPr>
      <w:rFonts w:ascii="Times" w:eastAsia="Times" w:hAnsi="Times" w:cs="Times"/>
      <w:sz w:val="24"/>
      <w:szCs w:val="24"/>
    </w:rPr>
  </w:style>
  <w:style w:type="paragraph" w:customStyle="1" w:styleId="A901678CDA0C49B2925629E7EACF94276">
    <w:name w:val="A901678CDA0C49B2925629E7EACF94276"/>
    <w:rsid w:val="009E1A76"/>
    <w:pPr>
      <w:spacing w:after="0" w:line="240" w:lineRule="auto"/>
    </w:pPr>
    <w:rPr>
      <w:rFonts w:ascii="Times" w:eastAsia="Times" w:hAnsi="Times" w:cs="Times"/>
      <w:sz w:val="24"/>
      <w:szCs w:val="24"/>
    </w:rPr>
  </w:style>
  <w:style w:type="paragraph" w:customStyle="1" w:styleId="A139314FD1844E71924CBCE42E69C6DF6">
    <w:name w:val="A139314FD1844E71924CBCE42E69C6DF6"/>
    <w:rsid w:val="009E1A76"/>
    <w:pPr>
      <w:spacing w:after="0" w:line="240" w:lineRule="auto"/>
    </w:pPr>
    <w:rPr>
      <w:rFonts w:ascii="Times" w:eastAsia="Times" w:hAnsi="Times" w:cs="Times"/>
      <w:sz w:val="24"/>
      <w:szCs w:val="24"/>
    </w:rPr>
  </w:style>
  <w:style w:type="paragraph" w:customStyle="1" w:styleId="F435B6246B0C4D629A07F0725796864E6">
    <w:name w:val="F435B6246B0C4D629A07F0725796864E6"/>
    <w:rsid w:val="009E1A76"/>
    <w:pPr>
      <w:spacing w:after="0" w:line="240" w:lineRule="auto"/>
    </w:pPr>
    <w:rPr>
      <w:rFonts w:ascii="Times" w:eastAsia="Times" w:hAnsi="Times" w:cs="Times"/>
      <w:sz w:val="24"/>
      <w:szCs w:val="24"/>
    </w:rPr>
  </w:style>
  <w:style w:type="paragraph" w:customStyle="1" w:styleId="554237FF025648EEA884D97F0E4EE7976">
    <w:name w:val="554237FF025648EEA884D97F0E4EE7976"/>
    <w:rsid w:val="009E1A76"/>
    <w:pPr>
      <w:spacing w:after="0" w:line="240" w:lineRule="auto"/>
    </w:pPr>
    <w:rPr>
      <w:rFonts w:ascii="Times" w:eastAsia="Times" w:hAnsi="Times" w:cs="Times"/>
      <w:sz w:val="24"/>
      <w:szCs w:val="24"/>
    </w:rPr>
  </w:style>
  <w:style w:type="paragraph" w:customStyle="1" w:styleId="B3C30BA55C6C451EB11FB11AE3840C716">
    <w:name w:val="B3C30BA55C6C451EB11FB11AE3840C716"/>
    <w:rsid w:val="009E1A76"/>
    <w:pPr>
      <w:spacing w:after="0" w:line="240" w:lineRule="auto"/>
    </w:pPr>
    <w:rPr>
      <w:rFonts w:ascii="Times" w:eastAsia="Times" w:hAnsi="Times" w:cs="Times"/>
      <w:sz w:val="24"/>
      <w:szCs w:val="24"/>
    </w:rPr>
  </w:style>
  <w:style w:type="paragraph" w:customStyle="1" w:styleId="FBC346CC284C49F79994013DFA42C64C6">
    <w:name w:val="FBC346CC284C49F79994013DFA42C64C6"/>
    <w:rsid w:val="009E1A76"/>
    <w:pPr>
      <w:spacing w:after="0" w:line="240" w:lineRule="auto"/>
    </w:pPr>
    <w:rPr>
      <w:rFonts w:ascii="Times" w:eastAsia="Times" w:hAnsi="Times" w:cs="Times"/>
      <w:sz w:val="24"/>
      <w:szCs w:val="24"/>
    </w:rPr>
  </w:style>
  <w:style w:type="paragraph" w:customStyle="1" w:styleId="5C5A68481F754BDEA7AC1671CCCA8F466">
    <w:name w:val="5C5A68481F754BDEA7AC1671CCCA8F466"/>
    <w:rsid w:val="009E1A76"/>
    <w:pPr>
      <w:spacing w:after="0" w:line="240" w:lineRule="auto"/>
    </w:pPr>
    <w:rPr>
      <w:rFonts w:ascii="Times" w:eastAsia="Times" w:hAnsi="Times" w:cs="Times"/>
      <w:sz w:val="24"/>
      <w:szCs w:val="24"/>
    </w:rPr>
  </w:style>
  <w:style w:type="paragraph" w:customStyle="1" w:styleId="3D22E25C50B1497D92FBF1E68EFFFE176">
    <w:name w:val="3D22E25C50B1497D92FBF1E68EFFFE176"/>
    <w:rsid w:val="009E1A76"/>
    <w:pPr>
      <w:spacing w:after="0" w:line="240" w:lineRule="auto"/>
    </w:pPr>
    <w:rPr>
      <w:rFonts w:ascii="Times" w:eastAsia="Times" w:hAnsi="Times" w:cs="Times"/>
      <w:sz w:val="24"/>
      <w:szCs w:val="24"/>
    </w:rPr>
  </w:style>
  <w:style w:type="paragraph" w:customStyle="1" w:styleId="9DEBE40C46D548A1B92E9BE1A378DD3A6">
    <w:name w:val="9DEBE40C46D548A1B92E9BE1A378DD3A6"/>
    <w:rsid w:val="009E1A76"/>
    <w:pPr>
      <w:spacing w:after="0" w:line="240" w:lineRule="auto"/>
    </w:pPr>
    <w:rPr>
      <w:rFonts w:ascii="Times" w:eastAsia="Times" w:hAnsi="Times" w:cs="Times"/>
      <w:sz w:val="24"/>
      <w:szCs w:val="24"/>
    </w:rPr>
  </w:style>
  <w:style w:type="paragraph" w:customStyle="1" w:styleId="1241E398FDDC47009B866040C94A1EE66">
    <w:name w:val="1241E398FDDC47009B866040C94A1EE66"/>
    <w:rsid w:val="009E1A76"/>
    <w:pPr>
      <w:spacing w:after="0" w:line="240" w:lineRule="auto"/>
    </w:pPr>
    <w:rPr>
      <w:rFonts w:ascii="Times" w:eastAsia="Times" w:hAnsi="Times" w:cs="Times"/>
      <w:sz w:val="24"/>
      <w:szCs w:val="24"/>
    </w:rPr>
  </w:style>
  <w:style w:type="paragraph" w:customStyle="1" w:styleId="A5AE008949F3446B83EC236FE5E7BAD96">
    <w:name w:val="A5AE008949F3446B83EC236FE5E7BAD96"/>
    <w:rsid w:val="009E1A76"/>
    <w:pPr>
      <w:spacing w:after="0" w:line="240" w:lineRule="auto"/>
    </w:pPr>
    <w:rPr>
      <w:rFonts w:ascii="Times" w:eastAsia="Times" w:hAnsi="Times" w:cs="Times"/>
      <w:sz w:val="24"/>
      <w:szCs w:val="24"/>
    </w:rPr>
  </w:style>
  <w:style w:type="paragraph" w:customStyle="1" w:styleId="71FBBDE2F0194734B585764361D2560C6">
    <w:name w:val="71FBBDE2F0194734B585764361D2560C6"/>
    <w:rsid w:val="009E1A76"/>
    <w:pPr>
      <w:spacing w:after="0" w:line="240" w:lineRule="auto"/>
    </w:pPr>
    <w:rPr>
      <w:rFonts w:ascii="Times" w:eastAsia="Times" w:hAnsi="Times" w:cs="Times"/>
      <w:sz w:val="24"/>
      <w:szCs w:val="24"/>
    </w:rPr>
  </w:style>
  <w:style w:type="paragraph" w:customStyle="1" w:styleId="5EA529B077824D7D954A9D28EECEEF256">
    <w:name w:val="5EA529B077824D7D954A9D28EECEEF256"/>
    <w:rsid w:val="009E1A76"/>
    <w:pPr>
      <w:spacing w:after="0" w:line="240" w:lineRule="auto"/>
    </w:pPr>
    <w:rPr>
      <w:rFonts w:ascii="Times" w:eastAsia="Times" w:hAnsi="Times" w:cs="Times"/>
      <w:sz w:val="24"/>
      <w:szCs w:val="24"/>
    </w:rPr>
  </w:style>
  <w:style w:type="paragraph" w:customStyle="1" w:styleId="A334A992D61D4EAD9CD9BCF69CBA47B26">
    <w:name w:val="A334A992D61D4EAD9CD9BCF69CBA47B26"/>
    <w:rsid w:val="009E1A76"/>
    <w:pPr>
      <w:spacing w:after="0" w:line="240" w:lineRule="auto"/>
    </w:pPr>
    <w:rPr>
      <w:rFonts w:ascii="Times" w:eastAsia="Times" w:hAnsi="Times" w:cs="Times"/>
      <w:sz w:val="24"/>
      <w:szCs w:val="24"/>
    </w:rPr>
  </w:style>
  <w:style w:type="paragraph" w:customStyle="1" w:styleId="4DFC468D6D6C436784CA1792B4945B036">
    <w:name w:val="4DFC468D6D6C436784CA1792B4945B036"/>
    <w:rsid w:val="009E1A76"/>
    <w:pPr>
      <w:spacing w:after="0" w:line="240" w:lineRule="auto"/>
    </w:pPr>
    <w:rPr>
      <w:rFonts w:ascii="Times" w:eastAsia="Times" w:hAnsi="Times" w:cs="Times"/>
      <w:sz w:val="24"/>
      <w:szCs w:val="24"/>
    </w:rPr>
  </w:style>
  <w:style w:type="paragraph" w:customStyle="1" w:styleId="A401C37DEBFC472A9CF15426C32117826">
    <w:name w:val="A401C37DEBFC472A9CF15426C32117826"/>
    <w:rsid w:val="009E1A76"/>
    <w:pPr>
      <w:spacing w:after="0" w:line="240" w:lineRule="auto"/>
    </w:pPr>
    <w:rPr>
      <w:rFonts w:ascii="Times" w:eastAsia="Times" w:hAnsi="Times" w:cs="Times"/>
      <w:sz w:val="24"/>
      <w:szCs w:val="24"/>
    </w:rPr>
  </w:style>
  <w:style w:type="paragraph" w:customStyle="1" w:styleId="DAF459A87A9F4D288A8AFC7D67C1A12C6">
    <w:name w:val="DAF459A87A9F4D288A8AFC7D67C1A12C6"/>
    <w:rsid w:val="009E1A76"/>
    <w:pPr>
      <w:spacing w:after="0" w:line="240" w:lineRule="auto"/>
    </w:pPr>
    <w:rPr>
      <w:rFonts w:ascii="Times" w:eastAsia="Times" w:hAnsi="Times" w:cs="Times"/>
      <w:sz w:val="24"/>
      <w:szCs w:val="24"/>
    </w:rPr>
  </w:style>
  <w:style w:type="paragraph" w:customStyle="1" w:styleId="C4EE772DD5F5494D9E0C725E0B096D2E6">
    <w:name w:val="C4EE772DD5F5494D9E0C725E0B096D2E6"/>
    <w:rsid w:val="009E1A76"/>
    <w:pPr>
      <w:spacing w:after="0" w:line="240" w:lineRule="auto"/>
    </w:pPr>
    <w:rPr>
      <w:rFonts w:ascii="Times" w:eastAsia="Times" w:hAnsi="Times" w:cs="Times"/>
      <w:sz w:val="24"/>
      <w:szCs w:val="24"/>
    </w:rPr>
  </w:style>
  <w:style w:type="paragraph" w:customStyle="1" w:styleId="7B2ED996CF3942E5B3E02C8085017B746">
    <w:name w:val="7B2ED996CF3942E5B3E02C8085017B746"/>
    <w:rsid w:val="009E1A76"/>
    <w:pPr>
      <w:spacing w:after="0" w:line="240" w:lineRule="auto"/>
    </w:pPr>
    <w:rPr>
      <w:rFonts w:ascii="Times" w:eastAsia="Times" w:hAnsi="Times" w:cs="Times"/>
      <w:sz w:val="24"/>
      <w:szCs w:val="24"/>
    </w:rPr>
  </w:style>
  <w:style w:type="paragraph" w:customStyle="1" w:styleId="AD5F286E95F0402A87F39DFEF4FDCE166">
    <w:name w:val="AD5F286E95F0402A87F39DFEF4FDCE166"/>
    <w:rsid w:val="009E1A76"/>
    <w:pPr>
      <w:spacing w:after="0" w:line="240" w:lineRule="auto"/>
    </w:pPr>
    <w:rPr>
      <w:rFonts w:ascii="Times" w:eastAsia="Times" w:hAnsi="Times" w:cs="Times"/>
      <w:sz w:val="24"/>
      <w:szCs w:val="24"/>
    </w:rPr>
  </w:style>
  <w:style w:type="paragraph" w:customStyle="1" w:styleId="B91A7E1EB65E424FA0E2C7969D48CBB86">
    <w:name w:val="B91A7E1EB65E424FA0E2C7969D48CBB86"/>
    <w:rsid w:val="009E1A76"/>
    <w:pPr>
      <w:spacing w:after="0" w:line="240" w:lineRule="auto"/>
    </w:pPr>
    <w:rPr>
      <w:rFonts w:ascii="Times" w:eastAsia="Times" w:hAnsi="Times" w:cs="Times"/>
      <w:sz w:val="24"/>
      <w:szCs w:val="24"/>
    </w:rPr>
  </w:style>
  <w:style w:type="paragraph" w:customStyle="1" w:styleId="579484DD22954C57B392807E06E0CB266">
    <w:name w:val="579484DD22954C57B392807E06E0CB266"/>
    <w:rsid w:val="009E1A76"/>
    <w:pPr>
      <w:spacing w:after="0" w:line="240" w:lineRule="auto"/>
    </w:pPr>
    <w:rPr>
      <w:rFonts w:ascii="Times" w:eastAsia="Times" w:hAnsi="Times" w:cs="Times"/>
      <w:sz w:val="24"/>
      <w:szCs w:val="24"/>
    </w:rPr>
  </w:style>
  <w:style w:type="paragraph" w:customStyle="1" w:styleId="957A85F7EF1D48298DAB91ABBE97C7896">
    <w:name w:val="957A85F7EF1D48298DAB91ABBE97C7896"/>
    <w:rsid w:val="009E1A76"/>
    <w:pPr>
      <w:spacing w:after="0" w:line="240" w:lineRule="auto"/>
    </w:pPr>
    <w:rPr>
      <w:rFonts w:ascii="Times" w:eastAsia="Times" w:hAnsi="Times" w:cs="Times"/>
      <w:sz w:val="24"/>
      <w:szCs w:val="24"/>
    </w:rPr>
  </w:style>
  <w:style w:type="paragraph" w:customStyle="1" w:styleId="F9F4A7AF10154629A661BB43C44B8ED26">
    <w:name w:val="F9F4A7AF10154629A661BB43C44B8ED26"/>
    <w:rsid w:val="009E1A76"/>
    <w:pPr>
      <w:spacing w:after="0" w:line="240" w:lineRule="auto"/>
    </w:pPr>
    <w:rPr>
      <w:rFonts w:ascii="Times" w:eastAsia="Times" w:hAnsi="Times" w:cs="Times"/>
      <w:sz w:val="24"/>
      <w:szCs w:val="24"/>
    </w:rPr>
  </w:style>
  <w:style w:type="paragraph" w:customStyle="1" w:styleId="94688F0BBB224958901127917BBD765D6">
    <w:name w:val="94688F0BBB224958901127917BBD765D6"/>
    <w:rsid w:val="009E1A76"/>
    <w:pPr>
      <w:spacing w:after="0" w:line="240" w:lineRule="auto"/>
    </w:pPr>
    <w:rPr>
      <w:rFonts w:ascii="Times" w:eastAsia="Times" w:hAnsi="Times" w:cs="Times"/>
      <w:sz w:val="24"/>
      <w:szCs w:val="24"/>
    </w:rPr>
  </w:style>
  <w:style w:type="paragraph" w:customStyle="1" w:styleId="A99929121EDD48E99C202CE3D3496EC56">
    <w:name w:val="A99929121EDD48E99C202CE3D3496EC56"/>
    <w:rsid w:val="009E1A76"/>
    <w:pPr>
      <w:spacing w:after="0" w:line="240" w:lineRule="auto"/>
    </w:pPr>
    <w:rPr>
      <w:rFonts w:ascii="Times" w:eastAsia="Times" w:hAnsi="Times" w:cs="Times"/>
      <w:sz w:val="24"/>
      <w:szCs w:val="24"/>
    </w:rPr>
  </w:style>
  <w:style w:type="paragraph" w:customStyle="1" w:styleId="77D0B1283C344FB2BDC4BF835ECD603B6">
    <w:name w:val="77D0B1283C344FB2BDC4BF835ECD603B6"/>
    <w:rsid w:val="009E1A76"/>
    <w:pPr>
      <w:spacing w:after="0" w:line="240" w:lineRule="auto"/>
      <w:ind w:left="720"/>
      <w:contextualSpacing/>
    </w:pPr>
    <w:rPr>
      <w:rFonts w:ascii="Times" w:eastAsia="Times" w:hAnsi="Times" w:cs="Times"/>
      <w:sz w:val="24"/>
      <w:szCs w:val="24"/>
    </w:rPr>
  </w:style>
  <w:style w:type="paragraph" w:customStyle="1" w:styleId="B69B8FC1EAA64B0B9CB482059793C7F06">
    <w:name w:val="B69B8FC1EAA64B0B9CB482059793C7F06"/>
    <w:rsid w:val="009E1A76"/>
    <w:pPr>
      <w:spacing w:after="0" w:line="240" w:lineRule="auto"/>
    </w:pPr>
    <w:rPr>
      <w:rFonts w:ascii="Times" w:eastAsia="Times" w:hAnsi="Times" w:cs="Times"/>
      <w:sz w:val="24"/>
      <w:szCs w:val="24"/>
    </w:rPr>
  </w:style>
  <w:style w:type="paragraph" w:customStyle="1" w:styleId="7EE8BA7436104CBE9C556F3EF51C90B76">
    <w:name w:val="7EE8BA7436104CBE9C556F3EF51C90B76"/>
    <w:rsid w:val="009E1A76"/>
    <w:pPr>
      <w:spacing w:after="0" w:line="240" w:lineRule="auto"/>
    </w:pPr>
    <w:rPr>
      <w:rFonts w:ascii="Times" w:eastAsia="Times" w:hAnsi="Times" w:cs="Times"/>
      <w:sz w:val="24"/>
      <w:szCs w:val="24"/>
    </w:rPr>
  </w:style>
  <w:style w:type="paragraph" w:customStyle="1" w:styleId="A0BEC038AA984ED784E426E37770C7676">
    <w:name w:val="A0BEC038AA984ED784E426E37770C7676"/>
    <w:rsid w:val="009E1A76"/>
    <w:pPr>
      <w:spacing w:after="0" w:line="240" w:lineRule="auto"/>
    </w:pPr>
    <w:rPr>
      <w:rFonts w:ascii="Times" w:eastAsia="Times" w:hAnsi="Times" w:cs="Times"/>
      <w:sz w:val="24"/>
      <w:szCs w:val="24"/>
    </w:rPr>
  </w:style>
  <w:style w:type="paragraph" w:customStyle="1" w:styleId="C538D9FF4A3849EEA261B5A401DF08C46">
    <w:name w:val="C538D9FF4A3849EEA261B5A401DF08C46"/>
    <w:rsid w:val="009E1A76"/>
    <w:pPr>
      <w:spacing w:after="0" w:line="240" w:lineRule="auto"/>
    </w:pPr>
    <w:rPr>
      <w:rFonts w:ascii="Times" w:eastAsia="Times" w:hAnsi="Times" w:cs="Times"/>
      <w:sz w:val="24"/>
      <w:szCs w:val="24"/>
    </w:rPr>
  </w:style>
  <w:style w:type="paragraph" w:customStyle="1" w:styleId="4C085483C8EA4AC1BBB136AA476C7E616">
    <w:name w:val="4C085483C8EA4AC1BBB136AA476C7E616"/>
    <w:rsid w:val="009E1A76"/>
    <w:pPr>
      <w:spacing w:after="0" w:line="240" w:lineRule="auto"/>
    </w:pPr>
    <w:rPr>
      <w:rFonts w:ascii="Times" w:eastAsia="Times" w:hAnsi="Times" w:cs="Times"/>
      <w:sz w:val="24"/>
      <w:szCs w:val="24"/>
    </w:rPr>
  </w:style>
  <w:style w:type="paragraph" w:customStyle="1" w:styleId="1120BBBE0D9A464CB638C1E41FF564396">
    <w:name w:val="1120BBBE0D9A464CB638C1E41FF564396"/>
    <w:rsid w:val="009E1A76"/>
    <w:pPr>
      <w:spacing w:after="0" w:line="240" w:lineRule="auto"/>
    </w:pPr>
    <w:rPr>
      <w:rFonts w:ascii="Times" w:eastAsia="Times" w:hAnsi="Times" w:cs="Times"/>
      <w:sz w:val="24"/>
      <w:szCs w:val="24"/>
    </w:rPr>
  </w:style>
  <w:style w:type="paragraph" w:customStyle="1" w:styleId="255153B955C143B1A6B4D39900A982146">
    <w:name w:val="255153B955C143B1A6B4D39900A982146"/>
    <w:rsid w:val="009E1A76"/>
    <w:pPr>
      <w:spacing w:after="0" w:line="240" w:lineRule="auto"/>
    </w:pPr>
    <w:rPr>
      <w:rFonts w:ascii="Times" w:eastAsia="Times" w:hAnsi="Times" w:cs="Times"/>
      <w:sz w:val="24"/>
      <w:szCs w:val="24"/>
    </w:rPr>
  </w:style>
  <w:style w:type="paragraph" w:customStyle="1" w:styleId="0A40CA40B7C44DAAA76E29E1F06A70006">
    <w:name w:val="0A40CA40B7C44DAAA76E29E1F06A70006"/>
    <w:rsid w:val="009E1A76"/>
    <w:pPr>
      <w:spacing w:after="0" w:line="240" w:lineRule="auto"/>
    </w:pPr>
    <w:rPr>
      <w:rFonts w:ascii="Times" w:eastAsia="Times" w:hAnsi="Times" w:cs="Times"/>
      <w:sz w:val="24"/>
      <w:szCs w:val="24"/>
    </w:rPr>
  </w:style>
  <w:style w:type="paragraph" w:customStyle="1" w:styleId="3F7AEF5DF44E41F6BFA26B8E3C6BCDA56">
    <w:name w:val="3F7AEF5DF44E41F6BFA26B8E3C6BCDA56"/>
    <w:rsid w:val="009E1A76"/>
    <w:pPr>
      <w:spacing w:after="0" w:line="240" w:lineRule="auto"/>
    </w:pPr>
    <w:rPr>
      <w:rFonts w:ascii="Times" w:eastAsia="Times" w:hAnsi="Times" w:cs="Times"/>
      <w:sz w:val="24"/>
      <w:szCs w:val="24"/>
    </w:rPr>
  </w:style>
  <w:style w:type="paragraph" w:customStyle="1" w:styleId="9FE500E4789A4EAAA452B74AE76FB4B76">
    <w:name w:val="9FE500E4789A4EAAA452B74AE76FB4B76"/>
    <w:rsid w:val="009E1A76"/>
    <w:pPr>
      <w:spacing w:after="0" w:line="240" w:lineRule="auto"/>
    </w:pPr>
    <w:rPr>
      <w:rFonts w:ascii="Times" w:eastAsia="Times" w:hAnsi="Times" w:cs="Times"/>
      <w:sz w:val="24"/>
      <w:szCs w:val="24"/>
    </w:rPr>
  </w:style>
  <w:style w:type="paragraph" w:customStyle="1" w:styleId="0EAB0FA78C3A40C1A25C2377BA62CF2F6">
    <w:name w:val="0EAB0FA78C3A40C1A25C2377BA62CF2F6"/>
    <w:rsid w:val="009E1A76"/>
    <w:pPr>
      <w:spacing w:after="0" w:line="240" w:lineRule="auto"/>
    </w:pPr>
    <w:rPr>
      <w:rFonts w:ascii="Times" w:eastAsia="Times" w:hAnsi="Times" w:cs="Times"/>
      <w:sz w:val="24"/>
      <w:szCs w:val="24"/>
    </w:rPr>
  </w:style>
  <w:style w:type="paragraph" w:customStyle="1" w:styleId="CA5E476ABEAA4E1B9DC5025C2EFB44ED6">
    <w:name w:val="CA5E476ABEAA4E1B9DC5025C2EFB44ED6"/>
    <w:rsid w:val="009E1A76"/>
    <w:pPr>
      <w:spacing w:after="0" w:line="240" w:lineRule="auto"/>
    </w:pPr>
    <w:rPr>
      <w:rFonts w:ascii="Times" w:eastAsia="Times" w:hAnsi="Times" w:cs="Times"/>
      <w:sz w:val="24"/>
      <w:szCs w:val="24"/>
    </w:rPr>
  </w:style>
  <w:style w:type="paragraph" w:customStyle="1" w:styleId="ECF932618D114558B7816417B25B148D6">
    <w:name w:val="ECF932618D114558B7816417B25B148D6"/>
    <w:rsid w:val="009E1A76"/>
    <w:pPr>
      <w:spacing w:after="0" w:line="240" w:lineRule="auto"/>
    </w:pPr>
    <w:rPr>
      <w:rFonts w:ascii="Times" w:eastAsia="Times" w:hAnsi="Times" w:cs="Times"/>
      <w:sz w:val="24"/>
      <w:szCs w:val="24"/>
    </w:rPr>
  </w:style>
  <w:style w:type="paragraph" w:customStyle="1" w:styleId="B880A9510C824954A338EA1C68B125B06">
    <w:name w:val="B880A9510C824954A338EA1C68B125B06"/>
    <w:rsid w:val="009E1A76"/>
    <w:pPr>
      <w:spacing w:after="0" w:line="240" w:lineRule="auto"/>
    </w:pPr>
    <w:rPr>
      <w:rFonts w:ascii="Times" w:eastAsia="Times" w:hAnsi="Times" w:cs="Times"/>
      <w:sz w:val="24"/>
      <w:szCs w:val="24"/>
    </w:rPr>
  </w:style>
  <w:style w:type="paragraph" w:customStyle="1" w:styleId="F181FE8ECA6F40768C3F7036BD7D21733">
    <w:name w:val="F181FE8ECA6F40768C3F7036BD7D21733"/>
    <w:rsid w:val="009E1A76"/>
    <w:pPr>
      <w:spacing w:after="0" w:line="240" w:lineRule="auto"/>
    </w:pPr>
    <w:rPr>
      <w:rFonts w:ascii="Times" w:eastAsia="Times" w:hAnsi="Times" w:cs="Times"/>
      <w:sz w:val="24"/>
      <w:szCs w:val="24"/>
    </w:rPr>
  </w:style>
  <w:style w:type="paragraph" w:customStyle="1" w:styleId="97E40AAF4D0D4AC99820D5C4B212D9FD2">
    <w:name w:val="97E40AAF4D0D4AC99820D5C4B212D9FD2"/>
    <w:rsid w:val="009E1A76"/>
    <w:pPr>
      <w:spacing w:after="0" w:line="240" w:lineRule="auto"/>
    </w:pPr>
    <w:rPr>
      <w:rFonts w:ascii="Times" w:eastAsia="Times" w:hAnsi="Times" w:cs="Times"/>
      <w:sz w:val="24"/>
      <w:szCs w:val="24"/>
    </w:rPr>
  </w:style>
  <w:style w:type="paragraph" w:customStyle="1" w:styleId="423ED1CFB3C9474C825E12791D61BD9B17">
    <w:name w:val="423ED1CFB3C9474C825E12791D61BD9B17"/>
    <w:rsid w:val="009E1A76"/>
    <w:pPr>
      <w:spacing w:after="0" w:line="240" w:lineRule="auto"/>
    </w:pPr>
    <w:rPr>
      <w:rFonts w:ascii="Times" w:eastAsia="Times" w:hAnsi="Times" w:cs="Times"/>
      <w:sz w:val="24"/>
      <w:szCs w:val="24"/>
    </w:rPr>
  </w:style>
  <w:style w:type="paragraph" w:customStyle="1" w:styleId="CA54041FC3E84FF592F31FB0B615CEEF17">
    <w:name w:val="CA54041FC3E84FF592F31FB0B615CEEF17"/>
    <w:rsid w:val="009E1A76"/>
    <w:pPr>
      <w:spacing w:after="0" w:line="240" w:lineRule="auto"/>
    </w:pPr>
    <w:rPr>
      <w:rFonts w:ascii="Times" w:eastAsia="Times" w:hAnsi="Times" w:cs="Times"/>
      <w:sz w:val="24"/>
      <w:szCs w:val="24"/>
    </w:rPr>
  </w:style>
  <w:style w:type="paragraph" w:customStyle="1" w:styleId="2AC63A2802384D8FB6C2CA70F186BCC217">
    <w:name w:val="2AC63A2802384D8FB6C2CA70F186BCC217"/>
    <w:rsid w:val="009E1A76"/>
    <w:pPr>
      <w:spacing w:after="0" w:line="240" w:lineRule="auto"/>
    </w:pPr>
    <w:rPr>
      <w:rFonts w:ascii="Times" w:eastAsia="Times" w:hAnsi="Times" w:cs="Times"/>
      <w:sz w:val="24"/>
      <w:szCs w:val="24"/>
    </w:rPr>
  </w:style>
  <w:style w:type="paragraph" w:customStyle="1" w:styleId="F36DF42D87B8402DBA4D62692D593F4C17">
    <w:name w:val="F36DF42D87B8402DBA4D62692D593F4C17"/>
    <w:rsid w:val="009E1A76"/>
    <w:pPr>
      <w:spacing w:after="0" w:line="240" w:lineRule="auto"/>
    </w:pPr>
    <w:rPr>
      <w:rFonts w:ascii="Times" w:eastAsia="Times" w:hAnsi="Times" w:cs="Times"/>
      <w:sz w:val="24"/>
      <w:szCs w:val="24"/>
    </w:rPr>
  </w:style>
  <w:style w:type="paragraph" w:customStyle="1" w:styleId="661A961C276F43B1824EA88B447C67C616">
    <w:name w:val="661A961C276F43B1824EA88B447C67C616"/>
    <w:rsid w:val="009E1A76"/>
    <w:pPr>
      <w:spacing w:after="0" w:line="240" w:lineRule="auto"/>
    </w:pPr>
    <w:rPr>
      <w:rFonts w:ascii="Times" w:eastAsia="Times" w:hAnsi="Times" w:cs="Times"/>
      <w:sz w:val="24"/>
      <w:szCs w:val="24"/>
    </w:rPr>
  </w:style>
  <w:style w:type="paragraph" w:customStyle="1" w:styleId="0AF8D742C79D46C4B7E518CAA20EB4D716">
    <w:name w:val="0AF8D742C79D46C4B7E518CAA20EB4D716"/>
    <w:rsid w:val="009E1A76"/>
    <w:pPr>
      <w:spacing w:after="0" w:line="240" w:lineRule="auto"/>
    </w:pPr>
    <w:rPr>
      <w:rFonts w:ascii="Times" w:eastAsia="Times" w:hAnsi="Times" w:cs="Times"/>
      <w:sz w:val="24"/>
      <w:szCs w:val="24"/>
    </w:rPr>
  </w:style>
  <w:style w:type="paragraph" w:customStyle="1" w:styleId="71E15A22D4F94682B7B9E54C5C55268F1">
    <w:name w:val="71E15A22D4F94682B7B9E54C5C55268F1"/>
    <w:rsid w:val="009E1A76"/>
    <w:pPr>
      <w:spacing w:after="0" w:line="240" w:lineRule="auto"/>
    </w:pPr>
    <w:rPr>
      <w:rFonts w:ascii="Times" w:eastAsia="Times" w:hAnsi="Times" w:cs="Times"/>
      <w:sz w:val="24"/>
      <w:szCs w:val="24"/>
    </w:rPr>
  </w:style>
  <w:style w:type="paragraph" w:customStyle="1" w:styleId="97BE5054EECC4A628166DE78561BB52313">
    <w:name w:val="97BE5054EECC4A628166DE78561BB52313"/>
    <w:rsid w:val="009E1A76"/>
    <w:pPr>
      <w:spacing w:after="0" w:line="240" w:lineRule="auto"/>
    </w:pPr>
    <w:rPr>
      <w:rFonts w:ascii="Times" w:eastAsia="Times" w:hAnsi="Times" w:cs="Times"/>
      <w:sz w:val="24"/>
      <w:szCs w:val="24"/>
    </w:rPr>
  </w:style>
  <w:style w:type="paragraph" w:customStyle="1" w:styleId="60B85A9460D6413C9E3D5DA90E25315513">
    <w:name w:val="60B85A9460D6413C9E3D5DA90E25315513"/>
    <w:rsid w:val="009E1A76"/>
    <w:pPr>
      <w:spacing w:after="0" w:line="240" w:lineRule="auto"/>
    </w:pPr>
    <w:rPr>
      <w:rFonts w:ascii="Times" w:eastAsia="Times" w:hAnsi="Times" w:cs="Times"/>
      <w:sz w:val="24"/>
      <w:szCs w:val="24"/>
    </w:rPr>
  </w:style>
  <w:style w:type="paragraph" w:customStyle="1" w:styleId="A8919E64ECF144298B3A9189ECC187E513">
    <w:name w:val="A8919E64ECF144298B3A9189ECC187E513"/>
    <w:rsid w:val="009E1A76"/>
    <w:pPr>
      <w:spacing w:after="0" w:line="240" w:lineRule="auto"/>
    </w:pPr>
    <w:rPr>
      <w:rFonts w:ascii="Times" w:eastAsia="Times" w:hAnsi="Times" w:cs="Times"/>
      <w:sz w:val="24"/>
      <w:szCs w:val="24"/>
    </w:rPr>
  </w:style>
  <w:style w:type="paragraph" w:customStyle="1" w:styleId="9AFEEB9E003241B58A3A525424EBAA7113">
    <w:name w:val="9AFEEB9E003241B58A3A525424EBAA7113"/>
    <w:rsid w:val="009E1A76"/>
    <w:pPr>
      <w:spacing w:after="0" w:line="240" w:lineRule="auto"/>
    </w:pPr>
    <w:rPr>
      <w:rFonts w:ascii="Times" w:eastAsia="Times" w:hAnsi="Times" w:cs="Times"/>
      <w:sz w:val="24"/>
      <w:szCs w:val="24"/>
    </w:rPr>
  </w:style>
  <w:style w:type="paragraph" w:customStyle="1" w:styleId="9B729DA068E640B096CE88B1E151F9F413">
    <w:name w:val="9B729DA068E640B096CE88B1E151F9F413"/>
    <w:rsid w:val="009E1A76"/>
    <w:pPr>
      <w:spacing w:after="0" w:line="240" w:lineRule="auto"/>
    </w:pPr>
    <w:rPr>
      <w:rFonts w:ascii="Times" w:eastAsia="Times" w:hAnsi="Times" w:cs="Times"/>
      <w:sz w:val="24"/>
      <w:szCs w:val="24"/>
    </w:rPr>
  </w:style>
  <w:style w:type="paragraph" w:customStyle="1" w:styleId="98C875DB5481456E883AF5D8CE9996865">
    <w:name w:val="98C875DB5481456E883AF5D8CE9996865"/>
    <w:rsid w:val="009E1A76"/>
    <w:pPr>
      <w:spacing w:after="0" w:line="240" w:lineRule="auto"/>
    </w:pPr>
    <w:rPr>
      <w:rFonts w:ascii="Times" w:eastAsia="Times" w:hAnsi="Times" w:cs="Times"/>
      <w:sz w:val="24"/>
      <w:szCs w:val="24"/>
    </w:rPr>
  </w:style>
  <w:style w:type="paragraph" w:customStyle="1" w:styleId="ED54EFF8CCE54A1FA6846FBA599BA39F12">
    <w:name w:val="ED54EFF8CCE54A1FA6846FBA599BA39F12"/>
    <w:rsid w:val="009E1A76"/>
    <w:pPr>
      <w:spacing w:after="0" w:line="240" w:lineRule="auto"/>
    </w:pPr>
    <w:rPr>
      <w:rFonts w:ascii="Times" w:eastAsia="Times" w:hAnsi="Times" w:cs="Times"/>
      <w:sz w:val="24"/>
      <w:szCs w:val="24"/>
    </w:rPr>
  </w:style>
  <w:style w:type="paragraph" w:customStyle="1" w:styleId="BCD058A508AB48CF908A5C6223C2D03612">
    <w:name w:val="BCD058A508AB48CF908A5C6223C2D03612"/>
    <w:rsid w:val="009E1A76"/>
    <w:pPr>
      <w:spacing w:after="0" w:line="240" w:lineRule="auto"/>
      <w:ind w:left="720"/>
      <w:contextualSpacing/>
    </w:pPr>
    <w:rPr>
      <w:rFonts w:ascii="Times" w:eastAsia="Times" w:hAnsi="Times" w:cs="Times"/>
      <w:sz w:val="24"/>
      <w:szCs w:val="24"/>
    </w:rPr>
  </w:style>
  <w:style w:type="paragraph" w:customStyle="1" w:styleId="5B9FD9B0D19A424496F339EE686E995612">
    <w:name w:val="5B9FD9B0D19A424496F339EE686E995612"/>
    <w:rsid w:val="009E1A76"/>
    <w:pPr>
      <w:spacing w:after="0" w:line="240" w:lineRule="auto"/>
      <w:ind w:left="720"/>
      <w:contextualSpacing/>
    </w:pPr>
    <w:rPr>
      <w:rFonts w:ascii="Times" w:eastAsia="Times" w:hAnsi="Times" w:cs="Times"/>
      <w:sz w:val="24"/>
      <w:szCs w:val="24"/>
    </w:rPr>
  </w:style>
  <w:style w:type="paragraph" w:customStyle="1" w:styleId="48807A3C847F4A599E730F356A556B2112">
    <w:name w:val="48807A3C847F4A599E730F356A556B2112"/>
    <w:rsid w:val="009E1A76"/>
    <w:pPr>
      <w:spacing w:after="0" w:line="240" w:lineRule="auto"/>
    </w:pPr>
    <w:rPr>
      <w:rFonts w:ascii="Times" w:eastAsia="Times" w:hAnsi="Times" w:cs="Times"/>
      <w:sz w:val="24"/>
      <w:szCs w:val="24"/>
    </w:rPr>
  </w:style>
  <w:style w:type="paragraph" w:customStyle="1" w:styleId="6125E6ACDF2F44F48AB4E6D9C345228B10">
    <w:name w:val="6125E6ACDF2F44F48AB4E6D9C345228B10"/>
    <w:rsid w:val="009E1A76"/>
    <w:pPr>
      <w:spacing w:after="0" w:line="240" w:lineRule="auto"/>
    </w:pPr>
    <w:rPr>
      <w:rFonts w:ascii="Times" w:eastAsia="Times" w:hAnsi="Times" w:cs="Times"/>
      <w:sz w:val="24"/>
      <w:szCs w:val="24"/>
    </w:rPr>
  </w:style>
  <w:style w:type="paragraph" w:customStyle="1" w:styleId="0C33561C3AFE47A483525038DE634B139">
    <w:name w:val="0C33561C3AFE47A483525038DE634B139"/>
    <w:rsid w:val="009E1A76"/>
    <w:pPr>
      <w:spacing w:after="0" w:line="240" w:lineRule="auto"/>
    </w:pPr>
    <w:rPr>
      <w:rFonts w:ascii="Times" w:eastAsia="Times" w:hAnsi="Times" w:cs="Times"/>
      <w:sz w:val="24"/>
      <w:szCs w:val="24"/>
    </w:rPr>
  </w:style>
  <w:style w:type="paragraph" w:customStyle="1" w:styleId="BAF69FBCD08C46E19E5D0DF49641D3079">
    <w:name w:val="BAF69FBCD08C46E19E5D0DF49641D3079"/>
    <w:rsid w:val="009E1A76"/>
    <w:pPr>
      <w:spacing w:after="0" w:line="240" w:lineRule="auto"/>
    </w:pPr>
    <w:rPr>
      <w:rFonts w:ascii="Times" w:eastAsia="Times" w:hAnsi="Times" w:cs="Times"/>
      <w:sz w:val="24"/>
      <w:szCs w:val="24"/>
    </w:rPr>
  </w:style>
  <w:style w:type="paragraph" w:customStyle="1" w:styleId="BE36DB23169742828492EA2132D361009">
    <w:name w:val="BE36DB23169742828492EA2132D361009"/>
    <w:rsid w:val="009E1A76"/>
    <w:pPr>
      <w:spacing w:after="0" w:line="240" w:lineRule="auto"/>
    </w:pPr>
    <w:rPr>
      <w:rFonts w:ascii="Times" w:eastAsia="Times" w:hAnsi="Times" w:cs="Times"/>
      <w:sz w:val="24"/>
      <w:szCs w:val="24"/>
    </w:rPr>
  </w:style>
  <w:style w:type="paragraph" w:customStyle="1" w:styleId="9F582E836B79404C81525129415C53B29">
    <w:name w:val="9F582E836B79404C81525129415C53B29"/>
    <w:rsid w:val="009E1A76"/>
    <w:pPr>
      <w:spacing w:after="0" w:line="240" w:lineRule="auto"/>
    </w:pPr>
    <w:rPr>
      <w:rFonts w:ascii="Times" w:eastAsia="Times" w:hAnsi="Times" w:cs="Times"/>
      <w:sz w:val="24"/>
      <w:szCs w:val="24"/>
    </w:rPr>
  </w:style>
  <w:style w:type="paragraph" w:customStyle="1" w:styleId="F22B6DF6E61B4D76B582B5FEA80DF0709">
    <w:name w:val="F22B6DF6E61B4D76B582B5FEA80DF0709"/>
    <w:rsid w:val="009E1A76"/>
    <w:pPr>
      <w:spacing w:after="0" w:line="240" w:lineRule="auto"/>
    </w:pPr>
    <w:rPr>
      <w:rFonts w:ascii="Times" w:eastAsia="Times" w:hAnsi="Times" w:cs="Times"/>
      <w:sz w:val="24"/>
      <w:szCs w:val="24"/>
    </w:rPr>
  </w:style>
  <w:style w:type="paragraph" w:customStyle="1" w:styleId="235A75D567704FFCBB79EF79A5C3208E9">
    <w:name w:val="235A75D567704FFCBB79EF79A5C3208E9"/>
    <w:rsid w:val="009E1A76"/>
    <w:pPr>
      <w:spacing w:after="0" w:line="240" w:lineRule="auto"/>
    </w:pPr>
    <w:rPr>
      <w:rFonts w:ascii="Times" w:eastAsia="Times" w:hAnsi="Times" w:cs="Times"/>
      <w:sz w:val="24"/>
      <w:szCs w:val="24"/>
    </w:rPr>
  </w:style>
  <w:style w:type="paragraph" w:customStyle="1" w:styleId="A9B09170DE2F441DA29CE1CAAFFBBAC99">
    <w:name w:val="A9B09170DE2F441DA29CE1CAAFFBBAC99"/>
    <w:rsid w:val="009E1A76"/>
    <w:pPr>
      <w:spacing w:after="0" w:line="240" w:lineRule="auto"/>
    </w:pPr>
    <w:rPr>
      <w:rFonts w:ascii="Times" w:eastAsia="Times" w:hAnsi="Times" w:cs="Times"/>
      <w:sz w:val="24"/>
      <w:szCs w:val="24"/>
    </w:rPr>
  </w:style>
  <w:style w:type="paragraph" w:customStyle="1" w:styleId="7EE31E75ABE54E9CA4A915781215F89E9">
    <w:name w:val="7EE31E75ABE54E9CA4A915781215F89E9"/>
    <w:rsid w:val="009E1A76"/>
    <w:pPr>
      <w:spacing w:after="0" w:line="240" w:lineRule="auto"/>
    </w:pPr>
    <w:rPr>
      <w:rFonts w:ascii="Times" w:eastAsia="Times" w:hAnsi="Times" w:cs="Times"/>
      <w:sz w:val="24"/>
      <w:szCs w:val="24"/>
    </w:rPr>
  </w:style>
  <w:style w:type="paragraph" w:customStyle="1" w:styleId="B3F1BFD9951944C6B36A3A493F9DE4339">
    <w:name w:val="B3F1BFD9951944C6B36A3A493F9DE4339"/>
    <w:rsid w:val="009E1A76"/>
    <w:pPr>
      <w:spacing w:after="0" w:line="240" w:lineRule="auto"/>
      <w:ind w:left="720"/>
      <w:contextualSpacing/>
    </w:pPr>
    <w:rPr>
      <w:rFonts w:ascii="Times" w:eastAsia="Times" w:hAnsi="Times" w:cs="Times"/>
      <w:sz w:val="24"/>
      <w:szCs w:val="24"/>
    </w:rPr>
  </w:style>
  <w:style w:type="paragraph" w:customStyle="1" w:styleId="CC15D1FEC72347378B418E34FD716CB29">
    <w:name w:val="CC15D1FEC72347378B418E34FD716CB29"/>
    <w:rsid w:val="009E1A76"/>
    <w:pPr>
      <w:spacing w:after="0" w:line="240" w:lineRule="auto"/>
    </w:pPr>
    <w:rPr>
      <w:rFonts w:ascii="Times" w:eastAsia="Times" w:hAnsi="Times" w:cs="Times"/>
      <w:sz w:val="24"/>
      <w:szCs w:val="24"/>
    </w:rPr>
  </w:style>
  <w:style w:type="paragraph" w:customStyle="1" w:styleId="829541058E084BDD93EE7341E67DA1799">
    <w:name w:val="829541058E084BDD93EE7341E67DA1799"/>
    <w:rsid w:val="009E1A76"/>
    <w:pPr>
      <w:spacing w:after="0" w:line="240" w:lineRule="auto"/>
    </w:pPr>
    <w:rPr>
      <w:rFonts w:ascii="Times" w:eastAsia="Times" w:hAnsi="Times" w:cs="Times"/>
      <w:sz w:val="24"/>
      <w:szCs w:val="24"/>
    </w:rPr>
  </w:style>
  <w:style w:type="paragraph" w:customStyle="1" w:styleId="ACC6B4132C7343069B9B6B7854CF5BA39">
    <w:name w:val="ACC6B4132C7343069B9B6B7854CF5BA39"/>
    <w:rsid w:val="009E1A76"/>
    <w:pPr>
      <w:spacing w:after="0" w:line="240" w:lineRule="auto"/>
    </w:pPr>
    <w:rPr>
      <w:rFonts w:ascii="Times" w:eastAsia="Times" w:hAnsi="Times" w:cs="Times"/>
      <w:sz w:val="24"/>
      <w:szCs w:val="24"/>
    </w:rPr>
  </w:style>
  <w:style w:type="paragraph" w:customStyle="1" w:styleId="DDF4ECCAE45E47BEA932046F6DCAF03E9">
    <w:name w:val="DDF4ECCAE45E47BEA932046F6DCAF03E9"/>
    <w:rsid w:val="009E1A76"/>
    <w:pPr>
      <w:spacing w:after="0" w:line="240" w:lineRule="auto"/>
    </w:pPr>
    <w:rPr>
      <w:rFonts w:ascii="Times" w:eastAsia="Times" w:hAnsi="Times" w:cs="Times"/>
      <w:sz w:val="24"/>
      <w:szCs w:val="24"/>
    </w:rPr>
  </w:style>
  <w:style w:type="paragraph" w:customStyle="1" w:styleId="CC74F68525954FF3A5F0679A1F3B99859">
    <w:name w:val="CC74F68525954FF3A5F0679A1F3B99859"/>
    <w:rsid w:val="009E1A76"/>
    <w:pPr>
      <w:spacing w:after="0" w:line="240" w:lineRule="auto"/>
    </w:pPr>
    <w:rPr>
      <w:rFonts w:ascii="Times" w:eastAsia="Times" w:hAnsi="Times" w:cs="Times"/>
      <w:sz w:val="24"/>
      <w:szCs w:val="24"/>
    </w:rPr>
  </w:style>
  <w:style w:type="paragraph" w:customStyle="1" w:styleId="C0421C7A622A47B482BC9444F119175A7">
    <w:name w:val="C0421C7A622A47B482BC9444F119175A7"/>
    <w:rsid w:val="009E1A76"/>
    <w:pPr>
      <w:spacing w:after="0" w:line="240" w:lineRule="auto"/>
      <w:ind w:left="720"/>
      <w:contextualSpacing/>
    </w:pPr>
    <w:rPr>
      <w:rFonts w:ascii="Times" w:eastAsia="Times" w:hAnsi="Times" w:cs="Times"/>
      <w:sz w:val="24"/>
      <w:szCs w:val="24"/>
    </w:rPr>
  </w:style>
  <w:style w:type="paragraph" w:customStyle="1" w:styleId="F8291C37518D4594BEDA95EC282F19E97">
    <w:name w:val="F8291C37518D4594BEDA95EC282F19E97"/>
    <w:rsid w:val="009E1A76"/>
    <w:pPr>
      <w:spacing w:after="0" w:line="240" w:lineRule="auto"/>
    </w:pPr>
    <w:rPr>
      <w:rFonts w:ascii="Times" w:eastAsia="Times" w:hAnsi="Times" w:cs="Times"/>
      <w:sz w:val="24"/>
      <w:szCs w:val="24"/>
    </w:rPr>
  </w:style>
  <w:style w:type="paragraph" w:customStyle="1" w:styleId="D21DA6956FBA4EAF81BD40101B59A3117">
    <w:name w:val="D21DA6956FBA4EAF81BD40101B59A3117"/>
    <w:rsid w:val="009E1A76"/>
    <w:pPr>
      <w:spacing w:after="0" w:line="240" w:lineRule="auto"/>
    </w:pPr>
    <w:rPr>
      <w:rFonts w:ascii="Times" w:eastAsia="Times" w:hAnsi="Times" w:cs="Times"/>
      <w:sz w:val="24"/>
      <w:szCs w:val="24"/>
    </w:rPr>
  </w:style>
  <w:style w:type="paragraph" w:customStyle="1" w:styleId="12246CDD77C14E20B7B518323AAC69A77">
    <w:name w:val="12246CDD77C14E20B7B518323AAC69A77"/>
    <w:rsid w:val="009E1A76"/>
    <w:pPr>
      <w:spacing w:after="0" w:line="240" w:lineRule="auto"/>
    </w:pPr>
    <w:rPr>
      <w:rFonts w:ascii="Times" w:eastAsia="Times" w:hAnsi="Times" w:cs="Times"/>
      <w:sz w:val="24"/>
      <w:szCs w:val="24"/>
    </w:rPr>
  </w:style>
  <w:style w:type="paragraph" w:customStyle="1" w:styleId="849EFFC4B67B4370849D98F52B3BFC6C7">
    <w:name w:val="849EFFC4B67B4370849D98F52B3BFC6C7"/>
    <w:rsid w:val="009E1A76"/>
    <w:pPr>
      <w:spacing w:after="0" w:line="240" w:lineRule="auto"/>
    </w:pPr>
    <w:rPr>
      <w:rFonts w:ascii="Times" w:eastAsia="Times" w:hAnsi="Times" w:cs="Times"/>
      <w:sz w:val="24"/>
      <w:szCs w:val="24"/>
    </w:rPr>
  </w:style>
  <w:style w:type="paragraph" w:customStyle="1" w:styleId="A901678CDA0C49B2925629E7EACF94277">
    <w:name w:val="A901678CDA0C49B2925629E7EACF94277"/>
    <w:rsid w:val="009E1A76"/>
    <w:pPr>
      <w:spacing w:after="0" w:line="240" w:lineRule="auto"/>
    </w:pPr>
    <w:rPr>
      <w:rFonts w:ascii="Times" w:eastAsia="Times" w:hAnsi="Times" w:cs="Times"/>
      <w:sz w:val="24"/>
      <w:szCs w:val="24"/>
    </w:rPr>
  </w:style>
  <w:style w:type="paragraph" w:customStyle="1" w:styleId="A139314FD1844E71924CBCE42E69C6DF7">
    <w:name w:val="A139314FD1844E71924CBCE42E69C6DF7"/>
    <w:rsid w:val="009E1A76"/>
    <w:pPr>
      <w:spacing w:after="0" w:line="240" w:lineRule="auto"/>
    </w:pPr>
    <w:rPr>
      <w:rFonts w:ascii="Times" w:eastAsia="Times" w:hAnsi="Times" w:cs="Times"/>
      <w:sz w:val="24"/>
      <w:szCs w:val="24"/>
    </w:rPr>
  </w:style>
  <w:style w:type="paragraph" w:customStyle="1" w:styleId="F435B6246B0C4D629A07F0725796864E7">
    <w:name w:val="F435B6246B0C4D629A07F0725796864E7"/>
    <w:rsid w:val="009E1A76"/>
    <w:pPr>
      <w:spacing w:after="0" w:line="240" w:lineRule="auto"/>
    </w:pPr>
    <w:rPr>
      <w:rFonts w:ascii="Times" w:eastAsia="Times" w:hAnsi="Times" w:cs="Times"/>
      <w:sz w:val="24"/>
      <w:szCs w:val="24"/>
    </w:rPr>
  </w:style>
  <w:style w:type="paragraph" w:customStyle="1" w:styleId="554237FF025648EEA884D97F0E4EE7977">
    <w:name w:val="554237FF025648EEA884D97F0E4EE7977"/>
    <w:rsid w:val="009E1A76"/>
    <w:pPr>
      <w:spacing w:after="0" w:line="240" w:lineRule="auto"/>
    </w:pPr>
    <w:rPr>
      <w:rFonts w:ascii="Times" w:eastAsia="Times" w:hAnsi="Times" w:cs="Times"/>
      <w:sz w:val="24"/>
      <w:szCs w:val="24"/>
    </w:rPr>
  </w:style>
  <w:style w:type="paragraph" w:customStyle="1" w:styleId="B3C30BA55C6C451EB11FB11AE3840C717">
    <w:name w:val="B3C30BA55C6C451EB11FB11AE3840C717"/>
    <w:rsid w:val="009E1A76"/>
    <w:pPr>
      <w:spacing w:after="0" w:line="240" w:lineRule="auto"/>
    </w:pPr>
    <w:rPr>
      <w:rFonts w:ascii="Times" w:eastAsia="Times" w:hAnsi="Times" w:cs="Times"/>
      <w:sz w:val="24"/>
      <w:szCs w:val="24"/>
    </w:rPr>
  </w:style>
  <w:style w:type="paragraph" w:customStyle="1" w:styleId="FBC346CC284C49F79994013DFA42C64C7">
    <w:name w:val="FBC346CC284C49F79994013DFA42C64C7"/>
    <w:rsid w:val="009E1A76"/>
    <w:pPr>
      <w:spacing w:after="0" w:line="240" w:lineRule="auto"/>
    </w:pPr>
    <w:rPr>
      <w:rFonts w:ascii="Times" w:eastAsia="Times" w:hAnsi="Times" w:cs="Times"/>
      <w:sz w:val="24"/>
      <w:szCs w:val="24"/>
    </w:rPr>
  </w:style>
  <w:style w:type="paragraph" w:customStyle="1" w:styleId="5C5A68481F754BDEA7AC1671CCCA8F467">
    <w:name w:val="5C5A68481F754BDEA7AC1671CCCA8F467"/>
    <w:rsid w:val="009E1A76"/>
    <w:pPr>
      <w:spacing w:after="0" w:line="240" w:lineRule="auto"/>
    </w:pPr>
    <w:rPr>
      <w:rFonts w:ascii="Times" w:eastAsia="Times" w:hAnsi="Times" w:cs="Times"/>
      <w:sz w:val="24"/>
      <w:szCs w:val="24"/>
    </w:rPr>
  </w:style>
  <w:style w:type="paragraph" w:customStyle="1" w:styleId="3D22E25C50B1497D92FBF1E68EFFFE177">
    <w:name w:val="3D22E25C50B1497D92FBF1E68EFFFE177"/>
    <w:rsid w:val="009E1A76"/>
    <w:pPr>
      <w:spacing w:after="0" w:line="240" w:lineRule="auto"/>
    </w:pPr>
    <w:rPr>
      <w:rFonts w:ascii="Times" w:eastAsia="Times" w:hAnsi="Times" w:cs="Times"/>
      <w:sz w:val="24"/>
      <w:szCs w:val="24"/>
    </w:rPr>
  </w:style>
  <w:style w:type="paragraph" w:customStyle="1" w:styleId="9DEBE40C46D548A1B92E9BE1A378DD3A7">
    <w:name w:val="9DEBE40C46D548A1B92E9BE1A378DD3A7"/>
    <w:rsid w:val="009E1A76"/>
    <w:pPr>
      <w:spacing w:after="0" w:line="240" w:lineRule="auto"/>
    </w:pPr>
    <w:rPr>
      <w:rFonts w:ascii="Times" w:eastAsia="Times" w:hAnsi="Times" w:cs="Times"/>
      <w:sz w:val="24"/>
      <w:szCs w:val="24"/>
    </w:rPr>
  </w:style>
  <w:style w:type="paragraph" w:customStyle="1" w:styleId="1241E398FDDC47009B866040C94A1EE67">
    <w:name w:val="1241E398FDDC47009B866040C94A1EE67"/>
    <w:rsid w:val="009E1A76"/>
    <w:pPr>
      <w:spacing w:after="0" w:line="240" w:lineRule="auto"/>
    </w:pPr>
    <w:rPr>
      <w:rFonts w:ascii="Times" w:eastAsia="Times" w:hAnsi="Times" w:cs="Times"/>
      <w:sz w:val="24"/>
      <w:szCs w:val="24"/>
    </w:rPr>
  </w:style>
  <w:style w:type="paragraph" w:customStyle="1" w:styleId="A5AE008949F3446B83EC236FE5E7BAD97">
    <w:name w:val="A5AE008949F3446B83EC236FE5E7BAD97"/>
    <w:rsid w:val="009E1A76"/>
    <w:pPr>
      <w:spacing w:after="0" w:line="240" w:lineRule="auto"/>
    </w:pPr>
    <w:rPr>
      <w:rFonts w:ascii="Times" w:eastAsia="Times" w:hAnsi="Times" w:cs="Times"/>
      <w:sz w:val="24"/>
      <w:szCs w:val="24"/>
    </w:rPr>
  </w:style>
  <w:style w:type="paragraph" w:customStyle="1" w:styleId="71FBBDE2F0194734B585764361D2560C7">
    <w:name w:val="71FBBDE2F0194734B585764361D2560C7"/>
    <w:rsid w:val="009E1A76"/>
    <w:pPr>
      <w:spacing w:after="0" w:line="240" w:lineRule="auto"/>
    </w:pPr>
    <w:rPr>
      <w:rFonts w:ascii="Times" w:eastAsia="Times" w:hAnsi="Times" w:cs="Times"/>
      <w:sz w:val="24"/>
      <w:szCs w:val="24"/>
    </w:rPr>
  </w:style>
  <w:style w:type="paragraph" w:customStyle="1" w:styleId="5EA529B077824D7D954A9D28EECEEF257">
    <w:name w:val="5EA529B077824D7D954A9D28EECEEF257"/>
    <w:rsid w:val="009E1A76"/>
    <w:pPr>
      <w:spacing w:after="0" w:line="240" w:lineRule="auto"/>
    </w:pPr>
    <w:rPr>
      <w:rFonts w:ascii="Times" w:eastAsia="Times" w:hAnsi="Times" w:cs="Times"/>
      <w:sz w:val="24"/>
      <w:szCs w:val="24"/>
    </w:rPr>
  </w:style>
  <w:style w:type="paragraph" w:customStyle="1" w:styleId="D6497EA706EA43798C832CEEF47EF400">
    <w:name w:val="D6497EA706EA43798C832CEEF47EF400"/>
    <w:rsid w:val="009E1A76"/>
    <w:pPr>
      <w:spacing w:after="0" w:line="240" w:lineRule="auto"/>
    </w:pPr>
    <w:rPr>
      <w:rFonts w:ascii="Times" w:eastAsia="Times" w:hAnsi="Times" w:cs="Times"/>
      <w:sz w:val="24"/>
      <w:szCs w:val="24"/>
    </w:rPr>
  </w:style>
  <w:style w:type="paragraph" w:customStyle="1" w:styleId="A334A992D61D4EAD9CD9BCF69CBA47B27">
    <w:name w:val="A334A992D61D4EAD9CD9BCF69CBA47B27"/>
    <w:rsid w:val="009E1A76"/>
    <w:pPr>
      <w:spacing w:after="0" w:line="240" w:lineRule="auto"/>
    </w:pPr>
    <w:rPr>
      <w:rFonts w:ascii="Times" w:eastAsia="Times" w:hAnsi="Times" w:cs="Times"/>
      <w:sz w:val="24"/>
      <w:szCs w:val="24"/>
    </w:rPr>
  </w:style>
  <w:style w:type="paragraph" w:customStyle="1" w:styleId="4DFC468D6D6C436784CA1792B4945B037">
    <w:name w:val="4DFC468D6D6C436784CA1792B4945B037"/>
    <w:rsid w:val="009E1A76"/>
    <w:pPr>
      <w:spacing w:after="0" w:line="240" w:lineRule="auto"/>
    </w:pPr>
    <w:rPr>
      <w:rFonts w:ascii="Times" w:eastAsia="Times" w:hAnsi="Times" w:cs="Times"/>
      <w:sz w:val="24"/>
      <w:szCs w:val="24"/>
    </w:rPr>
  </w:style>
  <w:style w:type="paragraph" w:customStyle="1" w:styleId="A401C37DEBFC472A9CF15426C32117827">
    <w:name w:val="A401C37DEBFC472A9CF15426C32117827"/>
    <w:rsid w:val="009E1A76"/>
    <w:pPr>
      <w:spacing w:after="0" w:line="240" w:lineRule="auto"/>
    </w:pPr>
    <w:rPr>
      <w:rFonts w:ascii="Times" w:eastAsia="Times" w:hAnsi="Times" w:cs="Times"/>
      <w:sz w:val="24"/>
      <w:szCs w:val="24"/>
    </w:rPr>
  </w:style>
  <w:style w:type="paragraph" w:customStyle="1" w:styleId="DAF459A87A9F4D288A8AFC7D67C1A12C7">
    <w:name w:val="DAF459A87A9F4D288A8AFC7D67C1A12C7"/>
    <w:rsid w:val="009E1A76"/>
    <w:pPr>
      <w:spacing w:after="0" w:line="240" w:lineRule="auto"/>
    </w:pPr>
    <w:rPr>
      <w:rFonts w:ascii="Times" w:eastAsia="Times" w:hAnsi="Times" w:cs="Times"/>
      <w:sz w:val="24"/>
      <w:szCs w:val="24"/>
    </w:rPr>
  </w:style>
  <w:style w:type="paragraph" w:customStyle="1" w:styleId="C4EE772DD5F5494D9E0C725E0B096D2E7">
    <w:name w:val="C4EE772DD5F5494D9E0C725E0B096D2E7"/>
    <w:rsid w:val="009E1A76"/>
    <w:pPr>
      <w:spacing w:after="0" w:line="240" w:lineRule="auto"/>
    </w:pPr>
    <w:rPr>
      <w:rFonts w:ascii="Times" w:eastAsia="Times" w:hAnsi="Times" w:cs="Times"/>
      <w:sz w:val="24"/>
      <w:szCs w:val="24"/>
    </w:rPr>
  </w:style>
  <w:style w:type="paragraph" w:customStyle="1" w:styleId="7B2ED996CF3942E5B3E02C8085017B747">
    <w:name w:val="7B2ED996CF3942E5B3E02C8085017B747"/>
    <w:rsid w:val="009E1A76"/>
    <w:pPr>
      <w:spacing w:after="0" w:line="240" w:lineRule="auto"/>
    </w:pPr>
    <w:rPr>
      <w:rFonts w:ascii="Times" w:eastAsia="Times" w:hAnsi="Times" w:cs="Times"/>
      <w:sz w:val="24"/>
      <w:szCs w:val="24"/>
    </w:rPr>
  </w:style>
  <w:style w:type="paragraph" w:customStyle="1" w:styleId="AD5F286E95F0402A87F39DFEF4FDCE167">
    <w:name w:val="AD5F286E95F0402A87F39DFEF4FDCE167"/>
    <w:rsid w:val="009E1A76"/>
    <w:pPr>
      <w:spacing w:after="0" w:line="240" w:lineRule="auto"/>
    </w:pPr>
    <w:rPr>
      <w:rFonts w:ascii="Times" w:eastAsia="Times" w:hAnsi="Times" w:cs="Times"/>
      <w:sz w:val="24"/>
      <w:szCs w:val="24"/>
    </w:rPr>
  </w:style>
  <w:style w:type="paragraph" w:customStyle="1" w:styleId="B91A7E1EB65E424FA0E2C7969D48CBB87">
    <w:name w:val="B91A7E1EB65E424FA0E2C7969D48CBB87"/>
    <w:rsid w:val="009E1A76"/>
    <w:pPr>
      <w:spacing w:after="0" w:line="240" w:lineRule="auto"/>
    </w:pPr>
    <w:rPr>
      <w:rFonts w:ascii="Times" w:eastAsia="Times" w:hAnsi="Times" w:cs="Times"/>
      <w:sz w:val="24"/>
      <w:szCs w:val="24"/>
    </w:rPr>
  </w:style>
  <w:style w:type="paragraph" w:customStyle="1" w:styleId="579484DD22954C57B392807E06E0CB267">
    <w:name w:val="579484DD22954C57B392807E06E0CB267"/>
    <w:rsid w:val="009E1A76"/>
    <w:pPr>
      <w:spacing w:after="0" w:line="240" w:lineRule="auto"/>
    </w:pPr>
    <w:rPr>
      <w:rFonts w:ascii="Times" w:eastAsia="Times" w:hAnsi="Times" w:cs="Times"/>
      <w:sz w:val="24"/>
      <w:szCs w:val="24"/>
    </w:rPr>
  </w:style>
  <w:style w:type="paragraph" w:customStyle="1" w:styleId="957A85F7EF1D48298DAB91ABBE97C7897">
    <w:name w:val="957A85F7EF1D48298DAB91ABBE97C7897"/>
    <w:rsid w:val="009E1A76"/>
    <w:pPr>
      <w:spacing w:after="0" w:line="240" w:lineRule="auto"/>
    </w:pPr>
    <w:rPr>
      <w:rFonts w:ascii="Times" w:eastAsia="Times" w:hAnsi="Times" w:cs="Times"/>
      <w:sz w:val="24"/>
      <w:szCs w:val="24"/>
    </w:rPr>
  </w:style>
  <w:style w:type="paragraph" w:customStyle="1" w:styleId="F9F4A7AF10154629A661BB43C44B8ED27">
    <w:name w:val="F9F4A7AF10154629A661BB43C44B8ED27"/>
    <w:rsid w:val="009E1A76"/>
    <w:pPr>
      <w:spacing w:after="0" w:line="240" w:lineRule="auto"/>
    </w:pPr>
    <w:rPr>
      <w:rFonts w:ascii="Times" w:eastAsia="Times" w:hAnsi="Times" w:cs="Times"/>
      <w:sz w:val="24"/>
      <w:szCs w:val="24"/>
    </w:rPr>
  </w:style>
  <w:style w:type="paragraph" w:customStyle="1" w:styleId="94688F0BBB224958901127917BBD765D7">
    <w:name w:val="94688F0BBB224958901127917BBD765D7"/>
    <w:rsid w:val="009E1A76"/>
    <w:pPr>
      <w:spacing w:after="0" w:line="240" w:lineRule="auto"/>
    </w:pPr>
    <w:rPr>
      <w:rFonts w:ascii="Times" w:eastAsia="Times" w:hAnsi="Times" w:cs="Times"/>
      <w:sz w:val="24"/>
      <w:szCs w:val="24"/>
    </w:rPr>
  </w:style>
  <w:style w:type="paragraph" w:customStyle="1" w:styleId="A99929121EDD48E99C202CE3D3496EC57">
    <w:name w:val="A99929121EDD48E99C202CE3D3496EC57"/>
    <w:rsid w:val="009E1A76"/>
    <w:pPr>
      <w:spacing w:after="0" w:line="240" w:lineRule="auto"/>
    </w:pPr>
    <w:rPr>
      <w:rFonts w:ascii="Times" w:eastAsia="Times" w:hAnsi="Times" w:cs="Times"/>
      <w:sz w:val="24"/>
      <w:szCs w:val="24"/>
    </w:rPr>
  </w:style>
  <w:style w:type="paragraph" w:customStyle="1" w:styleId="77D0B1283C344FB2BDC4BF835ECD603B7">
    <w:name w:val="77D0B1283C344FB2BDC4BF835ECD603B7"/>
    <w:rsid w:val="009E1A76"/>
    <w:pPr>
      <w:spacing w:after="0" w:line="240" w:lineRule="auto"/>
      <w:ind w:left="720"/>
      <w:contextualSpacing/>
    </w:pPr>
    <w:rPr>
      <w:rFonts w:ascii="Times" w:eastAsia="Times" w:hAnsi="Times" w:cs="Times"/>
      <w:sz w:val="24"/>
      <w:szCs w:val="24"/>
    </w:rPr>
  </w:style>
  <w:style w:type="paragraph" w:customStyle="1" w:styleId="B69B8FC1EAA64B0B9CB482059793C7F07">
    <w:name w:val="B69B8FC1EAA64B0B9CB482059793C7F07"/>
    <w:rsid w:val="009E1A76"/>
    <w:pPr>
      <w:spacing w:after="0" w:line="240" w:lineRule="auto"/>
    </w:pPr>
    <w:rPr>
      <w:rFonts w:ascii="Times" w:eastAsia="Times" w:hAnsi="Times" w:cs="Times"/>
      <w:sz w:val="24"/>
      <w:szCs w:val="24"/>
    </w:rPr>
  </w:style>
  <w:style w:type="paragraph" w:customStyle="1" w:styleId="7EE8BA7436104CBE9C556F3EF51C90B77">
    <w:name w:val="7EE8BA7436104CBE9C556F3EF51C90B77"/>
    <w:rsid w:val="009E1A76"/>
    <w:pPr>
      <w:spacing w:after="0" w:line="240" w:lineRule="auto"/>
    </w:pPr>
    <w:rPr>
      <w:rFonts w:ascii="Times" w:eastAsia="Times" w:hAnsi="Times" w:cs="Times"/>
      <w:sz w:val="24"/>
      <w:szCs w:val="24"/>
    </w:rPr>
  </w:style>
  <w:style w:type="paragraph" w:customStyle="1" w:styleId="A0BEC038AA984ED784E426E37770C7677">
    <w:name w:val="A0BEC038AA984ED784E426E37770C7677"/>
    <w:rsid w:val="009E1A76"/>
    <w:pPr>
      <w:spacing w:after="0" w:line="240" w:lineRule="auto"/>
    </w:pPr>
    <w:rPr>
      <w:rFonts w:ascii="Times" w:eastAsia="Times" w:hAnsi="Times" w:cs="Times"/>
      <w:sz w:val="24"/>
      <w:szCs w:val="24"/>
    </w:rPr>
  </w:style>
  <w:style w:type="paragraph" w:customStyle="1" w:styleId="C538D9FF4A3849EEA261B5A401DF08C47">
    <w:name w:val="C538D9FF4A3849EEA261B5A401DF08C47"/>
    <w:rsid w:val="009E1A76"/>
    <w:pPr>
      <w:spacing w:after="0" w:line="240" w:lineRule="auto"/>
    </w:pPr>
    <w:rPr>
      <w:rFonts w:ascii="Times" w:eastAsia="Times" w:hAnsi="Times" w:cs="Times"/>
      <w:sz w:val="24"/>
      <w:szCs w:val="24"/>
    </w:rPr>
  </w:style>
  <w:style w:type="paragraph" w:customStyle="1" w:styleId="4C085483C8EA4AC1BBB136AA476C7E617">
    <w:name w:val="4C085483C8EA4AC1BBB136AA476C7E617"/>
    <w:rsid w:val="009E1A76"/>
    <w:pPr>
      <w:spacing w:after="0" w:line="240" w:lineRule="auto"/>
    </w:pPr>
    <w:rPr>
      <w:rFonts w:ascii="Times" w:eastAsia="Times" w:hAnsi="Times" w:cs="Times"/>
      <w:sz w:val="24"/>
      <w:szCs w:val="24"/>
    </w:rPr>
  </w:style>
  <w:style w:type="paragraph" w:customStyle="1" w:styleId="1120BBBE0D9A464CB638C1E41FF564397">
    <w:name w:val="1120BBBE0D9A464CB638C1E41FF564397"/>
    <w:rsid w:val="009E1A76"/>
    <w:pPr>
      <w:spacing w:after="0" w:line="240" w:lineRule="auto"/>
    </w:pPr>
    <w:rPr>
      <w:rFonts w:ascii="Times" w:eastAsia="Times" w:hAnsi="Times" w:cs="Times"/>
      <w:sz w:val="24"/>
      <w:szCs w:val="24"/>
    </w:rPr>
  </w:style>
  <w:style w:type="paragraph" w:customStyle="1" w:styleId="255153B955C143B1A6B4D39900A982147">
    <w:name w:val="255153B955C143B1A6B4D39900A982147"/>
    <w:rsid w:val="009E1A76"/>
    <w:pPr>
      <w:spacing w:after="0" w:line="240" w:lineRule="auto"/>
    </w:pPr>
    <w:rPr>
      <w:rFonts w:ascii="Times" w:eastAsia="Times" w:hAnsi="Times" w:cs="Times"/>
      <w:sz w:val="24"/>
      <w:szCs w:val="24"/>
    </w:rPr>
  </w:style>
  <w:style w:type="paragraph" w:customStyle="1" w:styleId="0A40CA40B7C44DAAA76E29E1F06A70007">
    <w:name w:val="0A40CA40B7C44DAAA76E29E1F06A70007"/>
    <w:rsid w:val="009E1A76"/>
    <w:pPr>
      <w:spacing w:after="0" w:line="240" w:lineRule="auto"/>
    </w:pPr>
    <w:rPr>
      <w:rFonts w:ascii="Times" w:eastAsia="Times" w:hAnsi="Times" w:cs="Times"/>
      <w:sz w:val="24"/>
      <w:szCs w:val="24"/>
    </w:rPr>
  </w:style>
  <w:style w:type="paragraph" w:customStyle="1" w:styleId="3F7AEF5DF44E41F6BFA26B8E3C6BCDA57">
    <w:name w:val="3F7AEF5DF44E41F6BFA26B8E3C6BCDA57"/>
    <w:rsid w:val="009E1A76"/>
    <w:pPr>
      <w:spacing w:after="0" w:line="240" w:lineRule="auto"/>
    </w:pPr>
    <w:rPr>
      <w:rFonts w:ascii="Times" w:eastAsia="Times" w:hAnsi="Times" w:cs="Times"/>
      <w:sz w:val="24"/>
      <w:szCs w:val="24"/>
    </w:rPr>
  </w:style>
  <w:style w:type="paragraph" w:customStyle="1" w:styleId="9FE500E4789A4EAAA452B74AE76FB4B77">
    <w:name w:val="9FE500E4789A4EAAA452B74AE76FB4B77"/>
    <w:rsid w:val="009E1A76"/>
    <w:pPr>
      <w:spacing w:after="0" w:line="240" w:lineRule="auto"/>
    </w:pPr>
    <w:rPr>
      <w:rFonts w:ascii="Times" w:eastAsia="Times" w:hAnsi="Times" w:cs="Times"/>
      <w:sz w:val="24"/>
      <w:szCs w:val="24"/>
    </w:rPr>
  </w:style>
  <w:style w:type="paragraph" w:customStyle="1" w:styleId="0EAB0FA78C3A40C1A25C2377BA62CF2F7">
    <w:name w:val="0EAB0FA78C3A40C1A25C2377BA62CF2F7"/>
    <w:rsid w:val="009E1A76"/>
    <w:pPr>
      <w:spacing w:after="0" w:line="240" w:lineRule="auto"/>
    </w:pPr>
    <w:rPr>
      <w:rFonts w:ascii="Times" w:eastAsia="Times" w:hAnsi="Times" w:cs="Times"/>
      <w:sz w:val="24"/>
      <w:szCs w:val="24"/>
    </w:rPr>
  </w:style>
  <w:style w:type="paragraph" w:customStyle="1" w:styleId="CA5E476ABEAA4E1B9DC5025C2EFB44ED7">
    <w:name w:val="CA5E476ABEAA4E1B9DC5025C2EFB44ED7"/>
    <w:rsid w:val="009E1A76"/>
    <w:pPr>
      <w:spacing w:after="0" w:line="240" w:lineRule="auto"/>
    </w:pPr>
    <w:rPr>
      <w:rFonts w:ascii="Times" w:eastAsia="Times" w:hAnsi="Times" w:cs="Times"/>
      <w:sz w:val="24"/>
      <w:szCs w:val="24"/>
    </w:rPr>
  </w:style>
  <w:style w:type="paragraph" w:customStyle="1" w:styleId="ECF932618D114558B7816417B25B148D7">
    <w:name w:val="ECF932618D114558B7816417B25B148D7"/>
    <w:rsid w:val="009E1A76"/>
    <w:pPr>
      <w:spacing w:after="0" w:line="240" w:lineRule="auto"/>
    </w:pPr>
    <w:rPr>
      <w:rFonts w:ascii="Times" w:eastAsia="Times" w:hAnsi="Times" w:cs="Times"/>
      <w:sz w:val="24"/>
      <w:szCs w:val="24"/>
    </w:rPr>
  </w:style>
  <w:style w:type="paragraph" w:customStyle="1" w:styleId="B880A9510C824954A338EA1C68B125B07">
    <w:name w:val="B880A9510C824954A338EA1C68B125B07"/>
    <w:rsid w:val="009E1A76"/>
    <w:pPr>
      <w:spacing w:after="0" w:line="240" w:lineRule="auto"/>
    </w:pPr>
    <w:rPr>
      <w:rFonts w:ascii="Times" w:eastAsia="Times" w:hAnsi="Times" w:cs="Times"/>
      <w:sz w:val="24"/>
      <w:szCs w:val="24"/>
    </w:rPr>
  </w:style>
  <w:style w:type="paragraph" w:customStyle="1" w:styleId="F181FE8ECA6F40768C3F7036BD7D21734">
    <w:name w:val="F181FE8ECA6F40768C3F7036BD7D21734"/>
    <w:rsid w:val="00200DB6"/>
    <w:pPr>
      <w:spacing w:after="0" w:line="240" w:lineRule="auto"/>
    </w:pPr>
    <w:rPr>
      <w:rFonts w:ascii="Times" w:eastAsia="Times" w:hAnsi="Times" w:cs="Times"/>
      <w:sz w:val="24"/>
      <w:szCs w:val="24"/>
    </w:rPr>
  </w:style>
  <w:style w:type="paragraph" w:customStyle="1" w:styleId="97E40AAF4D0D4AC99820D5C4B212D9FD3">
    <w:name w:val="97E40AAF4D0D4AC99820D5C4B212D9FD3"/>
    <w:rsid w:val="00200DB6"/>
    <w:pPr>
      <w:spacing w:after="0" w:line="240" w:lineRule="auto"/>
    </w:pPr>
    <w:rPr>
      <w:rFonts w:ascii="Times" w:eastAsia="Times" w:hAnsi="Times" w:cs="Times"/>
      <w:sz w:val="24"/>
      <w:szCs w:val="24"/>
    </w:rPr>
  </w:style>
  <w:style w:type="paragraph" w:customStyle="1" w:styleId="423ED1CFB3C9474C825E12791D61BD9B18">
    <w:name w:val="423ED1CFB3C9474C825E12791D61BD9B18"/>
    <w:rsid w:val="00200DB6"/>
    <w:pPr>
      <w:spacing w:after="0" w:line="240" w:lineRule="auto"/>
    </w:pPr>
    <w:rPr>
      <w:rFonts w:ascii="Times" w:eastAsia="Times" w:hAnsi="Times" w:cs="Times"/>
      <w:sz w:val="24"/>
      <w:szCs w:val="24"/>
    </w:rPr>
  </w:style>
  <w:style w:type="paragraph" w:customStyle="1" w:styleId="CA54041FC3E84FF592F31FB0B615CEEF18">
    <w:name w:val="CA54041FC3E84FF592F31FB0B615CEEF18"/>
    <w:rsid w:val="00200DB6"/>
    <w:pPr>
      <w:spacing w:after="0" w:line="240" w:lineRule="auto"/>
    </w:pPr>
    <w:rPr>
      <w:rFonts w:ascii="Times" w:eastAsia="Times" w:hAnsi="Times" w:cs="Times"/>
      <w:sz w:val="24"/>
      <w:szCs w:val="24"/>
    </w:rPr>
  </w:style>
  <w:style w:type="paragraph" w:customStyle="1" w:styleId="2AC63A2802384D8FB6C2CA70F186BCC218">
    <w:name w:val="2AC63A2802384D8FB6C2CA70F186BCC218"/>
    <w:rsid w:val="00200DB6"/>
    <w:pPr>
      <w:spacing w:after="0" w:line="240" w:lineRule="auto"/>
    </w:pPr>
    <w:rPr>
      <w:rFonts w:ascii="Times" w:eastAsia="Times" w:hAnsi="Times" w:cs="Times"/>
      <w:sz w:val="24"/>
      <w:szCs w:val="24"/>
    </w:rPr>
  </w:style>
  <w:style w:type="paragraph" w:customStyle="1" w:styleId="F36DF42D87B8402DBA4D62692D593F4C18">
    <w:name w:val="F36DF42D87B8402DBA4D62692D593F4C18"/>
    <w:rsid w:val="00200DB6"/>
    <w:pPr>
      <w:spacing w:after="0" w:line="240" w:lineRule="auto"/>
    </w:pPr>
    <w:rPr>
      <w:rFonts w:ascii="Times" w:eastAsia="Times" w:hAnsi="Times" w:cs="Times"/>
      <w:sz w:val="24"/>
      <w:szCs w:val="24"/>
    </w:rPr>
  </w:style>
  <w:style w:type="paragraph" w:customStyle="1" w:styleId="661A961C276F43B1824EA88B447C67C617">
    <w:name w:val="661A961C276F43B1824EA88B447C67C617"/>
    <w:rsid w:val="00200DB6"/>
    <w:pPr>
      <w:spacing w:after="0" w:line="240" w:lineRule="auto"/>
    </w:pPr>
    <w:rPr>
      <w:rFonts w:ascii="Times" w:eastAsia="Times" w:hAnsi="Times" w:cs="Times"/>
      <w:sz w:val="24"/>
      <w:szCs w:val="24"/>
    </w:rPr>
  </w:style>
  <w:style w:type="paragraph" w:customStyle="1" w:styleId="0AF8D742C79D46C4B7E518CAA20EB4D717">
    <w:name w:val="0AF8D742C79D46C4B7E518CAA20EB4D717"/>
    <w:rsid w:val="00200DB6"/>
    <w:pPr>
      <w:spacing w:after="0" w:line="240" w:lineRule="auto"/>
    </w:pPr>
    <w:rPr>
      <w:rFonts w:ascii="Times" w:eastAsia="Times" w:hAnsi="Times" w:cs="Times"/>
      <w:sz w:val="24"/>
      <w:szCs w:val="24"/>
    </w:rPr>
  </w:style>
  <w:style w:type="paragraph" w:customStyle="1" w:styleId="71E15A22D4F94682B7B9E54C5C55268F2">
    <w:name w:val="71E15A22D4F94682B7B9E54C5C55268F2"/>
    <w:rsid w:val="00200DB6"/>
    <w:pPr>
      <w:spacing w:after="0" w:line="240" w:lineRule="auto"/>
    </w:pPr>
    <w:rPr>
      <w:rFonts w:ascii="Times" w:eastAsia="Times" w:hAnsi="Times" w:cs="Times"/>
      <w:sz w:val="24"/>
      <w:szCs w:val="24"/>
    </w:rPr>
  </w:style>
  <w:style w:type="paragraph" w:customStyle="1" w:styleId="97BE5054EECC4A628166DE78561BB52314">
    <w:name w:val="97BE5054EECC4A628166DE78561BB52314"/>
    <w:rsid w:val="00200DB6"/>
    <w:pPr>
      <w:spacing w:after="0" w:line="240" w:lineRule="auto"/>
    </w:pPr>
    <w:rPr>
      <w:rFonts w:ascii="Times" w:eastAsia="Times" w:hAnsi="Times" w:cs="Times"/>
      <w:sz w:val="24"/>
      <w:szCs w:val="24"/>
    </w:rPr>
  </w:style>
  <w:style w:type="paragraph" w:customStyle="1" w:styleId="60B85A9460D6413C9E3D5DA90E25315514">
    <w:name w:val="60B85A9460D6413C9E3D5DA90E25315514"/>
    <w:rsid w:val="00200DB6"/>
    <w:pPr>
      <w:spacing w:after="0" w:line="240" w:lineRule="auto"/>
    </w:pPr>
    <w:rPr>
      <w:rFonts w:ascii="Times" w:eastAsia="Times" w:hAnsi="Times" w:cs="Times"/>
      <w:sz w:val="24"/>
      <w:szCs w:val="24"/>
    </w:rPr>
  </w:style>
  <w:style w:type="paragraph" w:customStyle="1" w:styleId="A8919E64ECF144298B3A9189ECC187E514">
    <w:name w:val="A8919E64ECF144298B3A9189ECC187E514"/>
    <w:rsid w:val="00200DB6"/>
    <w:pPr>
      <w:spacing w:after="0" w:line="240" w:lineRule="auto"/>
    </w:pPr>
    <w:rPr>
      <w:rFonts w:ascii="Times" w:eastAsia="Times" w:hAnsi="Times" w:cs="Times"/>
      <w:sz w:val="24"/>
      <w:szCs w:val="24"/>
    </w:rPr>
  </w:style>
  <w:style w:type="paragraph" w:customStyle="1" w:styleId="9AFEEB9E003241B58A3A525424EBAA7114">
    <w:name w:val="9AFEEB9E003241B58A3A525424EBAA7114"/>
    <w:rsid w:val="00200DB6"/>
    <w:pPr>
      <w:spacing w:after="0" w:line="240" w:lineRule="auto"/>
    </w:pPr>
    <w:rPr>
      <w:rFonts w:ascii="Times" w:eastAsia="Times" w:hAnsi="Times" w:cs="Times"/>
      <w:sz w:val="24"/>
      <w:szCs w:val="24"/>
    </w:rPr>
  </w:style>
  <w:style w:type="paragraph" w:customStyle="1" w:styleId="9B729DA068E640B096CE88B1E151F9F414">
    <w:name w:val="9B729DA068E640B096CE88B1E151F9F414"/>
    <w:rsid w:val="00200DB6"/>
    <w:pPr>
      <w:spacing w:after="0" w:line="240" w:lineRule="auto"/>
    </w:pPr>
    <w:rPr>
      <w:rFonts w:ascii="Times" w:eastAsia="Times" w:hAnsi="Times" w:cs="Times"/>
      <w:sz w:val="24"/>
      <w:szCs w:val="24"/>
    </w:rPr>
  </w:style>
  <w:style w:type="paragraph" w:customStyle="1" w:styleId="98C875DB5481456E883AF5D8CE9996866">
    <w:name w:val="98C875DB5481456E883AF5D8CE9996866"/>
    <w:rsid w:val="00200DB6"/>
    <w:pPr>
      <w:spacing w:after="0" w:line="240" w:lineRule="auto"/>
    </w:pPr>
    <w:rPr>
      <w:rFonts w:ascii="Times" w:eastAsia="Times" w:hAnsi="Times" w:cs="Times"/>
      <w:sz w:val="24"/>
      <w:szCs w:val="24"/>
    </w:rPr>
  </w:style>
  <w:style w:type="paragraph" w:customStyle="1" w:styleId="ED54EFF8CCE54A1FA6846FBA599BA39F13">
    <w:name w:val="ED54EFF8CCE54A1FA6846FBA599BA39F13"/>
    <w:rsid w:val="00200DB6"/>
    <w:pPr>
      <w:spacing w:after="0" w:line="240" w:lineRule="auto"/>
    </w:pPr>
    <w:rPr>
      <w:rFonts w:ascii="Times" w:eastAsia="Times" w:hAnsi="Times" w:cs="Times"/>
      <w:sz w:val="24"/>
      <w:szCs w:val="24"/>
    </w:rPr>
  </w:style>
  <w:style w:type="paragraph" w:customStyle="1" w:styleId="BCD058A508AB48CF908A5C6223C2D03613">
    <w:name w:val="BCD058A508AB48CF908A5C6223C2D03613"/>
    <w:rsid w:val="00200DB6"/>
    <w:pPr>
      <w:spacing w:after="0" w:line="240" w:lineRule="auto"/>
      <w:ind w:left="720"/>
      <w:contextualSpacing/>
    </w:pPr>
    <w:rPr>
      <w:rFonts w:ascii="Times" w:eastAsia="Times" w:hAnsi="Times" w:cs="Times"/>
      <w:sz w:val="24"/>
      <w:szCs w:val="24"/>
    </w:rPr>
  </w:style>
  <w:style w:type="paragraph" w:customStyle="1" w:styleId="5B9FD9B0D19A424496F339EE686E995613">
    <w:name w:val="5B9FD9B0D19A424496F339EE686E995613"/>
    <w:rsid w:val="00200DB6"/>
    <w:pPr>
      <w:spacing w:after="0" w:line="240" w:lineRule="auto"/>
      <w:ind w:left="720"/>
      <w:contextualSpacing/>
    </w:pPr>
    <w:rPr>
      <w:rFonts w:ascii="Times" w:eastAsia="Times" w:hAnsi="Times" w:cs="Times"/>
      <w:sz w:val="24"/>
      <w:szCs w:val="24"/>
    </w:rPr>
  </w:style>
  <w:style w:type="paragraph" w:customStyle="1" w:styleId="48807A3C847F4A599E730F356A556B2113">
    <w:name w:val="48807A3C847F4A599E730F356A556B2113"/>
    <w:rsid w:val="00200DB6"/>
    <w:pPr>
      <w:spacing w:after="0" w:line="240" w:lineRule="auto"/>
    </w:pPr>
    <w:rPr>
      <w:rFonts w:ascii="Times" w:eastAsia="Times" w:hAnsi="Times" w:cs="Times"/>
      <w:sz w:val="24"/>
      <w:szCs w:val="24"/>
    </w:rPr>
  </w:style>
  <w:style w:type="paragraph" w:customStyle="1" w:styleId="6125E6ACDF2F44F48AB4E6D9C345228B11">
    <w:name w:val="6125E6ACDF2F44F48AB4E6D9C345228B11"/>
    <w:rsid w:val="00200DB6"/>
    <w:pPr>
      <w:spacing w:after="0" w:line="240" w:lineRule="auto"/>
    </w:pPr>
    <w:rPr>
      <w:rFonts w:ascii="Times" w:eastAsia="Times" w:hAnsi="Times" w:cs="Times"/>
      <w:sz w:val="24"/>
      <w:szCs w:val="24"/>
    </w:rPr>
  </w:style>
  <w:style w:type="paragraph" w:customStyle="1" w:styleId="0C33561C3AFE47A483525038DE634B1310">
    <w:name w:val="0C33561C3AFE47A483525038DE634B1310"/>
    <w:rsid w:val="00200DB6"/>
    <w:pPr>
      <w:spacing w:after="0" w:line="240" w:lineRule="auto"/>
    </w:pPr>
    <w:rPr>
      <w:rFonts w:ascii="Times" w:eastAsia="Times" w:hAnsi="Times" w:cs="Times"/>
      <w:sz w:val="24"/>
      <w:szCs w:val="24"/>
    </w:rPr>
  </w:style>
  <w:style w:type="paragraph" w:customStyle="1" w:styleId="BAF69FBCD08C46E19E5D0DF49641D30710">
    <w:name w:val="BAF69FBCD08C46E19E5D0DF49641D30710"/>
    <w:rsid w:val="00200DB6"/>
    <w:pPr>
      <w:spacing w:after="0" w:line="240" w:lineRule="auto"/>
    </w:pPr>
    <w:rPr>
      <w:rFonts w:ascii="Times" w:eastAsia="Times" w:hAnsi="Times" w:cs="Times"/>
      <w:sz w:val="24"/>
      <w:szCs w:val="24"/>
    </w:rPr>
  </w:style>
  <w:style w:type="paragraph" w:customStyle="1" w:styleId="BE36DB23169742828492EA2132D3610010">
    <w:name w:val="BE36DB23169742828492EA2132D3610010"/>
    <w:rsid w:val="00200DB6"/>
    <w:pPr>
      <w:spacing w:after="0" w:line="240" w:lineRule="auto"/>
    </w:pPr>
    <w:rPr>
      <w:rFonts w:ascii="Times" w:eastAsia="Times" w:hAnsi="Times" w:cs="Times"/>
      <w:sz w:val="24"/>
      <w:szCs w:val="24"/>
    </w:rPr>
  </w:style>
  <w:style w:type="paragraph" w:customStyle="1" w:styleId="9F582E836B79404C81525129415C53B210">
    <w:name w:val="9F582E836B79404C81525129415C53B210"/>
    <w:rsid w:val="00200DB6"/>
    <w:pPr>
      <w:spacing w:after="0" w:line="240" w:lineRule="auto"/>
    </w:pPr>
    <w:rPr>
      <w:rFonts w:ascii="Times" w:eastAsia="Times" w:hAnsi="Times" w:cs="Times"/>
      <w:sz w:val="24"/>
      <w:szCs w:val="24"/>
    </w:rPr>
  </w:style>
  <w:style w:type="paragraph" w:customStyle="1" w:styleId="F22B6DF6E61B4D76B582B5FEA80DF07010">
    <w:name w:val="F22B6DF6E61B4D76B582B5FEA80DF07010"/>
    <w:rsid w:val="00200DB6"/>
    <w:pPr>
      <w:spacing w:after="0" w:line="240" w:lineRule="auto"/>
    </w:pPr>
    <w:rPr>
      <w:rFonts w:ascii="Times" w:eastAsia="Times" w:hAnsi="Times" w:cs="Times"/>
      <w:sz w:val="24"/>
      <w:szCs w:val="24"/>
    </w:rPr>
  </w:style>
  <w:style w:type="paragraph" w:customStyle="1" w:styleId="235A75D567704FFCBB79EF79A5C3208E10">
    <w:name w:val="235A75D567704FFCBB79EF79A5C3208E10"/>
    <w:rsid w:val="00200DB6"/>
    <w:pPr>
      <w:spacing w:after="0" w:line="240" w:lineRule="auto"/>
    </w:pPr>
    <w:rPr>
      <w:rFonts w:ascii="Times" w:eastAsia="Times" w:hAnsi="Times" w:cs="Times"/>
      <w:sz w:val="24"/>
      <w:szCs w:val="24"/>
    </w:rPr>
  </w:style>
  <w:style w:type="paragraph" w:customStyle="1" w:styleId="A9B09170DE2F441DA29CE1CAAFFBBAC910">
    <w:name w:val="A9B09170DE2F441DA29CE1CAAFFBBAC910"/>
    <w:rsid w:val="00200DB6"/>
    <w:pPr>
      <w:spacing w:after="0" w:line="240" w:lineRule="auto"/>
    </w:pPr>
    <w:rPr>
      <w:rFonts w:ascii="Times" w:eastAsia="Times" w:hAnsi="Times" w:cs="Times"/>
      <w:sz w:val="24"/>
      <w:szCs w:val="24"/>
    </w:rPr>
  </w:style>
  <w:style w:type="paragraph" w:customStyle="1" w:styleId="7EE31E75ABE54E9CA4A915781215F89E10">
    <w:name w:val="7EE31E75ABE54E9CA4A915781215F89E10"/>
    <w:rsid w:val="00200DB6"/>
    <w:pPr>
      <w:spacing w:after="0" w:line="240" w:lineRule="auto"/>
    </w:pPr>
    <w:rPr>
      <w:rFonts w:ascii="Times" w:eastAsia="Times" w:hAnsi="Times" w:cs="Times"/>
      <w:sz w:val="24"/>
      <w:szCs w:val="24"/>
    </w:rPr>
  </w:style>
  <w:style w:type="paragraph" w:customStyle="1" w:styleId="B3F1BFD9951944C6B36A3A493F9DE43310">
    <w:name w:val="B3F1BFD9951944C6B36A3A493F9DE43310"/>
    <w:rsid w:val="00200DB6"/>
    <w:pPr>
      <w:spacing w:after="0" w:line="240" w:lineRule="auto"/>
      <w:ind w:left="720"/>
      <w:contextualSpacing/>
    </w:pPr>
    <w:rPr>
      <w:rFonts w:ascii="Times" w:eastAsia="Times" w:hAnsi="Times" w:cs="Times"/>
      <w:sz w:val="24"/>
      <w:szCs w:val="24"/>
    </w:rPr>
  </w:style>
  <w:style w:type="paragraph" w:customStyle="1" w:styleId="CC15D1FEC72347378B418E34FD716CB210">
    <w:name w:val="CC15D1FEC72347378B418E34FD716CB210"/>
    <w:rsid w:val="00200DB6"/>
    <w:pPr>
      <w:spacing w:after="0" w:line="240" w:lineRule="auto"/>
    </w:pPr>
    <w:rPr>
      <w:rFonts w:ascii="Times" w:eastAsia="Times" w:hAnsi="Times" w:cs="Times"/>
      <w:sz w:val="24"/>
      <w:szCs w:val="24"/>
    </w:rPr>
  </w:style>
  <w:style w:type="paragraph" w:customStyle="1" w:styleId="829541058E084BDD93EE7341E67DA17910">
    <w:name w:val="829541058E084BDD93EE7341E67DA17910"/>
    <w:rsid w:val="00200DB6"/>
    <w:pPr>
      <w:spacing w:after="0" w:line="240" w:lineRule="auto"/>
    </w:pPr>
    <w:rPr>
      <w:rFonts w:ascii="Times" w:eastAsia="Times" w:hAnsi="Times" w:cs="Times"/>
      <w:sz w:val="24"/>
      <w:szCs w:val="24"/>
    </w:rPr>
  </w:style>
  <w:style w:type="paragraph" w:customStyle="1" w:styleId="ACC6B4132C7343069B9B6B7854CF5BA310">
    <w:name w:val="ACC6B4132C7343069B9B6B7854CF5BA310"/>
    <w:rsid w:val="00200DB6"/>
    <w:pPr>
      <w:spacing w:after="0" w:line="240" w:lineRule="auto"/>
    </w:pPr>
    <w:rPr>
      <w:rFonts w:ascii="Times" w:eastAsia="Times" w:hAnsi="Times" w:cs="Times"/>
      <w:sz w:val="24"/>
      <w:szCs w:val="24"/>
    </w:rPr>
  </w:style>
  <w:style w:type="paragraph" w:customStyle="1" w:styleId="DDF4ECCAE45E47BEA932046F6DCAF03E10">
    <w:name w:val="DDF4ECCAE45E47BEA932046F6DCAF03E10"/>
    <w:rsid w:val="00200DB6"/>
    <w:pPr>
      <w:spacing w:after="0" w:line="240" w:lineRule="auto"/>
    </w:pPr>
    <w:rPr>
      <w:rFonts w:ascii="Times" w:eastAsia="Times" w:hAnsi="Times" w:cs="Times"/>
      <w:sz w:val="24"/>
      <w:szCs w:val="24"/>
    </w:rPr>
  </w:style>
  <w:style w:type="paragraph" w:customStyle="1" w:styleId="CC74F68525954FF3A5F0679A1F3B998510">
    <w:name w:val="CC74F68525954FF3A5F0679A1F3B998510"/>
    <w:rsid w:val="00200DB6"/>
    <w:pPr>
      <w:spacing w:after="0" w:line="240" w:lineRule="auto"/>
    </w:pPr>
    <w:rPr>
      <w:rFonts w:ascii="Times" w:eastAsia="Times" w:hAnsi="Times" w:cs="Times"/>
      <w:sz w:val="24"/>
      <w:szCs w:val="24"/>
    </w:rPr>
  </w:style>
  <w:style w:type="paragraph" w:customStyle="1" w:styleId="50D34B067A3B47DEAE69B4F2F45045DE">
    <w:name w:val="50D34B067A3B47DEAE69B4F2F45045DE"/>
    <w:rsid w:val="00200DB6"/>
    <w:pPr>
      <w:spacing w:after="0" w:line="240" w:lineRule="auto"/>
    </w:pPr>
    <w:rPr>
      <w:rFonts w:ascii="Times" w:eastAsia="Times" w:hAnsi="Times" w:cs="Times"/>
      <w:sz w:val="24"/>
      <w:szCs w:val="24"/>
    </w:rPr>
  </w:style>
  <w:style w:type="paragraph" w:customStyle="1" w:styleId="C0421C7A622A47B482BC9444F119175A8">
    <w:name w:val="C0421C7A622A47B482BC9444F119175A8"/>
    <w:rsid w:val="00200DB6"/>
    <w:pPr>
      <w:spacing w:after="0" w:line="240" w:lineRule="auto"/>
      <w:ind w:left="720"/>
      <w:contextualSpacing/>
    </w:pPr>
    <w:rPr>
      <w:rFonts w:ascii="Times" w:eastAsia="Times" w:hAnsi="Times" w:cs="Times"/>
      <w:sz w:val="24"/>
      <w:szCs w:val="24"/>
    </w:rPr>
  </w:style>
  <w:style w:type="paragraph" w:customStyle="1" w:styleId="F8291C37518D4594BEDA95EC282F19E98">
    <w:name w:val="F8291C37518D4594BEDA95EC282F19E98"/>
    <w:rsid w:val="00200DB6"/>
    <w:pPr>
      <w:spacing w:after="0" w:line="240" w:lineRule="auto"/>
    </w:pPr>
    <w:rPr>
      <w:rFonts w:ascii="Times" w:eastAsia="Times" w:hAnsi="Times" w:cs="Times"/>
      <w:sz w:val="24"/>
      <w:szCs w:val="24"/>
    </w:rPr>
  </w:style>
  <w:style w:type="paragraph" w:customStyle="1" w:styleId="D21DA6956FBA4EAF81BD40101B59A3118">
    <w:name w:val="D21DA6956FBA4EAF81BD40101B59A3118"/>
    <w:rsid w:val="00200DB6"/>
    <w:pPr>
      <w:spacing w:after="0" w:line="240" w:lineRule="auto"/>
    </w:pPr>
    <w:rPr>
      <w:rFonts w:ascii="Times" w:eastAsia="Times" w:hAnsi="Times" w:cs="Times"/>
      <w:sz w:val="24"/>
      <w:szCs w:val="24"/>
    </w:rPr>
  </w:style>
  <w:style w:type="paragraph" w:customStyle="1" w:styleId="12246CDD77C14E20B7B518323AAC69A78">
    <w:name w:val="12246CDD77C14E20B7B518323AAC69A78"/>
    <w:rsid w:val="00200DB6"/>
    <w:pPr>
      <w:spacing w:after="0" w:line="240" w:lineRule="auto"/>
    </w:pPr>
    <w:rPr>
      <w:rFonts w:ascii="Times" w:eastAsia="Times" w:hAnsi="Times" w:cs="Times"/>
      <w:sz w:val="24"/>
      <w:szCs w:val="24"/>
    </w:rPr>
  </w:style>
  <w:style w:type="paragraph" w:customStyle="1" w:styleId="849EFFC4B67B4370849D98F52B3BFC6C8">
    <w:name w:val="849EFFC4B67B4370849D98F52B3BFC6C8"/>
    <w:rsid w:val="00200DB6"/>
    <w:pPr>
      <w:spacing w:after="0" w:line="240" w:lineRule="auto"/>
    </w:pPr>
    <w:rPr>
      <w:rFonts w:ascii="Times" w:eastAsia="Times" w:hAnsi="Times" w:cs="Times"/>
      <w:sz w:val="24"/>
      <w:szCs w:val="24"/>
    </w:rPr>
  </w:style>
  <w:style w:type="paragraph" w:customStyle="1" w:styleId="A901678CDA0C49B2925629E7EACF94278">
    <w:name w:val="A901678CDA0C49B2925629E7EACF94278"/>
    <w:rsid w:val="00200DB6"/>
    <w:pPr>
      <w:spacing w:after="0" w:line="240" w:lineRule="auto"/>
    </w:pPr>
    <w:rPr>
      <w:rFonts w:ascii="Times" w:eastAsia="Times" w:hAnsi="Times" w:cs="Times"/>
      <w:sz w:val="24"/>
      <w:szCs w:val="24"/>
    </w:rPr>
  </w:style>
  <w:style w:type="paragraph" w:customStyle="1" w:styleId="A139314FD1844E71924CBCE42E69C6DF8">
    <w:name w:val="A139314FD1844E71924CBCE42E69C6DF8"/>
    <w:rsid w:val="00200DB6"/>
    <w:pPr>
      <w:spacing w:after="0" w:line="240" w:lineRule="auto"/>
    </w:pPr>
    <w:rPr>
      <w:rFonts w:ascii="Times" w:eastAsia="Times" w:hAnsi="Times" w:cs="Times"/>
      <w:sz w:val="24"/>
      <w:szCs w:val="24"/>
    </w:rPr>
  </w:style>
  <w:style w:type="paragraph" w:customStyle="1" w:styleId="F435B6246B0C4D629A07F0725796864E8">
    <w:name w:val="F435B6246B0C4D629A07F0725796864E8"/>
    <w:rsid w:val="00200DB6"/>
    <w:pPr>
      <w:spacing w:after="0" w:line="240" w:lineRule="auto"/>
    </w:pPr>
    <w:rPr>
      <w:rFonts w:ascii="Times" w:eastAsia="Times" w:hAnsi="Times" w:cs="Times"/>
      <w:sz w:val="24"/>
      <w:szCs w:val="24"/>
    </w:rPr>
  </w:style>
  <w:style w:type="paragraph" w:customStyle="1" w:styleId="554237FF025648EEA884D97F0E4EE7978">
    <w:name w:val="554237FF025648EEA884D97F0E4EE7978"/>
    <w:rsid w:val="00200DB6"/>
    <w:pPr>
      <w:spacing w:after="0" w:line="240" w:lineRule="auto"/>
    </w:pPr>
    <w:rPr>
      <w:rFonts w:ascii="Times" w:eastAsia="Times" w:hAnsi="Times" w:cs="Times"/>
      <w:sz w:val="24"/>
      <w:szCs w:val="24"/>
    </w:rPr>
  </w:style>
  <w:style w:type="paragraph" w:customStyle="1" w:styleId="B3C30BA55C6C451EB11FB11AE3840C718">
    <w:name w:val="B3C30BA55C6C451EB11FB11AE3840C718"/>
    <w:rsid w:val="00200DB6"/>
    <w:pPr>
      <w:spacing w:after="0" w:line="240" w:lineRule="auto"/>
    </w:pPr>
    <w:rPr>
      <w:rFonts w:ascii="Times" w:eastAsia="Times" w:hAnsi="Times" w:cs="Times"/>
      <w:sz w:val="24"/>
      <w:szCs w:val="24"/>
    </w:rPr>
  </w:style>
  <w:style w:type="paragraph" w:customStyle="1" w:styleId="FBC346CC284C49F79994013DFA42C64C8">
    <w:name w:val="FBC346CC284C49F79994013DFA42C64C8"/>
    <w:rsid w:val="00200DB6"/>
    <w:pPr>
      <w:spacing w:after="0" w:line="240" w:lineRule="auto"/>
    </w:pPr>
    <w:rPr>
      <w:rFonts w:ascii="Times" w:eastAsia="Times" w:hAnsi="Times" w:cs="Times"/>
      <w:sz w:val="24"/>
      <w:szCs w:val="24"/>
    </w:rPr>
  </w:style>
  <w:style w:type="paragraph" w:customStyle="1" w:styleId="5C5A68481F754BDEA7AC1671CCCA8F468">
    <w:name w:val="5C5A68481F754BDEA7AC1671CCCA8F468"/>
    <w:rsid w:val="00200DB6"/>
    <w:pPr>
      <w:spacing w:after="0" w:line="240" w:lineRule="auto"/>
    </w:pPr>
    <w:rPr>
      <w:rFonts w:ascii="Times" w:eastAsia="Times" w:hAnsi="Times" w:cs="Times"/>
      <w:sz w:val="24"/>
      <w:szCs w:val="24"/>
    </w:rPr>
  </w:style>
  <w:style w:type="paragraph" w:customStyle="1" w:styleId="3D22E25C50B1497D92FBF1E68EFFFE178">
    <w:name w:val="3D22E25C50B1497D92FBF1E68EFFFE178"/>
    <w:rsid w:val="00200DB6"/>
    <w:pPr>
      <w:spacing w:after="0" w:line="240" w:lineRule="auto"/>
    </w:pPr>
    <w:rPr>
      <w:rFonts w:ascii="Times" w:eastAsia="Times" w:hAnsi="Times" w:cs="Times"/>
      <w:sz w:val="24"/>
      <w:szCs w:val="24"/>
    </w:rPr>
  </w:style>
  <w:style w:type="paragraph" w:customStyle="1" w:styleId="9DEBE40C46D548A1B92E9BE1A378DD3A8">
    <w:name w:val="9DEBE40C46D548A1B92E9BE1A378DD3A8"/>
    <w:rsid w:val="00200DB6"/>
    <w:pPr>
      <w:spacing w:after="0" w:line="240" w:lineRule="auto"/>
    </w:pPr>
    <w:rPr>
      <w:rFonts w:ascii="Times" w:eastAsia="Times" w:hAnsi="Times" w:cs="Times"/>
      <w:sz w:val="24"/>
      <w:szCs w:val="24"/>
    </w:rPr>
  </w:style>
  <w:style w:type="paragraph" w:customStyle="1" w:styleId="1241E398FDDC47009B866040C94A1EE68">
    <w:name w:val="1241E398FDDC47009B866040C94A1EE68"/>
    <w:rsid w:val="00200DB6"/>
    <w:pPr>
      <w:spacing w:after="0" w:line="240" w:lineRule="auto"/>
    </w:pPr>
    <w:rPr>
      <w:rFonts w:ascii="Times" w:eastAsia="Times" w:hAnsi="Times" w:cs="Times"/>
      <w:sz w:val="24"/>
      <w:szCs w:val="24"/>
    </w:rPr>
  </w:style>
  <w:style w:type="paragraph" w:customStyle="1" w:styleId="A5AE008949F3446B83EC236FE5E7BAD98">
    <w:name w:val="A5AE008949F3446B83EC236FE5E7BAD98"/>
    <w:rsid w:val="00200DB6"/>
    <w:pPr>
      <w:spacing w:after="0" w:line="240" w:lineRule="auto"/>
    </w:pPr>
    <w:rPr>
      <w:rFonts w:ascii="Times" w:eastAsia="Times" w:hAnsi="Times" w:cs="Times"/>
      <w:sz w:val="24"/>
      <w:szCs w:val="24"/>
    </w:rPr>
  </w:style>
  <w:style w:type="paragraph" w:customStyle="1" w:styleId="71FBBDE2F0194734B585764361D2560C8">
    <w:name w:val="71FBBDE2F0194734B585764361D2560C8"/>
    <w:rsid w:val="00200DB6"/>
    <w:pPr>
      <w:spacing w:after="0" w:line="240" w:lineRule="auto"/>
    </w:pPr>
    <w:rPr>
      <w:rFonts w:ascii="Times" w:eastAsia="Times" w:hAnsi="Times" w:cs="Times"/>
      <w:sz w:val="24"/>
      <w:szCs w:val="24"/>
    </w:rPr>
  </w:style>
  <w:style w:type="paragraph" w:customStyle="1" w:styleId="5EA529B077824D7D954A9D28EECEEF258">
    <w:name w:val="5EA529B077824D7D954A9D28EECEEF258"/>
    <w:rsid w:val="00200DB6"/>
    <w:pPr>
      <w:spacing w:after="0" w:line="240" w:lineRule="auto"/>
    </w:pPr>
    <w:rPr>
      <w:rFonts w:ascii="Times" w:eastAsia="Times" w:hAnsi="Times" w:cs="Times"/>
      <w:sz w:val="24"/>
      <w:szCs w:val="24"/>
    </w:rPr>
  </w:style>
  <w:style w:type="paragraph" w:customStyle="1" w:styleId="D6497EA706EA43798C832CEEF47EF4001">
    <w:name w:val="D6497EA706EA43798C832CEEF47EF4001"/>
    <w:rsid w:val="00200DB6"/>
    <w:pPr>
      <w:spacing w:after="0" w:line="240" w:lineRule="auto"/>
    </w:pPr>
    <w:rPr>
      <w:rFonts w:ascii="Times" w:eastAsia="Times" w:hAnsi="Times" w:cs="Times"/>
      <w:sz w:val="24"/>
      <w:szCs w:val="24"/>
    </w:rPr>
  </w:style>
  <w:style w:type="paragraph" w:customStyle="1" w:styleId="A334A992D61D4EAD9CD9BCF69CBA47B28">
    <w:name w:val="A334A992D61D4EAD9CD9BCF69CBA47B28"/>
    <w:rsid w:val="00200DB6"/>
    <w:pPr>
      <w:spacing w:after="0" w:line="240" w:lineRule="auto"/>
    </w:pPr>
    <w:rPr>
      <w:rFonts w:ascii="Times" w:eastAsia="Times" w:hAnsi="Times" w:cs="Times"/>
      <w:sz w:val="24"/>
      <w:szCs w:val="24"/>
    </w:rPr>
  </w:style>
  <w:style w:type="paragraph" w:customStyle="1" w:styleId="4DFC468D6D6C436784CA1792B4945B038">
    <w:name w:val="4DFC468D6D6C436784CA1792B4945B038"/>
    <w:rsid w:val="00200DB6"/>
    <w:pPr>
      <w:spacing w:after="0" w:line="240" w:lineRule="auto"/>
    </w:pPr>
    <w:rPr>
      <w:rFonts w:ascii="Times" w:eastAsia="Times" w:hAnsi="Times" w:cs="Times"/>
      <w:sz w:val="24"/>
      <w:szCs w:val="24"/>
    </w:rPr>
  </w:style>
  <w:style w:type="paragraph" w:customStyle="1" w:styleId="A401C37DEBFC472A9CF15426C32117828">
    <w:name w:val="A401C37DEBFC472A9CF15426C32117828"/>
    <w:rsid w:val="00200DB6"/>
    <w:pPr>
      <w:spacing w:after="0" w:line="240" w:lineRule="auto"/>
    </w:pPr>
    <w:rPr>
      <w:rFonts w:ascii="Times" w:eastAsia="Times" w:hAnsi="Times" w:cs="Times"/>
      <w:sz w:val="24"/>
      <w:szCs w:val="24"/>
    </w:rPr>
  </w:style>
  <w:style w:type="paragraph" w:customStyle="1" w:styleId="DAF459A87A9F4D288A8AFC7D67C1A12C8">
    <w:name w:val="DAF459A87A9F4D288A8AFC7D67C1A12C8"/>
    <w:rsid w:val="00200DB6"/>
    <w:pPr>
      <w:spacing w:after="0" w:line="240" w:lineRule="auto"/>
    </w:pPr>
    <w:rPr>
      <w:rFonts w:ascii="Times" w:eastAsia="Times" w:hAnsi="Times" w:cs="Times"/>
      <w:sz w:val="24"/>
      <w:szCs w:val="24"/>
    </w:rPr>
  </w:style>
  <w:style w:type="paragraph" w:customStyle="1" w:styleId="C4EE772DD5F5494D9E0C725E0B096D2E8">
    <w:name w:val="C4EE772DD5F5494D9E0C725E0B096D2E8"/>
    <w:rsid w:val="00200DB6"/>
    <w:pPr>
      <w:spacing w:after="0" w:line="240" w:lineRule="auto"/>
    </w:pPr>
    <w:rPr>
      <w:rFonts w:ascii="Times" w:eastAsia="Times" w:hAnsi="Times" w:cs="Times"/>
      <w:sz w:val="24"/>
      <w:szCs w:val="24"/>
    </w:rPr>
  </w:style>
  <w:style w:type="paragraph" w:customStyle="1" w:styleId="7B2ED996CF3942E5B3E02C8085017B748">
    <w:name w:val="7B2ED996CF3942E5B3E02C8085017B748"/>
    <w:rsid w:val="00200DB6"/>
    <w:pPr>
      <w:spacing w:after="0" w:line="240" w:lineRule="auto"/>
    </w:pPr>
    <w:rPr>
      <w:rFonts w:ascii="Times" w:eastAsia="Times" w:hAnsi="Times" w:cs="Times"/>
      <w:sz w:val="24"/>
      <w:szCs w:val="24"/>
    </w:rPr>
  </w:style>
  <w:style w:type="paragraph" w:customStyle="1" w:styleId="AD5F286E95F0402A87F39DFEF4FDCE168">
    <w:name w:val="AD5F286E95F0402A87F39DFEF4FDCE168"/>
    <w:rsid w:val="00200DB6"/>
    <w:pPr>
      <w:spacing w:after="0" w:line="240" w:lineRule="auto"/>
    </w:pPr>
    <w:rPr>
      <w:rFonts w:ascii="Times" w:eastAsia="Times" w:hAnsi="Times" w:cs="Times"/>
      <w:sz w:val="24"/>
      <w:szCs w:val="24"/>
    </w:rPr>
  </w:style>
  <w:style w:type="paragraph" w:customStyle="1" w:styleId="B91A7E1EB65E424FA0E2C7969D48CBB88">
    <w:name w:val="B91A7E1EB65E424FA0E2C7969D48CBB88"/>
    <w:rsid w:val="00200DB6"/>
    <w:pPr>
      <w:spacing w:after="0" w:line="240" w:lineRule="auto"/>
    </w:pPr>
    <w:rPr>
      <w:rFonts w:ascii="Times" w:eastAsia="Times" w:hAnsi="Times" w:cs="Times"/>
      <w:sz w:val="24"/>
      <w:szCs w:val="24"/>
    </w:rPr>
  </w:style>
  <w:style w:type="paragraph" w:customStyle="1" w:styleId="579484DD22954C57B392807E06E0CB268">
    <w:name w:val="579484DD22954C57B392807E06E0CB268"/>
    <w:rsid w:val="00200DB6"/>
    <w:pPr>
      <w:spacing w:after="0" w:line="240" w:lineRule="auto"/>
    </w:pPr>
    <w:rPr>
      <w:rFonts w:ascii="Times" w:eastAsia="Times" w:hAnsi="Times" w:cs="Times"/>
      <w:sz w:val="24"/>
      <w:szCs w:val="24"/>
    </w:rPr>
  </w:style>
  <w:style w:type="paragraph" w:customStyle="1" w:styleId="957A85F7EF1D48298DAB91ABBE97C7898">
    <w:name w:val="957A85F7EF1D48298DAB91ABBE97C7898"/>
    <w:rsid w:val="00200DB6"/>
    <w:pPr>
      <w:spacing w:after="0" w:line="240" w:lineRule="auto"/>
    </w:pPr>
    <w:rPr>
      <w:rFonts w:ascii="Times" w:eastAsia="Times" w:hAnsi="Times" w:cs="Times"/>
      <w:sz w:val="24"/>
      <w:szCs w:val="24"/>
    </w:rPr>
  </w:style>
  <w:style w:type="paragraph" w:customStyle="1" w:styleId="F9F4A7AF10154629A661BB43C44B8ED28">
    <w:name w:val="F9F4A7AF10154629A661BB43C44B8ED28"/>
    <w:rsid w:val="00200DB6"/>
    <w:pPr>
      <w:spacing w:after="0" w:line="240" w:lineRule="auto"/>
    </w:pPr>
    <w:rPr>
      <w:rFonts w:ascii="Times" w:eastAsia="Times" w:hAnsi="Times" w:cs="Times"/>
      <w:sz w:val="24"/>
      <w:szCs w:val="24"/>
    </w:rPr>
  </w:style>
  <w:style w:type="paragraph" w:customStyle="1" w:styleId="94688F0BBB224958901127917BBD765D8">
    <w:name w:val="94688F0BBB224958901127917BBD765D8"/>
    <w:rsid w:val="00200DB6"/>
    <w:pPr>
      <w:spacing w:after="0" w:line="240" w:lineRule="auto"/>
    </w:pPr>
    <w:rPr>
      <w:rFonts w:ascii="Times" w:eastAsia="Times" w:hAnsi="Times" w:cs="Times"/>
      <w:sz w:val="24"/>
      <w:szCs w:val="24"/>
    </w:rPr>
  </w:style>
  <w:style w:type="paragraph" w:customStyle="1" w:styleId="A99929121EDD48E99C202CE3D3496EC58">
    <w:name w:val="A99929121EDD48E99C202CE3D3496EC58"/>
    <w:rsid w:val="00200DB6"/>
    <w:pPr>
      <w:spacing w:after="0" w:line="240" w:lineRule="auto"/>
    </w:pPr>
    <w:rPr>
      <w:rFonts w:ascii="Times" w:eastAsia="Times" w:hAnsi="Times" w:cs="Times"/>
      <w:sz w:val="24"/>
      <w:szCs w:val="24"/>
    </w:rPr>
  </w:style>
  <w:style w:type="paragraph" w:customStyle="1" w:styleId="77D0B1283C344FB2BDC4BF835ECD603B8">
    <w:name w:val="77D0B1283C344FB2BDC4BF835ECD603B8"/>
    <w:rsid w:val="00200DB6"/>
    <w:pPr>
      <w:spacing w:after="0" w:line="240" w:lineRule="auto"/>
      <w:ind w:left="720"/>
      <w:contextualSpacing/>
    </w:pPr>
    <w:rPr>
      <w:rFonts w:ascii="Times" w:eastAsia="Times" w:hAnsi="Times" w:cs="Times"/>
      <w:sz w:val="24"/>
      <w:szCs w:val="24"/>
    </w:rPr>
  </w:style>
  <w:style w:type="paragraph" w:customStyle="1" w:styleId="B69B8FC1EAA64B0B9CB482059793C7F08">
    <w:name w:val="B69B8FC1EAA64B0B9CB482059793C7F08"/>
    <w:rsid w:val="00200DB6"/>
    <w:pPr>
      <w:spacing w:after="0" w:line="240" w:lineRule="auto"/>
    </w:pPr>
    <w:rPr>
      <w:rFonts w:ascii="Times" w:eastAsia="Times" w:hAnsi="Times" w:cs="Times"/>
      <w:sz w:val="24"/>
      <w:szCs w:val="24"/>
    </w:rPr>
  </w:style>
  <w:style w:type="paragraph" w:customStyle="1" w:styleId="7EE8BA7436104CBE9C556F3EF51C90B78">
    <w:name w:val="7EE8BA7436104CBE9C556F3EF51C90B78"/>
    <w:rsid w:val="00200DB6"/>
    <w:pPr>
      <w:spacing w:after="0" w:line="240" w:lineRule="auto"/>
    </w:pPr>
    <w:rPr>
      <w:rFonts w:ascii="Times" w:eastAsia="Times" w:hAnsi="Times" w:cs="Times"/>
      <w:sz w:val="24"/>
      <w:szCs w:val="24"/>
    </w:rPr>
  </w:style>
  <w:style w:type="paragraph" w:customStyle="1" w:styleId="A0BEC038AA984ED784E426E37770C7678">
    <w:name w:val="A0BEC038AA984ED784E426E37770C7678"/>
    <w:rsid w:val="00200DB6"/>
    <w:pPr>
      <w:spacing w:after="0" w:line="240" w:lineRule="auto"/>
    </w:pPr>
    <w:rPr>
      <w:rFonts w:ascii="Times" w:eastAsia="Times" w:hAnsi="Times" w:cs="Times"/>
      <w:sz w:val="24"/>
      <w:szCs w:val="24"/>
    </w:rPr>
  </w:style>
  <w:style w:type="paragraph" w:customStyle="1" w:styleId="C538D9FF4A3849EEA261B5A401DF08C48">
    <w:name w:val="C538D9FF4A3849EEA261B5A401DF08C48"/>
    <w:rsid w:val="00200DB6"/>
    <w:pPr>
      <w:spacing w:after="0" w:line="240" w:lineRule="auto"/>
    </w:pPr>
    <w:rPr>
      <w:rFonts w:ascii="Times" w:eastAsia="Times" w:hAnsi="Times" w:cs="Times"/>
      <w:sz w:val="24"/>
      <w:szCs w:val="24"/>
    </w:rPr>
  </w:style>
  <w:style w:type="paragraph" w:customStyle="1" w:styleId="4C085483C8EA4AC1BBB136AA476C7E618">
    <w:name w:val="4C085483C8EA4AC1BBB136AA476C7E618"/>
    <w:rsid w:val="00200DB6"/>
    <w:pPr>
      <w:spacing w:after="0" w:line="240" w:lineRule="auto"/>
    </w:pPr>
    <w:rPr>
      <w:rFonts w:ascii="Times" w:eastAsia="Times" w:hAnsi="Times" w:cs="Times"/>
      <w:sz w:val="24"/>
      <w:szCs w:val="24"/>
    </w:rPr>
  </w:style>
  <w:style w:type="paragraph" w:customStyle="1" w:styleId="1120BBBE0D9A464CB638C1E41FF564398">
    <w:name w:val="1120BBBE0D9A464CB638C1E41FF564398"/>
    <w:rsid w:val="00200DB6"/>
    <w:pPr>
      <w:spacing w:after="0" w:line="240" w:lineRule="auto"/>
    </w:pPr>
    <w:rPr>
      <w:rFonts w:ascii="Times" w:eastAsia="Times" w:hAnsi="Times" w:cs="Times"/>
      <w:sz w:val="24"/>
      <w:szCs w:val="24"/>
    </w:rPr>
  </w:style>
  <w:style w:type="paragraph" w:customStyle="1" w:styleId="255153B955C143B1A6B4D39900A982148">
    <w:name w:val="255153B955C143B1A6B4D39900A982148"/>
    <w:rsid w:val="00200DB6"/>
    <w:pPr>
      <w:spacing w:after="0" w:line="240" w:lineRule="auto"/>
    </w:pPr>
    <w:rPr>
      <w:rFonts w:ascii="Times" w:eastAsia="Times" w:hAnsi="Times" w:cs="Times"/>
      <w:sz w:val="24"/>
      <w:szCs w:val="24"/>
    </w:rPr>
  </w:style>
  <w:style w:type="paragraph" w:customStyle="1" w:styleId="0A40CA40B7C44DAAA76E29E1F06A70008">
    <w:name w:val="0A40CA40B7C44DAAA76E29E1F06A70008"/>
    <w:rsid w:val="00200DB6"/>
    <w:pPr>
      <w:spacing w:after="0" w:line="240" w:lineRule="auto"/>
    </w:pPr>
    <w:rPr>
      <w:rFonts w:ascii="Times" w:eastAsia="Times" w:hAnsi="Times" w:cs="Times"/>
      <w:sz w:val="24"/>
      <w:szCs w:val="24"/>
    </w:rPr>
  </w:style>
  <w:style w:type="paragraph" w:customStyle="1" w:styleId="3F7AEF5DF44E41F6BFA26B8E3C6BCDA58">
    <w:name w:val="3F7AEF5DF44E41F6BFA26B8E3C6BCDA58"/>
    <w:rsid w:val="00200DB6"/>
    <w:pPr>
      <w:spacing w:after="0" w:line="240" w:lineRule="auto"/>
    </w:pPr>
    <w:rPr>
      <w:rFonts w:ascii="Times" w:eastAsia="Times" w:hAnsi="Times" w:cs="Times"/>
      <w:sz w:val="24"/>
      <w:szCs w:val="24"/>
    </w:rPr>
  </w:style>
  <w:style w:type="paragraph" w:customStyle="1" w:styleId="9FE500E4789A4EAAA452B74AE76FB4B78">
    <w:name w:val="9FE500E4789A4EAAA452B74AE76FB4B78"/>
    <w:rsid w:val="00200DB6"/>
    <w:pPr>
      <w:spacing w:after="0" w:line="240" w:lineRule="auto"/>
    </w:pPr>
    <w:rPr>
      <w:rFonts w:ascii="Times" w:eastAsia="Times" w:hAnsi="Times" w:cs="Times"/>
      <w:sz w:val="24"/>
      <w:szCs w:val="24"/>
    </w:rPr>
  </w:style>
  <w:style w:type="paragraph" w:customStyle="1" w:styleId="0EAB0FA78C3A40C1A25C2377BA62CF2F8">
    <w:name w:val="0EAB0FA78C3A40C1A25C2377BA62CF2F8"/>
    <w:rsid w:val="00200DB6"/>
    <w:pPr>
      <w:spacing w:after="0" w:line="240" w:lineRule="auto"/>
    </w:pPr>
    <w:rPr>
      <w:rFonts w:ascii="Times" w:eastAsia="Times" w:hAnsi="Times" w:cs="Times"/>
      <w:sz w:val="24"/>
      <w:szCs w:val="24"/>
    </w:rPr>
  </w:style>
  <w:style w:type="paragraph" w:customStyle="1" w:styleId="CA5E476ABEAA4E1B9DC5025C2EFB44ED8">
    <w:name w:val="CA5E476ABEAA4E1B9DC5025C2EFB44ED8"/>
    <w:rsid w:val="00200DB6"/>
    <w:pPr>
      <w:spacing w:after="0" w:line="240" w:lineRule="auto"/>
    </w:pPr>
    <w:rPr>
      <w:rFonts w:ascii="Times" w:eastAsia="Times" w:hAnsi="Times" w:cs="Times"/>
      <w:sz w:val="24"/>
      <w:szCs w:val="24"/>
    </w:rPr>
  </w:style>
  <w:style w:type="paragraph" w:customStyle="1" w:styleId="ECF932618D114558B7816417B25B148D8">
    <w:name w:val="ECF932618D114558B7816417B25B148D8"/>
    <w:rsid w:val="00200DB6"/>
    <w:pPr>
      <w:spacing w:after="0" w:line="240" w:lineRule="auto"/>
    </w:pPr>
    <w:rPr>
      <w:rFonts w:ascii="Times" w:eastAsia="Times" w:hAnsi="Times" w:cs="Times"/>
      <w:sz w:val="24"/>
      <w:szCs w:val="24"/>
    </w:rPr>
  </w:style>
  <w:style w:type="paragraph" w:customStyle="1" w:styleId="B880A9510C824954A338EA1C68B125B08">
    <w:name w:val="B880A9510C824954A338EA1C68B125B08"/>
    <w:rsid w:val="00200DB6"/>
    <w:pPr>
      <w:spacing w:after="0" w:line="240" w:lineRule="auto"/>
    </w:pPr>
    <w:rPr>
      <w:rFonts w:ascii="Times" w:eastAsia="Times" w:hAnsi="Times" w:cs="Times"/>
      <w:sz w:val="24"/>
      <w:szCs w:val="24"/>
    </w:rPr>
  </w:style>
  <w:style w:type="paragraph" w:customStyle="1" w:styleId="0F81AAF432DD4952B320451376774A23">
    <w:name w:val="0F81AAF432DD4952B320451376774A23"/>
    <w:rsid w:val="009B62DD"/>
    <w:rPr>
      <w:lang w:eastAsia="zh-CN"/>
    </w:rPr>
  </w:style>
  <w:style w:type="paragraph" w:customStyle="1" w:styleId="839D7C87C4AE44AC973911D61AAE6093">
    <w:name w:val="839D7C87C4AE44AC973911D61AAE6093"/>
    <w:rsid w:val="00C925B7"/>
    <w:rPr>
      <w:lang w:eastAsia="zh-CN"/>
    </w:rPr>
  </w:style>
  <w:style w:type="paragraph" w:customStyle="1" w:styleId="9CDD967C197444389696199CEC1112FB">
    <w:name w:val="9CDD967C197444389696199CEC1112FB"/>
    <w:rsid w:val="00C27C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15C3A-3602-413F-96B1-5C5C21155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2884</TotalTime>
  <Pages>30</Pages>
  <Words>8092</Words>
  <Characters>46125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54109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Suzie Lee</dc:creator>
  <cp:lastModifiedBy>Yuan Li</cp:lastModifiedBy>
  <cp:revision>10</cp:revision>
  <dcterms:created xsi:type="dcterms:W3CDTF">2019-07-04T19:42:00Z</dcterms:created>
  <dcterms:modified xsi:type="dcterms:W3CDTF">2019-09-22T18:21:00Z</dcterms:modified>
</cp:coreProperties>
</file>