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1F1D" w:rsidRDefault="00821A7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rsidR="00991F1D" w:rsidRDefault="00821A7F">
      <w:pPr>
        <w:numPr>
          <w:ilvl w:val="0"/>
          <w:numId w:val="6"/>
        </w:numPr>
        <w:pBdr>
          <w:top w:val="nil"/>
          <w:left w:val="nil"/>
          <w:bottom w:val="nil"/>
          <w:right w:val="nil"/>
          <w:between w:val="nil"/>
        </w:pBdr>
        <w:spacing w:before="120"/>
        <w:ind w:left="720"/>
      </w:pPr>
      <w:r>
        <w:rPr>
          <w:rFonts w:ascii="Times New Roman" w:eastAsia="Times New Roman" w:hAnsi="Times New Roman" w:cs="Times New Roman"/>
          <w:i/>
          <w:color w:val="000000"/>
        </w:rPr>
        <w:t xml:space="preserve">Use this “TEMPLATE PROTOCOL (HRP-503)” to prepare a study protocol outlining your research plan. </w:t>
      </w:r>
    </w:p>
    <w:p w:rsidR="00991F1D" w:rsidRDefault="00821A7F">
      <w:pPr>
        <w:numPr>
          <w:ilvl w:val="0"/>
          <w:numId w:val="6"/>
        </w:numPr>
        <w:pBdr>
          <w:top w:val="nil"/>
          <w:left w:val="nil"/>
          <w:bottom w:val="nil"/>
          <w:right w:val="nil"/>
          <w:between w:val="nil"/>
        </w:pBdr>
        <w:ind w:left="720"/>
        <w:rPr>
          <w:i/>
          <w:color w:val="000000"/>
        </w:rPr>
      </w:pPr>
      <w:r>
        <w:rPr>
          <w:rFonts w:ascii="Times New Roman" w:eastAsia="Times New Roman" w:hAnsi="Times New Roman" w:cs="Times New Roman"/>
          <w:i/>
          <w:color w:val="000000"/>
        </w:rPr>
        <w:t>Depending on the nature of your study, some major sections might not be applicable to your research. If so, simply mark as “N/A.” For example, a simple survey might have many sections with “N/A.”  For subsections (e.g., 1.x or 8.x) you can mark as “N/</w:t>
      </w:r>
      <w:proofErr w:type="spellStart"/>
      <w:proofErr w:type="gramStart"/>
      <w:r>
        <w:rPr>
          <w:rFonts w:ascii="Times New Roman" w:eastAsia="Times New Roman" w:hAnsi="Times New Roman" w:cs="Times New Roman"/>
          <w:i/>
          <w:color w:val="000000"/>
        </w:rPr>
        <w:t>A”if</w:t>
      </w:r>
      <w:proofErr w:type="spellEnd"/>
      <w:proofErr w:type="gramEnd"/>
      <w:r>
        <w:rPr>
          <w:rFonts w:ascii="Times New Roman" w:eastAsia="Times New Roman" w:hAnsi="Times New Roman" w:cs="Times New Roman"/>
          <w:i/>
          <w:color w:val="000000"/>
        </w:rPr>
        <w:t xml:space="preserve"> you are certain that the subsection is not applicable.</w:t>
      </w:r>
    </w:p>
    <w:p w:rsidR="00991F1D" w:rsidRDefault="00821A7F">
      <w:pPr>
        <w:numPr>
          <w:ilvl w:val="0"/>
          <w:numId w:val="6"/>
        </w:numPr>
        <w:pBdr>
          <w:top w:val="nil"/>
          <w:left w:val="nil"/>
          <w:bottom w:val="nil"/>
          <w:right w:val="nil"/>
          <w:between w:val="nil"/>
        </w:pBdr>
        <w:ind w:left="720"/>
        <w:rPr>
          <w:rFonts w:ascii="Times New Roman" w:eastAsia="Times New Roman" w:hAnsi="Times New Roman" w:cs="Times New Roman"/>
          <w:i/>
        </w:rPr>
      </w:pPr>
      <w:r>
        <w:rPr>
          <w:rFonts w:ascii="Times New Roman" w:eastAsia="Times New Roman" w:hAnsi="Times New Roman" w:cs="Times New Roman"/>
          <w:i/>
        </w:rPr>
        <w:t xml:space="preserve">Once the IRB/HRPP approves your submission, your latest approved version of the protocol will be stored in the IRB Protocol Management online system. </w:t>
      </w:r>
    </w:p>
    <w:p w:rsidR="00991F1D" w:rsidRDefault="00821A7F">
      <w:pPr>
        <w:numPr>
          <w:ilvl w:val="0"/>
          <w:numId w:val="6"/>
        </w:numPr>
        <w:pBdr>
          <w:top w:val="nil"/>
          <w:left w:val="nil"/>
          <w:bottom w:val="nil"/>
          <w:right w:val="nil"/>
          <w:between w:val="nil"/>
        </w:pBdr>
        <w:ind w:left="720"/>
        <w:rPr>
          <w:rFonts w:ascii="Times New Roman" w:eastAsia="Times New Roman" w:hAnsi="Times New Roman" w:cs="Times New Roman"/>
          <w:i/>
        </w:rPr>
      </w:pPr>
      <w:r>
        <w:rPr>
          <w:rFonts w:ascii="Times New Roman" w:eastAsia="Times New Roman" w:hAnsi="Times New Roman" w:cs="Times New Roman"/>
          <w:i/>
        </w:rPr>
        <w:t>If your research plan changes and you need to modify the protocol, please submit an amendment to Protocol Management with the requested modifications. Download your current protocol from Protocol Management and indicate the changes/revisions using the track changes feature in order to make review of the modifications easier to follow. If you are unable to use track changes, please create a new paragraph wherever you need to make a change, and indicate “Amendment: Date” before making a change to any section. Protocol management will store the older versions of your protocol if the IRB or HRPP staff need to compare them during the review.</w:t>
      </w:r>
    </w:p>
    <w:p w:rsidR="00991F1D" w:rsidRDefault="00991F1D">
      <w:pPr>
        <w:pBdr>
          <w:top w:val="nil"/>
          <w:left w:val="nil"/>
          <w:bottom w:val="nil"/>
          <w:right w:val="nil"/>
          <w:between w:val="nil"/>
        </w:pBdr>
        <w:ind w:left="1440" w:right="720"/>
        <w:rPr>
          <w:rFonts w:ascii="Arial" w:eastAsia="Arial" w:hAnsi="Arial" w:cs="Arial"/>
          <w:color w:val="000000"/>
          <w:sz w:val="22"/>
          <w:szCs w:val="22"/>
        </w:rPr>
      </w:pPr>
    </w:p>
    <w:p w:rsidR="00991F1D" w:rsidRDefault="00821A7F">
      <w:p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PROTOCOL TITLE: </w:t>
      </w:r>
    </w:p>
    <w:p w:rsidR="00991F1D" w:rsidRDefault="00821A7F">
      <w:pPr>
        <w:pBdr>
          <w:top w:val="nil"/>
          <w:left w:val="nil"/>
          <w:bottom w:val="nil"/>
          <w:right w:val="nil"/>
          <w:between w:val="nil"/>
        </w:pBdr>
        <w:spacing w:before="120" w:after="120"/>
        <w:ind w:left="720"/>
        <w:rPr>
          <w:rFonts w:ascii="Times New Roman" w:eastAsia="Times New Roman" w:hAnsi="Times New Roman" w:cs="Times New Roman"/>
          <w:color w:val="000000"/>
        </w:rPr>
      </w:pPr>
      <w:r>
        <w:rPr>
          <w:rFonts w:ascii="Times New Roman" w:eastAsia="Times New Roman" w:hAnsi="Times New Roman" w:cs="Times New Roman"/>
          <w:i/>
          <w:color w:val="000000"/>
        </w:rPr>
        <w:t>Include the full protocol title</w:t>
      </w:r>
      <w:r>
        <w:rPr>
          <w:rFonts w:ascii="Times New Roman" w:eastAsia="Times New Roman" w:hAnsi="Times New Roman" w:cs="Times New Roman"/>
          <w:color w:val="000000"/>
        </w:rPr>
        <w:t>.</w:t>
      </w:r>
    </w:p>
    <w:p w:rsidR="00991F1D" w:rsidRDefault="00821A7F">
      <w:pPr>
        <w:pBdr>
          <w:top w:val="nil"/>
          <w:left w:val="nil"/>
          <w:bottom w:val="nil"/>
          <w:right w:val="nil"/>
          <w:between w:val="nil"/>
        </w:pBdr>
        <w:spacing w:before="120" w:after="120"/>
        <w:ind w:left="720"/>
      </w:pPr>
      <w:r>
        <w:t>Context-Aware Sit-Stand Intervention for Promoting Healthy Behaviors of Knowledge Workers</w:t>
      </w:r>
    </w:p>
    <w:p w:rsidR="00991F1D" w:rsidRDefault="00991F1D">
      <w:pPr>
        <w:pBdr>
          <w:top w:val="nil"/>
          <w:left w:val="nil"/>
          <w:bottom w:val="nil"/>
          <w:right w:val="nil"/>
          <w:between w:val="nil"/>
        </w:pBdr>
        <w:rPr>
          <w:rFonts w:ascii="Times New Roman" w:eastAsia="Times New Roman" w:hAnsi="Times New Roman" w:cs="Times New Roman"/>
          <w:color w:val="000000"/>
          <w:sz w:val="28"/>
          <w:szCs w:val="28"/>
        </w:rPr>
      </w:pPr>
    </w:p>
    <w:p w:rsidR="00991F1D" w:rsidRDefault="00821A7F">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PROTOCOL NUMBER:  </w:t>
      </w:r>
    </w:p>
    <w:p w:rsidR="00991F1D" w:rsidRDefault="00821A7F">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Include the number assigned in </w:t>
      </w:r>
      <w:r>
        <w:rPr>
          <w:rFonts w:ascii="Times New Roman" w:eastAsia="Times New Roman" w:hAnsi="Times New Roman" w:cs="Times New Roman"/>
          <w:i/>
        </w:rPr>
        <w:t>P</w:t>
      </w:r>
      <w:r>
        <w:rPr>
          <w:rFonts w:ascii="Times New Roman" w:eastAsia="Times New Roman" w:hAnsi="Times New Roman" w:cs="Times New Roman"/>
          <w:i/>
          <w:color w:val="000000"/>
        </w:rPr>
        <w:t xml:space="preserve">rotocol </w:t>
      </w:r>
      <w:r>
        <w:rPr>
          <w:rFonts w:ascii="Times New Roman" w:eastAsia="Times New Roman" w:hAnsi="Times New Roman" w:cs="Times New Roman"/>
          <w:i/>
        </w:rPr>
        <w:t>M</w:t>
      </w:r>
      <w:r>
        <w:rPr>
          <w:rFonts w:ascii="Times New Roman" w:eastAsia="Times New Roman" w:hAnsi="Times New Roman" w:cs="Times New Roman"/>
          <w:i/>
          <w:color w:val="000000"/>
        </w:rPr>
        <w:t>anagement</w:t>
      </w:r>
      <w:r>
        <w:rPr>
          <w:rFonts w:ascii="Times New Roman" w:eastAsia="Times New Roman" w:hAnsi="Times New Roman" w:cs="Times New Roman"/>
          <w:i/>
        </w:rPr>
        <w:t xml:space="preserve"> (verify this has been added before submitting protocol to HRPP</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p>
    <w:p w:rsidR="00991F1D" w:rsidRDefault="00991F1D">
      <w:pPr>
        <w:pBdr>
          <w:top w:val="nil"/>
          <w:left w:val="nil"/>
          <w:bottom w:val="nil"/>
          <w:right w:val="nil"/>
          <w:between w:val="nil"/>
        </w:pBdr>
        <w:ind w:left="720"/>
      </w:pPr>
    </w:p>
    <w:p w:rsidR="00991F1D" w:rsidRDefault="00821A7F">
      <w:pPr>
        <w:pBdr>
          <w:top w:val="nil"/>
          <w:left w:val="nil"/>
          <w:bottom w:val="nil"/>
          <w:right w:val="nil"/>
          <w:between w:val="nil"/>
        </w:pBdr>
        <w:ind w:left="720"/>
      </w:pPr>
      <w:r>
        <w:t>IRB</w:t>
      </w:r>
      <w:proofErr w:type="gramStart"/>
      <w:r>
        <w:t>#  23</w:t>
      </w:r>
      <w:proofErr w:type="gramEnd"/>
      <w:r>
        <w:t>-179</w:t>
      </w:r>
    </w:p>
    <w:p w:rsidR="00991F1D" w:rsidRDefault="00991F1D">
      <w:pPr>
        <w:pBdr>
          <w:top w:val="nil"/>
          <w:left w:val="nil"/>
          <w:bottom w:val="nil"/>
          <w:right w:val="nil"/>
          <w:between w:val="nil"/>
        </w:pBdr>
        <w:rPr>
          <w:rFonts w:ascii="Times New Roman" w:eastAsia="Times New Roman" w:hAnsi="Times New Roman" w:cs="Times New Roman"/>
          <w:color w:val="000000"/>
          <w:sz w:val="28"/>
          <w:szCs w:val="28"/>
        </w:rPr>
      </w:pPr>
    </w:p>
    <w:p w:rsidR="00991F1D" w:rsidRDefault="00821A7F">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PRINCIPAL INVESTIGATOR:</w:t>
      </w:r>
    </w:p>
    <w:p w:rsidR="00991F1D" w:rsidRDefault="00821A7F">
      <w:pPr>
        <w:pBdr>
          <w:top w:val="nil"/>
          <w:left w:val="nil"/>
          <w:bottom w:val="nil"/>
          <w:right w:val="nil"/>
          <w:between w:val="nil"/>
        </w:pBdr>
        <w:spacing w:before="120"/>
        <w:ind w:left="720"/>
        <w:rPr>
          <w:rFonts w:ascii="Times New Roman" w:eastAsia="Times New Roman" w:hAnsi="Times New Roman" w:cs="Times New Roman"/>
          <w:i/>
          <w:color w:val="000000"/>
        </w:rPr>
      </w:pPr>
      <w:r>
        <w:rPr>
          <w:rFonts w:ascii="Times New Roman" w:eastAsia="Times New Roman" w:hAnsi="Times New Roman" w:cs="Times New Roman"/>
          <w:i/>
        </w:rPr>
        <w:t xml:space="preserve">Full </w:t>
      </w:r>
      <w:r>
        <w:rPr>
          <w:rFonts w:ascii="Times New Roman" w:eastAsia="Times New Roman" w:hAnsi="Times New Roman" w:cs="Times New Roman"/>
          <w:i/>
          <w:color w:val="000000"/>
        </w:rPr>
        <w:t>Name and Degrees</w:t>
      </w:r>
      <w:r>
        <w:rPr>
          <w:rFonts w:ascii="Times New Roman" w:eastAsia="Times New Roman" w:hAnsi="Times New Roman" w:cs="Times New Roman"/>
          <w:color w:val="000000"/>
        </w:rPr>
        <w:t xml:space="preserve">: </w:t>
      </w:r>
      <w:r>
        <w:t>Sol Lim, Ph.D.</w:t>
      </w:r>
    </w:p>
    <w:p w:rsidR="00991F1D" w:rsidRDefault="00821A7F">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Department</w:t>
      </w:r>
      <w:r>
        <w:rPr>
          <w:rFonts w:ascii="Times New Roman" w:eastAsia="Times New Roman" w:hAnsi="Times New Roman" w:cs="Times New Roman"/>
          <w:color w:val="000000"/>
        </w:rPr>
        <w:t xml:space="preserve">: </w:t>
      </w:r>
      <w:r>
        <w:t>Industrial and Systems Engineering</w:t>
      </w:r>
    </w:p>
    <w:p w:rsidR="00991F1D" w:rsidRDefault="00821A7F">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Telephone Number</w:t>
      </w:r>
      <w:r>
        <w:rPr>
          <w:rFonts w:ascii="Times New Roman" w:eastAsia="Times New Roman" w:hAnsi="Times New Roman" w:cs="Times New Roman"/>
          <w:color w:val="000000"/>
        </w:rPr>
        <w:t xml:space="preserve">: </w:t>
      </w:r>
      <w:r>
        <w:t>540-231-0083</w:t>
      </w:r>
    </w:p>
    <w:p w:rsidR="00991F1D" w:rsidRDefault="00821A7F">
      <w:pPr>
        <w:pBdr>
          <w:top w:val="nil"/>
          <w:left w:val="nil"/>
          <w:bottom w:val="nil"/>
          <w:right w:val="nil"/>
          <w:between w:val="nil"/>
        </w:pBdr>
        <w:spacing w:after="120"/>
        <w:ind w:left="720"/>
        <w:rPr>
          <w:rFonts w:ascii="Times New Roman" w:eastAsia="Times New Roman" w:hAnsi="Times New Roman" w:cs="Times New Roman"/>
          <w:color w:val="000000"/>
        </w:rPr>
      </w:pPr>
      <w:r>
        <w:rPr>
          <w:rFonts w:ascii="Times New Roman" w:eastAsia="Times New Roman" w:hAnsi="Times New Roman" w:cs="Times New Roman"/>
          <w:i/>
          <w:color w:val="000000"/>
        </w:rPr>
        <w:t>Email Address</w:t>
      </w:r>
      <w:r>
        <w:rPr>
          <w:rFonts w:ascii="Times New Roman" w:eastAsia="Times New Roman" w:hAnsi="Times New Roman" w:cs="Times New Roman"/>
          <w:color w:val="000000"/>
        </w:rPr>
        <w:t xml:space="preserve">: </w:t>
      </w:r>
      <w:r>
        <w:t>sol@vt.edu</w:t>
      </w:r>
    </w:p>
    <w:p w:rsidR="00991F1D" w:rsidRDefault="00991F1D">
      <w:pPr>
        <w:rPr>
          <w:rFonts w:ascii="Times New Roman" w:eastAsia="Times New Roman" w:hAnsi="Times New Roman" w:cs="Times New Roman"/>
          <w:b/>
          <w:color w:val="000000"/>
          <w:sz w:val="28"/>
          <w:szCs w:val="28"/>
        </w:rPr>
      </w:pPr>
    </w:p>
    <w:p w:rsidR="00991F1D" w:rsidRDefault="00821A7F">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FUNDING:</w:t>
      </w:r>
    </w:p>
    <w:p w:rsidR="00991F1D" w:rsidRDefault="00821A7F">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ab/>
      </w:r>
      <w:r>
        <w:rPr>
          <w:rFonts w:ascii="Times New Roman" w:eastAsia="Times New Roman" w:hAnsi="Times New Roman" w:cs="Times New Roman"/>
          <w:i/>
          <w:color w:val="000000"/>
        </w:rPr>
        <w:t>Sponsor(s)</w:t>
      </w:r>
      <w:r>
        <w:rPr>
          <w:rFonts w:ascii="Times New Roman" w:eastAsia="Times New Roman" w:hAnsi="Times New Roman" w:cs="Times New Roman"/>
          <w:color w:val="000000"/>
        </w:rPr>
        <w:t xml:space="preserve">: </w:t>
      </w:r>
      <w:r>
        <w:t>Office Ergonomics Research Committee RFP</w:t>
      </w:r>
    </w:p>
    <w:p w:rsidR="00991F1D" w:rsidRDefault="00821A7F">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i/>
          <w:color w:val="000000"/>
        </w:rPr>
        <w:tab/>
        <w:t xml:space="preserve">Funded already or in the proposal </w:t>
      </w:r>
      <w:proofErr w:type="gramStart"/>
      <w:r>
        <w:rPr>
          <w:rFonts w:ascii="Times New Roman" w:eastAsia="Times New Roman" w:hAnsi="Times New Roman" w:cs="Times New Roman"/>
          <w:i/>
          <w:color w:val="000000"/>
        </w:rPr>
        <w:t>phase?</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t>The contract is in progress but not finalized yet.</w:t>
      </w:r>
    </w:p>
    <w:p w:rsidR="00991F1D" w:rsidRDefault="00821A7F">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i/>
          <w:color w:val="000000"/>
        </w:rPr>
        <w:t>Is Virginia Tech the primary awardee or the coordinating center of this grant or contract? If not, list the primary institution</w:t>
      </w:r>
      <w:r>
        <w:rPr>
          <w:rFonts w:ascii="Times New Roman" w:eastAsia="Times New Roman" w:hAnsi="Times New Roman" w:cs="Times New Roman"/>
          <w:color w:val="000000"/>
        </w:rPr>
        <w:t xml:space="preserve">: </w:t>
      </w:r>
      <w:r>
        <w:rPr>
          <w:color w:val="808080"/>
        </w:rPr>
        <w:t>Click here to provide a response.</w:t>
      </w:r>
    </w:p>
    <w:p w:rsidR="00991F1D" w:rsidRDefault="00991F1D">
      <w:pPr>
        <w:pBdr>
          <w:top w:val="nil"/>
          <w:left w:val="nil"/>
          <w:bottom w:val="nil"/>
          <w:right w:val="nil"/>
          <w:between w:val="nil"/>
        </w:pBdr>
        <w:rPr>
          <w:rFonts w:ascii="Times New Roman" w:eastAsia="Times New Roman" w:hAnsi="Times New Roman" w:cs="Times New Roman"/>
          <w:b/>
          <w:color w:val="000000"/>
          <w:sz w:val="28"/>
          <w:szCs w:val="28"/>
        </w:rPr>
      </w:pPr>
    </w:p>
    <w:p w:rsidR="00991F1D" w:rsidRDefault="00991F1D">
      <w:pPr>
        <w:pBdr>
          <w:top w:val="nil"/>
          <w:left w:val="nil"/>
          <w:bottom w:val="nil"/>
          <w:right w:val="nil"/>
          <w:between w:val="nil"/>
        </w:pBdr>
        <w:rPr>
          <w:rFonts w:ascii="Times New Roman" w:eastAsia="Times New Roman" w:hAnsi="Times New Roman" w:cs="Times New Roman"/>
          <w:b/>
          <w:color w:val="000000"/>
          <w:sz w:val="28"/>
          <w:szCs w:val="28"/>
        </w:rPr>
      </w:pPr>
    </w:p>
    <w:p w:rsidR="00991F1D" w:rsidRDefault="00821A7F">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VERSION NUMBER/DATE: </w:t>
      </w:r>
    </w:p>
    <w:p w:rsidR="00991F1D" w:rsidRDefault="00821A7F">
      <w:pPr>
        <w:pBdr>
          <w:top w:val="nil"/>
          <w:left w:val="nil"/>
          <w:bottom w:val="nil"/>
          <w:right w:val="nil"/>
          <w:between w:val="nil"/>
        </w:pBdr>
        <w:spacing w:before="120" w:after="120"/>
        <w:ind w:firstLine="720"/>
        <w:rPr>
          <w:rFonts w:ascii="Times New Roman" w:eastAsia="Times New Roman" w:hAnsi="Times New Roman" w:cs="Times New Roman"/>
          <w:i/>
          <w:color w:val="000000"/>
        </w:rPr>
      </w:pPr>
      <w:r>
        <w:rPr>
          <w:rFonts w:ascii="Times New Roman" w:eastAsia="Times New Roman" w:hAnsi="Times New Roman" w:cs="Times New Roman"/>
          <w:i/>
          <w:color w:val="000000"/>
        </w:rPr>
        <w:t>Include the version number and date of this protocol. Versions should start at 1.0.</w:t>
      </w:r>
    </w:p>
    <w:p w:rsidR="00991F1D" w:rsidRDefault="00991F1D">
      <w:pPr>
        <w:pBdr>
          <w:top w:val="nil"/>
          <w:left w:val="nil"/>
          <w:bottom w:val="nil"/>
          <w:right w:val="nil"/>
          <w:between w:val="nil"/>
        </w:pBdr>
        <w:spacing w:before="120" w:after="120"/>
        <w:ind w:firstLine="720"/>
        <w:rPr>
          <w:rFonts w:ascii="Times New Roman" w:eastAsia="Times New Roman" w:hAnsi="Times New Roman" w:cs="Times New Roman"/>
          <w:i/>
          <w:color w:val="000000"/>
        </w:rPr>
      </w:pPr>
    </w:p>
    <w:p w:rsidR="00991F1D" w:rsidRDefault="00821A7F">
      <w:pPr>
        <w:pBdr>
          <w:top w:val="nil"/>
          <w:left w:val="nil"/>
          <w:bottom w:val="nil"/>
          <w:right w:val="nil"/>
          <w:between w:val="nil"/>
        </w:pBdr>
        <w:spacing w:before="120" w:after="120"/>
        <w:ind w:firstLine="720"/>
      </w:pPr>
      <w:r>
        <w:t>Version 1.0           03/09/2023</w:t>
      </w:r>
    </w:p>
    <w:p w:rsidR="00991F1D" w:rsidRDefault="00991F1D">
      <w:pPr>
        <w:pBdr>
          <w:top w:val="nil"/>
          <w:left w:val="nil"/>
          <w:bottom w:val="nil"/>
          <w:right w:val="nil"/>
          <w:between w:val="nil"/>
        </w:pBdr>
        <w:spacing w:before="120" w:after="120"/>
        <w:rPr>
          <w:rFonts w:ascii="Times New Roman" w:eastAsia="Times New Roman" w:hAnsi="Times New Roman" w:cs="Times New Roman"/>
          <w:color w:val="000000"/>
          <w:sz w:val="28"/>
          <w:szCs w:val="28"/>
        </w:rPr>
      </w:pPr>
    </w:p>
    <w:p w:rsidR="00991F1D" w:rsidRDefault="00821A7F">
      <w:pPr>
        <w:pBdr>
          <w:top w:val="nil"/>
          <w:left w:val="nil"/>
          <w:bottom w:val="nil"/>
          <w:right w:val="nil"/>
          <w:between w:val="nil"/>
        </w:pBdr>
        <w:spacing w:before="12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REVISION HISTORY: </w:t>
      </w:r>
    </w:p>
    <w:p w:rsidR="00991F1D" w:rsidRDefault="00821A7F">
      <w:pPr>
        <w:pBdr>
          <w:top w:val="nil"/>
          <w:left w:val="nil"/>
          <w:bottom w:val="nil"/>
          <w:right w:val="nil"/>
          <w:between w:val="nil"/>
        </w:pBdr>
        <w:ind w:firstLine="720"/>
        <w:rPr>
          <w:rFonts w:ascii="Times New Roman" w:eastAsia="Times New Roman" w:hAnsi="Times New Roman" w:cs="Times New Roman"/>
          <w:i/>
          <w:color w:val="000000"/>
        </w:rPr>
      </w:pPr>
      <w:r>
        <w:rPr>
          <w:rFonts w:ascii="Times New Roman" w:eastAsia="Times New Roman" w:hAnsi="Times New Roman" w:cs="Times New Roman"/>
          <w:i/>
          <w:color w:val="000000"/>
        </w:rPr>
        <w:t>Use this table to keep track of changes.</w:t>
      </w:r>
      <w:r>
        <w:rPr>
          <w:rFonts w:ascii="Times New Roman" w:eastAsia="Times New Roman" w:hAnsi="Times New Roman" w:cs="Times New Roman"/>
          <w:b/>
          <w:color w:val="000000"/>
        </w:rPr>
        <w:t xml:space="preserve"> </w:t>
      </w:r>
      <w:r>
        <w:rPr>
          <w:rFonts w:ascii="Times New Roman" w:eastAsia="Times New Roman" w:hAnsi="Times New Roman" w:cs="Times New Roman"/>
          <w:i/>
          <w:color w:val="000000"/>
        </w:rPr>
        <w:t>Add more rows as needed.</w:t>
      </w:r>
    </w:p>
    <w:p w:rsidR="00991F1D" w:rsidRDefault="00991F1D"/>
    <w:tbl>
      <w:tblPr>
        <w:tblStyle w:val="a2"/>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663"/>
        <w:gridCol w:w="4802"/>
        <w:gridCol w:w="1288"/>
      </w:tblGrid>
      <w:tr w:rsidR="00991F1D">
        <w:tc>
          <w:tcPr>
            <w:tcW w:w="1103" w:type="dxa"/>
          </w:tcPr>
          <w:p w:rsidR="00991F1D" w:rsidRDefault="00821A7F">
            <w:pPr>
              <w:ind w:right="-120"/>
              <w:jc w:val="center"/>
            </w:pPr>
            <w:r>
              <w:rPr>
                <w:rFonts w:ascii="Times New Roman" w:eastAsia="Times New Roman" w:hAnsi="Times New Roman" w:cs="Times New Roman"/>
                <w:b/>
              </w:rPr>
              <w:t>Revision #</w:t>
            </w:r>
          </w:p>
        </w:tc>
        <w:tc>
          <w:tcPr>
            <w:tcW w:w="1663" w:type="dxa"/>
          </w:tcPr>
          <w:p w:rsidR="00991F1D" w:rsidRDefault="00821A7F">
            <w:pPr>
              <w:ind w:right="-120"/>
            </w:pPr>
            <w:r>
              <w:rPr>
                <w:rFonts w:ascii="Times New Roman" w:eastAsia="Times New Roman" w:hAnsi="Times New Roman" w:cs="Times New Roman"/>
                <w:b/>
              </w:rPr>
              <w:t>Version Date</w:t>
            </w:r>
          </w:p>
        </w:tc>
        <w:tc>
          <w:tcPr>
            <w:tcW w:w="4802" w:type="dxa"/>
          </w:tcPr>
          <w:p w:rsidR="00991F1D" w:rsidRDefault="00821A7F">
            <w:r>
              <w:rPr>
                <w:rFonts w:ascii="Times New Roman" w:eastAsia="Times New Roman" w:hAnsi="Times New Roman" w:cs="Times New Roman"/>
                <w:b/>
              </w:rPr>
              <w:t xml:space="preserve">Brief Summary of Changes </w:t>
            </w:r>
            <w:r>
              <w:rPr>
                <w:rFonts w:ascii="Times New Roman" w:eastAsia="Times New Roman" w:hAnsi="Times New Roman" w:cs="Times New Roman"/>
                <w:b/>
              </w:rPr>
              <w:br/>
              <w:t>(i.e., the different sections)</w:t>
            </w:r>
          </w:p>
        </w:tc>
        <w:tc>
          <w:tcPr>
            <w:tcW w:w="1288" w:type="dxa"/>
          </w:tcPr>
          <w:p w:rsidR="00991F1D" w:rsidRDefault="00821A7F">
            <w:r>
              <w:rPr>
                <w:rFonts w:ascii="Times New Roman" w:eastAsia="Times New Roman" w:hAnsi="Times New Roman" w:cs="Times New Roman"/>
                <w:b/>
              </w:rPr>
              <w:t>Consent Change?</w:t>
            </w:r>
          </w:p>
        </w:tc>
      </w:tr>
      <w:tr w:rsidR="00991F1D">
        <w:tc>
          <w:tcPr>
            <w:tcW w:w="1103" w:type="dxa"/>
          </w:tcPr>
          <w:p w:rsidR="00991F1D" w:rsidRDefault="00821A7F">
            <w:r>
              <w:t>1.0</w:t>
            </w:r>
          </w:p>
        </w:tc>
        <w:tc>
          <w:tcPr>
            <w:tcW w:w="1663" w:type="dxa"/>
          </w:tcPr>
          <w:p w:rsidR="00991F1D" w:rsidRDefault="00821A7F">
            <w:r>
              <w:t>03/09/2023</w:t>
            </w:r>
          </w:p>
        </w:tc>
        <w:tc>
          <w:tcPr>
            <w:tcW w:w="4802" w:type="dxa"/>
          </w:tcPr>
          <w:p w:rsidR="00991F1D" w:rsidRDefault="00821A7F">
            <w:r>
              <w:t>The initial submission</w:t>
            </w:r>
          </w:p>
        </w:tc>
        <w:tc>
          <w:tcPr>
            <w:tcW w:w="1288" w:type="dxa"/>
          </w:tcPr>
          <w:p w:rsidR="00991F1D" w:rsidRDefault="00991F1D"/>
        </w:tc>
      </w:tr>
      <w:tr w:rsidR="00991F1D">
        <w:tc>
          <w:tcPr>
            <w:tcW w:w="1103" w:type="dxa"/>
          </w:tcPr>
          <w:p w:rsidR="00991F1D" w:rsidRDefault="00991F1D"/>
        </w:tc>
        <w:tc>
          <w:tcPr>
            <w:tcW w:w="1663" w:type="dxa"/>
          </w:tcPr>
          <w:p w:rsidR="00991F1D" w:rsidRDefault="00991F1D"/>
        </w:tc>
        <w:tc>
          <w:tcPr>
            <w:tcW w:w="4802" w:type="dxa"/>
          </w:tcPr>
          <w:p w:rsidR="00991F1D" w:rsidRDefault="00991F1D"/>
        </w:tc>
        <w:tc>
          <w:tcPr>
            <w:tcW w:w="1288" w:type="dxa"/>
          </w:tcPr>
          <w:p w:rsidR="00991F1D" w:rsidRDefault="00991F1D"/>
        </w:tc>
      </w:tr>
      <w:tr w:rsidR="00991F1D">
        <w:tc>
          <w:tcPr>
            <w:tcW w:w="1103" w:type="dxa"/>
          </w:tcPr>
          <w:p w:rsidR="00991F1D" w:rsidRDefault="00991F1D"/>
        </w:tc>
        <w:tc>
          <w:tcPr>
            <w:tcW w:w="1663" w:type="dxa"/>
          </w:tcPr>
          <w:p w:rsidR="00991F1D" w:rsidRDefault="00991F1D"/>
        </w:tc>
        <w:tc>
          <w:tcPr>
            <w:tcW w:w="4802" w:type="dxa"/>
          </w:tcPr>
          <w:p w:rsidR="00991F1D" w:rsidRDefault="00991F1D"/>
        </w:tc>
        <w:tc>
          <w:tcPr>
            <w:tcW w:w="1288" w:type="dxa"/>
          </w:tcPr>
          <w:p w:rsidR="00991F1D" w:rsidRDefault="00991F1D"/>
        </w:tc>
      </w:tr>
      <w:tr w:rsidR="00991F1D">
        <w:tc>
          <w:tcPr>
            <w:tcW w:w="1103" w:type="dxa"/>
          </w:tcPr>
          <w:p w:rsidR="00991F1D" w:rsidRDefault="00991F1D"/>
        </w:tc>
        <w:tc>
          <w:tcPr>
            <w:tcW w:w="1663" w:type="dxa"/>
          </w:tcPr>
          <w:p w:rsidR="00991F1D" w:rsidRDefault="00991F1D"/>
        </w:tc>
        <w:tc>
          <w:tcPr>
            <w:tcW w:w="4802" w:type="dxa"/>
          </w:tcPr>
          <w:p w:rsidR="00991F1D" w:rsidRDefault="00991F1D"/>
        </w:tc>
        <w:tc>
          <w:tcPr>
            <w:tcW w:w="1288" w:type="dxa"/>
          </w:tcPr>
          <w:p w:rsidR="00991F1D" w:rsidRDefault="00991F1D"/>
        </w:tc>
      </w:tr>
    </w:tbl>
    <w:p w:rsidR="00991F1D" w:rsidRDefault="00991F1D"/>
    <w:p w:rsidR="00991F1D" w:rsidRDefault="00821A7F">
      <w:pPr>
        <w:rPr>
          <w:rFonts w:ascii="Cambria" w:eastAsia="Cambria" w:hAnsi="Cambria" w:cs="Cambria"/>
          <w:b/>
          <w:i/>
          <w:color w:val="365F91"/>
          <w:sz w:val="32"/>
          <w:szCs w:val="32"/>
        </w:rPr>
      </w:pPr>
      <w:r>
        <w:br w:type="page"/>
      </w:r>
      <w:r>
        <w:rPr>
          <w:rFonts w:ascii="Times New Roman" w:eastAsia="Times New Roman" w:hAnsi="Times New Roman" w:cs="Times New Roman"/>
          <w:b/>
          <w:color w:val="000000"/>
          <w:sz w:val="28"/>
          <w:szCs w:val="28"/>
        </w:rPr>
        <w:lastRenderedPageBreak/>
        <w:t>Table of Contents</w:t>
      </w:r>
    </w:p>
    <w:sdt>
      <w:sdtPr>
        <w:id w:val="1508167557"/>
        <w:docPartObj>
          <w:docPartGallery w:val="Table of Contents"/>
          <w:docPartUnique/>
        </w:docPartObj>
      </w:sdtPr>
      <w:sdtContent>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heading=h.gjdgxs">
            <w:r>
              <w:rPr>
                <w:color w:val="000000"/>
              </w:rPr>
              <w:t>1.0</w:t>
            </w:r>
          </w:hyperlink>
          <w:hyperlink w:anchor="_heading=h.gjdgxs">
            <w:r>
              <w:rPr>
                <w:rFonts w:ascii="Cambria" w:eastAsia="Cambria" w:hAnsi="Cambria" w:cs="Cambria"/>
                <w:color w:val="000000"/>
                <w:sz w:val="22"/>
                <w:szCs w:val="22"/>
              </w:rPr>
              <w:tab/>
            </w:r>
          </w:hyperlink>
          <w:r>
            <w:fldChar w:fldCharType="begin"/>
          </w:r>
          <w:r>
            <w:instrText xml:space="preserve"> PAGEREF _heading=h.gjdgxs \h </w:instrText>
          </w:r>
          <w:r>
            <w:fldChar w:fldCharType="separate"/>
          </w:r>
          <w:r>
            <w:rPr>
              <w:color w:val="000000"/>
            </w:rPr>
            <w:t>Study Summary</w:t>
          </w:r>
          <w:r>
            <w:rPr>
              <w:color w:val="000000"/>
            </w:rPr>
            <w:tab/>
            <w:t>4</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30j0zll">
            <w:r>
              <w:rPr>
                <w:color w:val="000000"/>
              </w:rPr>
              <w:t>2.0</w:t>
            </w:r>
          </w:hyperlink>
          <w:hyperlink w:anchor="_heading=h.30j0zll">
            <w:r>
              <w:rPr>
                <w:rFonts w:ascii="Cambria" w:eastAsia="Cambria" w:hAnsi="Cambria" w:cs="Cambria"/>
                <w:color w:val="000000"/>
                <w:sz w:val="22"/>
                <w:szCs w:val="22"/>
              </w:rPr>
              <w:tab/>
            </w:r>
          </w:hyperlink>
          <w:r>
            <w:fldChar w:fldCharType="begin"/>
          </w:r>
          <w:r>
            <w:instrText xml:space="preserve"> PAGEREF _heading=h.30j0zll \h </w:instrText>
          </w:r>
          <w:r>
            <w:fldChar w:fldCharType="separate"/>
          </w:r>
          <w:r>
            <w:rPr>
              <w:color w:val="000000"/>
            </w:rPr>
            <w:t>Objectives</w:t>
          </w:r>
          <w:r>
            <w:rPr>
              <w:color w:val="000000"/>
            </w:rPr>
            <w:tab/>
            <w:t>4</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1fob9te">
            <w:r>
              <w:rPr>
                <w:color w:val="000000"/>
              </w:rPr>
              <w:t>3.0</w:t>
            </w:r>
          </w:hyperlink>
          <w:hyperlink w:anchor="_heading=h.1fob9te">
            <w:r>
              <w:rPr>
                <w:rFonts w:ascii="Cambria" w:eastAsia="Cambria" w:hAnsi="Cambria" w:cs="Cambria"/>
                <w:color w:val="000000"/>
                <w:sz w:val="22"/>
                <w:szCs w:val="22"/>
              </w:rPr>
              <w:tab/>
            </w:r>
          </w:hyperlink>
          <w:r>
            <w:fldChar w:fldCharType="begin"/>
          </w:r>
          <w:r>
            <w:instrText xml:space="preserve"> PAGEREF _heading=h.1fob9te \h </w:instrText>
          </w:r>
          <w:r>
            <w:fldChar w:fldCharType="separate"/>
          </w:r>
          <w:r>
            <w:rPr>
              <w:color w:val="000000"/>
            </w:rPr>
            <w:t>Background</w:t>
          </w:r>
          <w:r>
            <w:rPr>
              <w:color w:val="000000"/>
            </w:rPr>
            <w:tab/>
            <w:t>4</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3znysh7">
            <w:r>
              <w:rPr>
                <w:color w:val="000000"/>
              </w:rPr>
              <w:t>4.0</w:t>
            </w:r>
          </w:hyperlink>
          <w:hyperlink w:anchor="_heading=h.3znysh7">
            <w:r>
              <w:rPr>
                <w:rFonts w:ascii="Cambria" w:eastAsia="Cambria" w:hAnsi="Cambria" w:cs="Cambria"/>
                <w:color w:val="000000"/>
                <w:sz w:val="22"/>
                <w:szCs w:val="22"/>
              </w:rPr>
              <w:tab/>
            </w:r>
          </w:hyperlink>
          <w:r>
            <w:fldChar w:fldCharType="begin"/>
          </w:r>
          <w:r>
            <w:instrText xml:space="preserve"> PAGEREF _heading=h.3znysh7 \h </w:instrText>
          </w:r>
          <w:r>
            <w:fldChar w:fldCharType="separate"/>
          </w:r>
          <w:r>
            <w:rPr>
              <w:color w:val="000000"/>
            </w:rPr>
            <w:t>Study Endpoints</w:t>
          </w:r>
          <w:r>
            <w:rPr>
              <w:color w:val="000000"/>
            </w:rPr>
            <w:tab/>
            <w:t>5</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2et92p0">
            <w:r>
              <w:rPr>
                <w:color w:val="000000"/>
              </w:rPr>
              <w:t>5.0</w:t>
            </w:r>
          </w:hyperlink>
          <w:hyperlink w:anchor="_heading=h.2et92p0">
            <w:r>
              <w:rPr>
                <w:rFonts w:ascii="Cambria" w:eastAsia="Cambria" w:hAnsi="Cambria" w:cs="Cambria"/>
                <w:color w:val="000000"/>
                <w:sz w:val="22"/>
                <w:szCs w:val="22"/>
              </w:rPr>
              <w:tab/>
            </w:r>
          </w:hyperlink>
          <w:r>
            <w:fldChar w:fldCharType="begin"/>
          </w:r>
          <w:r>
            <w:instrText xml:space="preserve"> PAGEREF _heading=h.2et92p0 \h </w:instrText>
          </w:r>
          <w:r>
            <w:fldChar w:fldCharType="separate"/>
          </w:r>
          <w:r>
            <w:rPr>
              <w:color w:val="000000"/>
            </w:rPr>
            <w:t>Study Design and Statistical Analysis Plan</w:t>
          </w:r>
          <w:r>
            <w:rPr>
              <w:color w:val="000000"/>
            </w:rPr>
            <w:tab/>
            <w:t>5</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tyjcwt">
            <w:r>
              <w:rPr>
                <w:color w:val="000000"/>
              </w:rPr>
              <w:t>6.0</w:t>
            </w:r>
          </w:hyperlink>
          <w:hyperlink w:anchor="_heading=h.tyjcwt">
            <w:r>
              <w:rPr>
                <w:rFonts w:ascii="Cambria" w:eastAsia="Cambria" w:hAnsi="Cambria" w:cs="Cambria"/>
                <w:color w:val="000000"/>
                <w:sz w:val="22"/>
                <w:szCs w:val="22"/>
              </w:rPr>
              <w:tab/>
            </w:r>
          </w:hyperlink>
          <w:r>
            <w:fldChar w:fldCharType="begin"/>
          </w:r>
          <w:r>
            <w:instrText xml:space="preserve"> PAGEREF _heading=h.tyjcwt \h </w:instrText>
          </w:r>
          <w:r>
            <w:fldChar w:fldCharType="separate"/>
          </w:r>
          <w:r>
            <w:rPr>
              <w:color w:val="000000"/>
            </w:rPr>
            <w:t>Setting</w:t>
          </w:r>
          <w:r>
            <w:rPr>
              <w:color w:val="000000"/>
            </w:rPr>
            <w:tab/>
            <w:t>6</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3dy6vkm">
            <w:r>
              <w:rPr>
                <w:color w:val="000000"/>
              </w:rPr>
              <w:t>7.0</w:t>
            </w:r>
          </w:hyperlink>
          <w:hyperlink w:anchor="_heading=h.3dy6vkm">
            <w:r>
              <w:rPr>
                <w:rFonts w:ascii="Cambria" w:eastAsia="Cambria" w:hAnsi="Cambria" w:cs="Cambria"/>
                <w:color w:val="000000"/>
                <w:sz w:val="22"/>
                <w:szCs w:val="22"/>
              </w:rPr>
              <w:tab/>
            </w:r>
          </w:hyperlink>
          <w:r>
            <w:fldChar w:fldCharType="begin"/>
          </w:r>
          <w:r>
            <w:instrText xml:space="preserve"> PAGEREF _heading=h.3dy6vkm \h </w:instrText>
          </w:r>
          <w:r>
            <w:fldChar w:fldCharType="separate"/>
          </w:r>
          <w:r>
            <w:rPr>
              <w:color w:val="000000"/>
            </w:rPr>
            <w:t>Study Intervention(s)/Investigational Agent(s)</w:t>
          </w:r>
          <w:r>
            <w:rPr>
              <w:color w:val="000000"/>
            </w:rPr>
            <w:tab/>
            <w:t>6</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1t3h5sf">
            <w:r>
              <w:rPr>
                <w:color w:val="000000"/>
              </w:rPr>
              <w:t>8.0</w:t>
            </w:r>
          </w:hyperlink>
          <w:hyperlink w:anchor="_heading=h.1t3h5sf">
            <w:r>
              <w:rPr>
                <w:rFonts w:ascii="Cambria" w:eastAsia="Cambria" w:hAnsi="Cambria" w:cs="Cambria"/>
                <w:color w:val="000000"/>
                <w:sz w:val="22"/>
                <w:szCs w:val="22"/>
              </w:rPr>
              <w:tab/>
            </w:r>
          </w:hyperlink>
          <w:r>
            <w:fldChar w:fldCharType="begin"/>
          </w:r>
          <w:r>
            <w:instrText xml:space="preserve"> PAGEREF _heading=h.1t3h5sf \h </w:instrText>
          </w:r>
          <w:r>
            <w:fldChar w:fldCharType="separate"/>
          </w:r>
          <w:r>
            <w:rPr>
              <w:color w:val="000000"/>
            </w:rPr>
            <w:t>Procedures Involved</w:t>
          </w:r>
          <w:r>
            <w:rPr>
              <w:color w:val="000000"/>
            </w:rPr>
            <w:tab/>
            <w:t>8</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4d34og8">
            <w:r>
              <w:rPr>
                <w:color w:val="000000"/>
              </w:rPr>
              <w:t>9.0</w:t>
            </w:r>
          </w:hyperlink>
          <w:hyperlink w:anchor="_heading=h.4d34og8">
            <w:r>
              <w:rPr>
                <w:rFonts w:ascii="Cambria" w:eastAsia="Cambria" w:hAnsi="Cambria" w:cs="Cambria"/>
                <w:color w:val="000000"/>
                <w:sz w:val="22"/>
                <w:szCs w:val="22"/>
              </w:rPr>
              <w:tab/>
            </w:r>
          </w:hyperlink>
          <w:r>
            <w:fldChar w:fldCharType="begin"/>
          </w:r>
          <w:r>
            <w:instrText xml:space="preserve"> PAGEREF _heading=h.4d34og8 \h </w:instrText>
          </w:r>
          <w:r>
            <w:fldChar w:fldCharType="separate"/>
          </w:r>
          <w:r>
            <w:rPr>
              <w:color w:val="000000"/>
            </w:rPr>
            <w:t>Data and Specimen Long Term Storage and Use</w:t>
          </w:r>
          <w:r>
            <w:rPr>
              <w:color w:val="000000"/>
            </w:rPr>
            <w:tab/>
            <w:t>10</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2s8eyo1">
            <w:r>
              <w:rPr>
                <w:color w:val="000000"/>
              </w:rPr>
              <w:t>10.0</w:t>
            </w:r>
          </w:hyperlink>
          <w:hyperlink w:anchor="_heading=h.2s8eyo1">
            <w:r>
              <w:rPr>
                <w:rFonts w:ascii="Cambria" w:eastAsia="Cambria" w:hAnsi="Cambria" w:cs="Cambria"/>
                <w:color w:val="000000"/>
                <w:sz w:val="22"/>
                <w:szCs w:val="22"/>
              </w:rPr>
              <w:tab/>
            </w:r>
          </w:hyperlink>
          <w:r>
            <w:fldChar w:fldCharType="begin"/>
          </w:r>
          <w:r>
            <w:instrText xml:space="preserve"> PAGEREF _heading=h.2s8eyo1 \h </w:instrText>
          </w:r>
          <w:r>
            <w:fldChar w:fldCharType="separate"/>
          </w:r>
          <w:r>
            <w:rPr>
              <w:color w:val="000000"/>
            </w:rPr>
            <w:t>Sharing of Results with Subjects</w:t>
          </w:r>
          <w:r>
            <w:rPr>
              <w:color w:val="000000"/>
            </w:rPr>
            <w:tab/>
            <w:t>11</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17dp8vu">
            <w:r>
              <w:rPr>
                <w:color w:val="000000"/>
              </w:rPr>
              <w:t>11.0</w:t>
            </w:r>
          </w:hyperlink>
          <w:hyperlink w:anchor="_heading=h.17dp8vu">
            <w:r>
              <w:rPr>
                <w:rFonts w:ascii="Cambria" w:eastAsia="Cambria" w:hAnsi="Cambria" w:cs="Cambria"/>
                <w:color w:val="000000"/>
                <w:sz w:val="22"/>
                <w:szCs w:val="22"/>
              </w:rPr>
              <w:tab/>
            </w:r>
          </w:hyperlink>
          <w:r>
            <w:fldChar w:fldCharType="begin"/>
          </w:r>
          <w:r>
            <w:instrText xml:space="preserve"> PAGEREF _heading=h.17dp8vu \h </w:instrText>
          </w:r>
          <w:r>
            <w:fldChar w:fldCharType="separate"/>
          </w:r>
          <w:r>
            <w:rPr>
              <w:color w:val="000000"/>
            </w:rPr>
            <w:t>Study Timelines</w:t>
          </w:r>
          <w:r>
            <w:rPr>
              <w:color w:val="000000"/>
            </w:rPr>
            <w:tab/>
            <w:t>11</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3rdcrjn">
            <w:r>
              <w:rPr>
                <w:color w:val="000000"/>
              </w:rPr>
              <w:t>12.0</w:t>
            </w:r>
          </w:hyperlink>
          <w:hyperlink w:anchor="_heading=h.3rdcrjn">
            <w:r>
              <w:rPr>
                <w:rFonts w:ascii="Cambria" w:eastAsia="Cambria" w:hAnsi="Cambria" w:cs="Cambria"/>
                <w:color w:val="000000"/>
                <w:sz w:val="22"/>
                <w:szCs w:val="22"/>
              </w:rPr>
              <w:tab/>
            </w:r>
          </w:hyperlink>
          <w:r>
            <w:fldChar w:fldCharType="begin"/>
          </w:r>
          <w:r>
            <w:instrText xml:space="preserve"> PAGEREF _heading=h.3rdcrjn \h </w:instrText>
          </w:r>
          <w:r>
            <w:fldChar w:fldCharType="separate"/>
          </w:r>
          <w:r>
            <w:rPr>
              <w:color w:val="000000"/>
            </w:rPr>
            <w:t>Inclusion and Exclusion Criteria</w:t>
          </w:r>
          <w:r>
            <w:rPr>
              <w:color w:val="000000"/>
            </w:rPr>
            <w:tab/>
            <w:t>12</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26in1rg">
            <w:r>
              <w:rPr>
                <w:color w:val="000000"/>
              </w:rPr>
              <w:t>13.0</w:t>
            </w:r>
          </w:hyperlink>
          <w:hyperlink w:anchor="_heading=h.26in1rg">
            <w:r>
              <w:rPr>
                <w:rFonts w:ascii="Cambria" w:eastAsia="Cambria" w:hAnsi="Cambria" w:cs="Cambria"/>
                <w:color w:val="000000"/>
                <w:sz w:val="22"/>
                <w:szCs w:val="22"/>
              </w:rPr>
              <w:tab/>
            </w:r>
          </w:hyperlink>
          <w:r>
            <w:fldChar w:fldCharType="begin"/>
          </w:r>
          <w:r>
            <w:instrText xml:space="preserve"> PAGEREF _heading=h.26in1rg \h </w:instrText>
          </w:r>
          <w:r>
            <w:fldChar w:fldCharType="separate"/>
          </w:r>
          <w:r>
            <w:rPr>
              <w:color w:val="000000"/>
            </w:rPr>
            <w:t>Vulnerable Populations</w:t>
          </w:r>
          <w:r>
            <w:rPr>
              <w:color w:val="000000"/>
            </w:rPr>
            <w:tab/>
            <w:t>13</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lnxbz9">
            <w:r>
              <w:rPr>
                <w:color w:val="000000"/>
              </w:rPr>
              <w:t>14.0</w:t>
            </w:r>
          </w:hyperlink>
          <w:hyperlink w:anchor="_heading=h.lnxbz9">
            <w:r>
              <w:rPr>
                <w:rFonts w:ascii="Cambria" w:eastAsia="Cambria" w:hAnsi="Cambria" w:cs="Cambria"/>
                <w:color w:val="000000"/>
                <w:sz w:val="22"/>
                <w:szCs w:val="22"/>
              </w:rPr>
              <w:tab/>
            </w:r>
          </w:hyperlink>
          <w:r>
            <w:fldChar w:fldCharType="begin"/>
          </w:r>
          <w:r>
            <w:instrText xml:space="preserve"> PAGEREF _heading=h.lnxbz9 \h </w:instrText>
          </w:r>
          <w:r>
            <w:fldChar w:fldCharType="separate"/>
          </w:r>
          <w:r>
            <w:rPr>
              <w:color w:val="000000"/>
            </w:rPr>
            <w:t>Number of Subjects</w:t>
          </w:r>
          <w:r>
            <w:rPr>
              <w:color w:val="000000"/>
            </w:rPr>
            <w:tab/>
            <w:t>13</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35nkun2">
            <w:r>
              <w:rPr>
                <w:color w:val="000000"/>
              </w:rPr>
              <w:t>15.0</w:t>
            </w:r>
          </w:hyperlink>
          <w:hyperlink w:anchor="_heading=h.35nkun2">
            <w:r>
              <w:rPr>
                <w:rFonts w:ascii="Cambria" w:eastAsia="Cambria" w:hAnsi="Cambria" w:cs="Cambria"/>
                <w:color w:val="000000"/>
                <w:sz w:val="22"/>
                <w:szCs w:val="22"/>
              </w:rPr>
              <w:tab/>
            </w:r>
          </w:hyperlink>
          <w:r>
            <w:fldChar w:fldCharType="begin"/>
          </w:r>
          <w:r>
            <w:instrText xml:space="preserve"> PAGEREF _heading=h.35nkun2 \h </w:instrText>
          </w:r>
          <w:r>
            <w:fldChar w:fldCharType="separate"/>
          </w:r>
          <w:r>
            <w:rPr>
              <w:color w:val="000000"/>
            </w:rPr>
            <w:t>Recruitment Methods</w:t>
          </w:r>
          <w:r>
            <w:rPr>
              <w:color w:val="000000"/>
            </w:rPr>
            <w:tab/>
            <w:t>14</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1ksv4uv">
            <w:r>
              <w:rPr>
                <w:color w:val="000000"/>
              </w:rPr>
              <w:t>16.0</w:t>
            </w:r>
          </w:hyperlink>
          <w:hyperlink w:anchor="_heading=h.1ksv4uv">
            <w:r>
              <w:rPr>
                <w:rFonts w:ascii="Cambria" w:eastAsia="Cambria" w:hAnsi="Cambria" w:cs="Cambria"/>
                <w:color w:val="000000"/>
                <w:sz w:val="22"/>
                <w:szCs w:val="22"/>
              </w:rPr>
              <w:tab/>
            </w:r>
          </w:hyperlink>
          <w:r>
            <w:fldChar w:fldCharType="begin"/>
          </w:r>
          <w:r>
            <w:instrText xml:space="preserve"> PAGEREF _heading=h.1ksv4uv \h </w:instrText>
          </w:r>
          <w:r>
            <w:fldChar w:fldCharType="separate"/>
          </w:r>
          <w:r>
            <w:rPr>
              <w:color w:val="000000"/>
            </w:rPr>
            <w:t>Withdrawal of Subjects</w:t>
          </w:r>
          <w:r>
            <w:rPr>
              <w:color w:val="000000"/>
            </w:rPr>
            <w:tab/>
            <w:t>15</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44sinio">
            <w:r>
              <w:rPr>
                <w:color w:val="000000"/>
              </w:rPr>
              <w:t>17.0</w:t>
            </w:r>
          </w:hyperlink>
          <w:hyperlink w:anchor="_heading=h.44sinio">
            <w:r>
              <w:rPr>
                <w:rFonts w:ascii="Cambria" w:eastAsia="Cambria" w:hAnsi="Cambria" w:cs="Cambria"/>
                <w:color w:val="000000"/>
                <w:sz w:val="22"/>
                <w:szCs w:val="22"/>
              </w:rPr>
              <w:tab/>
            </w:r>
          </w:hyperlink>
          <w:r>
            <w:fldChar w:fldCharType="begin"/>
          </w:r>
          <w:r>
            <w:instrText xml:space="preserve"> PAGEREF _heading=h.44sinio \h </w:instrText>
          </w:r>
          <w:r>
            <w:fldChar w:fldCharType="separate"/>
          </w:r>
          <w:r>
            <w:rPr>
              <w:color w:val="000000"/>
            </w:rPr>
            <w:t>Risks to Subjects</w:t>
          </w:r>
          <w:r>
            <w:rPr>
              <w:color w:val="000000"/>
            </w:rPr>
            <w:tab/>
            <w:t>16</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2jxsxqh">
            <w:r>
              <w:rPr>
                <w:color w:val="000000"/>
              </w:rPr>
              <w:t>18.0</w:t>
            </w:r>
          </w:hyperlink>
          <w:hyperlink w:anchor="_heading=h.2jxsxqh">
            <w:r>
              <w:rPr>
                <w:rFonts w:ascii="Cambria" w:eastAsia="Cambria" w:hAnsi="Cambria" w:cs="Cambria"/>
                <w:color w:val="000000"/>
                <w:sz w:val="22"/>
                <w:szCs w:val="22"/>
              </w:rPr>
              <w:tab/>
            </w:r>
          </w:hyperlink>
          <w:r>
            <w:fldChar w:fldCharType="begin"/>
          </w:r>
          <w:r>
            <w:instrText xml:space="preserve"> PAGEREF _heading=h.2jxsxqh \h </w:instrText>
          </w:r>
          <w:r>
            <w:fldChar w:fldCharType="separate"/>
          </w:r>
          <w:r>
            <w:rPr>
              <w:color w:val="000000"/>
            </w:rPr>
            <w:t>Potential Benefits to Subjects</w:t>
          </w:r>
          <w:r>
            <w:rPr>
              <w:color w:val="000000"/>
            </w:rPr>
            <w:tab/>
            <w:t>17</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z337ya">
            <w:r>
              <w:rPr>
                <w:color w:val="000000"/>
              </w:rPr>
              <w:t>19.0</w:t>
            </w:r>
          </w:hyperlink>
          <w:hyperlink w:anchor="_heading=h.z337ya">
            <w:r>
              <w:rPr>
                <w:rFonts w:ascii="Cambria" w:eastAsia="Cambria" w:hAnsi="Cambria" w:cs="Cambria"/>
                <w:color w:val="000000"/>
                <w:sz w:val="22"/>
                <w:szCs w:val="22"/>
              </w:rPr>
              <w:tab/>
            </w:r>
          </w:hyperlink>
          <w:r>
            <w:fldChar w:fldCharType="begin"/>
          </w:r>
          <w:r>
            <w:instrText xml:space="preserve"> PAGEREF _heading=h.z337ya \h </w:instrText>
          </w:r>
          <w:r>
            <w:fldChar w:fldCharType="separate"/>
          </w:r>
          <w:r>
            <w:rPr>
              <w:color w:val="000000"/>
            </w:rPr>
            <w:t>Data Management and Confidentiality</w:t>
          </w:r>
          <w:r>
            <w:rPr>
              <w:color w:val="000000"/>
            </w:rPr>
            <w:tab/>
            <w:t>18</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3j2qqm3">
            <w:r>
              <w:rPr>
                <w:color w:val="000000"/>
              </w:rPr>
              <w:t>20.0</w:t>
            </w:r>
          </w:hyperlink>
          <w:hyperlink w:anchor="_heading=h.3j2qqm3">
            <w:r>
              <w:rPr>
                <w:rFonts w:ascii="Cambria" w:eastAsia="Cambria" w:hAnsi="Cambria" w:cs="Cambria"/>
                <w:color w:val="000000"/>
                <w:sz w:val="22"/>
                <w:szCs w:val="22"/>
              </w:rPr>
              <w:tab/>
            </w:r>
          </w:hyperlink>
          <w:r>
            <w:fldChar w:fldCharType="begin"/>
          </w:r>
          <w:r>
            <w:instrText xml:space="preserve"> PAGEREF _heading=h.3j2qqm3 \h </w:instrText>
          </w:r>
          <w:r>
            <w:fldChar w:fldCharType="separate"/>
          </w:r>
          <w:r>
            <w:rPr>
              <w:color w:val="000000"/>
            </w:rPr>
            <w:t>Provisions to Protect the Privacy Interests of Subjects</w:t>
          </w:r>
          <w:r>
            <w:rPr>
              <w:color w:val="000000"/>
            </w:rPr>
            <w:tab/>
            <w:t>19</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1y810tw">
            <w:r>
              <w:rPr>
                <w:color w:val="000000"/>
              </w:rPr>
              <w:t>21.0</w:t>
            </w:r>
          </w:hyperlink>
          <w:hyperlink w:anchor="_heading=h.1y810tw">
            <w:r>
              <w:rPr>
                <w:rFonts w:ascii="Cambria" w:eastAsia="Cambria" w:hAnsi="Cambria" w:cs="Cambria"/>
                <w:color w:val="000000"/>
                <w:sz w:val="22"/>
                <w:szCs w:val="22"/>
              </w:rPr>
              <w:tab/>
            </w:r>
          </w:hyperlink>
          <w:r>
            <w:fldChar w:fldCharType="begin"/>
          </w:r>
          <w:r>
            <w:instrText xml:space="preserve"> PAGEREF _heading=h.1y810tw \h </w:instrText>
          </w:r>
          <w:r>
            <w:fldChar w:fldCharType="separate"/>
          </w:r>
          <w:r>
            <w:rPr>
              <w:color w:val="000000"/>
            </w:rPr>
            <w:t>Provisions to Monitor the Data to Ensure the Safety of Subjects</w:t>
          </w:r>
          <w:r>
            <w:rPr>
              <w:color w:val="000000"/>
            </w:rPr>
            <w:tab/>
            <w:t>20</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4i7ojhp">
            <w:r>
              <w:rPr>
                <w:color w:val="000000"/>
              </w:rPr>
              <w:t>22.0</w:t>
            </w:r>
          </w:hyperlink>
          <w:hyperlink w:anchor="_heading=h.4i7ojhp">
            <w:r>
              <w:rPr>
                <w:rFonts w:ascii="Cambria" w:eastAsia="Cambria" w:hAnsi="Cambria" w:cs="Cambria"/>
                <w:color w:val="000000"/>
                <w:sz w:val="22"/>
                <w:szCs w:val="22"/>
              </w:rPr>
              <w:tab/>
            </w:r>
          </w:hyperlink>
          <w:r>
            <w:fldChar w:fldCharType="begin"/>
          </w:r>
          <w:r>
            <w:instrText xml:space="preserve"> PAGEREF _heading=h.4i7ojhp \h </w:instrText>
          </w:r>
          <w:r>
            <w:fldChar w:fldCharType="separate"/>
          </w:r>
          <w:r>
            <w:rPr>
              <w:color w:val="000000"/>
            </w:rPr>
            <w:t>Compensation for Research Related Injury</w:t>
          </w:r>
          <w:r>
            <w:rPr>
              <w:color w:val="000000"/>
            </w:rPr>
            <w:tab/>
            <w:t>21</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2xcytpi">
            <w:r>
              <w:rPr>
                <w:color w:val="000000"/>
              </w:rPr>
              <w:t>23.0</w:t>
            </w:r>
          </w:hyperlink>
          <w:hyperlink w:anchor="_heading=h.2xcytpi">
            <w:r>
              <w:rPr>
                <w:rFonts w:ascii="Cambria" w:eastAsia="Cambria" w:hAnsi="Cambria" w:cs="Cambria"/>
                <w:color w:val="000000"/>
                <w:sz w:val="22"/>
                <w:szCs w:val="22"/>
              </w:rPr>
              <w:tab/>
            </w:r>
          </w:hyperlink>
          <w:r>
            <w:fldChar w:fldCharType="begin"/>
          </w:r>
          <w:r>
            <w:instrText xml:space="preserve"> PAGEREF _heading=h.2xcytpi \h </w:instrText>
          </w:r>
          <w:r>
            <w:fldChar w:fldCharType="separate"/>
          </w:r>
          <w:r>
            <w:rPr>
              <w:color w:val="000000"/>
            </w:rPr>
            <w:t>Economic Burden to Subjects</w:t>
          </w:r>
          <w:r>
            <w:rPr>
              <w:color w:val="000000"/>
            </w:rPr>
            <w:tab/>
            <w:t>21</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1ci93xb">
            <w:r>
              <w:rPr>
                <w:color w:val="000000"/>
              </w:rPr>
              <w:t>24.0</w:t>
            </w:r>
          </w:hyperlink>
          <w:hyperlink w:anchor="_heading=h.1ci93xb">
            <w:r>
              <w:rPr>
                <w:rFonts w:ascii="Cambria" w:eastAsia="Cambria" w:hAnsi="Cambria" w:cs="Cambria"/>
                <w:color w:val="000000"/>
                <w:sz w:val="22"/>
                <w:szCs w:val="22"/>
              </w:rPr>
              <w:tab/>
            </w:r>
          </w:hyperlink>
          <w:r>
            <w:fldChar w:fldCharType="begin"/>
          </w:r>
          <w:r>
            <w:instrText xml:space="preserve"> PAGEREF _heading=h.1ci93xb \h </w:instrText>
          </w:r>
          <w:r>
            <w:fldChar w:fldCharType="separate"/>
          </w:r>
          <w:r>
            <w:rPr>
              <w:color w:val="000000"/>
            </w:rPr>
            <w:t>Consent Process</w:t>
          </w:r>
          <w:r>
            <w:rPr>
              <w:color w:val="000000"/>
            </w:rPr>
            <w:tab/>
            <w:t>21</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2bn6wsx">
            <w:r>
              <w:rPr>
                <w:color w:val="000000"/>
              </w:rPr>
              <w:t>25.0</w:t>
            </w:r>
          </w:hyperlink>
          <w:hyperlink w:anchor="_heading=h.2bn6wsx">
            <w:r>
              <w:rPr>
                <w:rFonts w:ascii="Cambria" w:eastAsia="Cambria" w:hAnsi="Cambria" w:cs="Cambria"/>
                <w:color w:val="000000"/>
                <w:sz w:val="22"/>
                <w:szCs w:val="22"/>
              </w:rPr>
              <w:tab/>
            </w:r>
          </w:hyperlink>
          <w:r>
            <w:fldChar w:fldCharType="begin"/>
          </w:r>
          <w:r>
            <w:instrText xml:space="preserve"> PAGEREF _heading=h.2bn6wsx \h </w:instrText>
          </w:r>
          <w:r>
            <w:fldChar w:fldCharType="separate"/>
          </w:r>
          <w:r>
            <w:rPr>
              <w:color w:val="000000"/>
            </w:rPr>
            <w:t>Process to Document Consent in Writing</w:t>
          </w:r>
          <w:r>
            <w:rPr>
              <w:color w:val="000000"/>
            </w:rPr>
            <w:tab/>
            <w:t>24</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qsh70q">
            <w:r>
              <w:rPr>
                <w:color w:val="000000"/>
              </w:rPr>
              <w:t>26.0</w:t>
            </w:r>
          </w:hyperlink>
          <w:hyperlink w:anchor="_heading=h.qsh70q">
            <w:r>
              <w:rPr>
                <w:rFonts w:ascii="Cambria" w:eastAsia="Cambria" w:hAnsi="Cambria" w:cs="Cambria"/>
                <w:color w:val="000000"/>
                <w:sz w:val="22"/>
                <w:szCs w:val="22"/>
              </w:rPr>
              <w:tab/>
            </w:r>
          </w:hyperlink>
          <w:r>
            <w:fldChar w:fldCharType="begin"/>
          </w:r>
          <w:r>
            <w:instrText xml:space="preserve"> PAGEREF _heading=h.qsh70q \h </w:instrText>
          </w:r>
          <w:r>
            <w:fldChar w:fldCharType="separate"/>
          </w:r>
          <w:r>
            <w:rPr>
              <w:color w:val="000000"/>
            </w:rPr>
            <w:t>Resources Available</w:t>
          </w:r>
          <w:r>
            <w:rPr>
              <w:color w:val="000000"/>
            </w:rPr>
            <w:tab/>
            <w:t>25</w:t>
          </w:r>
          <w:r>
            <w:fldChar w:fldCharType="end"/>
          </w:r>
        </w:p>
        <w:p w:rsidR="00991F1D" w:rsidRDefault="00821A7F">
          <w:pPr>
            <w:pBdr>
              <w:top w:val="nil"/>
              <w:left w:val="nil"/>
              <w:bottom w:val="nil"/>
              <w:right w:val="nil"/>
              <w:between w:val="nil"/>
            </w:pBdr>
            <w:tabs>
              <w:tab w:val="left" w:pos="660"/>
              <w:tab w:val="right" w:pos="8630"/>
            </w:tabs>
            <w:spacing w:after="100"/>
            <w:rPr>
              <w:rFonts w:ascii="Cambria" w:eastAsia="Cambria" w:hAnsi="Cambria" w:cs="Cambria"/>
              <w:color w:val="000000"/>
              <w:sz w:val="22"/>
              <w:szCs w:val="22"/>
            </w:rPr>
          </w:pPr>
          <w:hyperlink w:anchor="_heading=h.3as4poj">
            <w:r>
              <w:rPr>
                <w:color w:val="000000"/>
              </w:rPr>
              <w:t>27.0</w:t>
            </w:r>
          </w:hyperlink>
          <w:hyperlink w:anchor="_heading=h.3as4poj">
            <w:r>
              <w:rPr>
                <w:rFonts w:ascii="Cambria" w:eastAsia="Cambria" w:hAnsi="Cambria" w:cs="Cambria"/>
                <w:color w:val="000000"/>
                <w:sz w:val="22"/>
                <w:szCs w:val="22"/>
              </w:rPr>
              <w:tab/>
            </w:r>
          </w:hyperlink>
          <w:r>
            <w:fldChar w:fldCharType="begin"/>
          </w:r>
          <w:r>
            <w:instrText xml:space="preserve"> PAGEREF _heading=h.3as4poj \h </w:instrText>
          </w:r>
          <w:r>
            <w:fldChar w:fldCharType="separate"/>
          </w:r>
          <w:r>
            <w:rPr>
              <w:color w:val="000000"/>
            </w:rPr>
            <w:t>Multi-Site Research</w:t>
          </w:r>
          <w:r>
            <w:rPr>
              <w:color w:val="000000"/>
            </w:rPr>
            <w:tab/>
            <w:t>25</w:t>
          </w:r>
          <w:r>
            <w:fldChar w:fldCharType="end"/>
          </w:r>
        </w:p>
        <w:p w:rsidR="00991F1D" w:rsidRDefault="00821A7F">
          <w:r>
            <w:fldChar w:fldCharType="end"/>
          </w:r>
        </w:p>
      </w:sdtContent>
    </w:sdt>
    <w:p w:rsidR="00991F1D" w:rsidRDefault="00821A7F">
      <w:pPr>
        <w:rPr>
          <w:rFonts w:ascii="Times New Roman" w:eastAsia="Times New Roman" w:hAnsi="Times New Roman" w:cs="Times New Roman"/>
          <w:b/>
          <w:sz w:val="28"/>
          <w:szCs w:val="28"/>
        </w:rPr>
      </w:pPr>
      <w:r>
        <w:br w:type="page"/>
      </w:r>
    </w:p>
    <w:p w:rsidR="00991F1D" w:rsidRDefault="00821A7F">
      <w:pPr>
        <w:pStyle w:val="Heading1"/>
        <w:numPr>
          <w:ilvl w:val="0"/>
          <w:numId w:val="1"/>
        </w:numPr>
      </w:pPr>
      <w:bookmarkStart w:id="0" w:name="_heading=h.gjdgxs" w:colFirst="0" w:colLast="0"/>
      <w:bookmarkEnd w:id="0"/>
      <w:r>
        <w:lastRenderedPageBreak/>
        <w:t>Study Summary</w:t>
      </w:r>
    </w:p>
    <w:p w:rsidR="00991F1D" w:rsidRDefault="00991F1D"/>
    <w:tbl>
      <w:tblPr>
        <w:tblStyle w:val="a3"/>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991F1D">
        <w:tc>
          <w:tcPr>
            <w:tcW w:w="2515" w:type="dxa"/>
          </w:tcPr>
          <w:p w:rsidR="00991F1D" w:rsidRDefault="00821A7F">
            <w:r>
              <w:rPr>
                <w:rFonts w:ascii="Times New Roman" w:eastAsia="Times New Roman" w:hAnsi="Times New Roman" w:cs="Times New Roman"/>
                <w:b/>
              </w:rPr>
              <w:t>Study Title</w:t>
            </w:r>
          </w:p>
        </w:tc>
        <w:tc>
          <w:tcPr>
            <w:tcW w:w="6115" w:type="dxa"/>
          </w:tcPr>
          <w:p w:rsidR="00991F1D" w:rsidRDefault="00821A7F">
            <w:r>
              <w:t>Context-Aware Sit-Stand Intervention for Promoting</w:t>
            </w:r>
          </w:p>
          <w:p w:rsidR="00991F1D" w:rsidRDefault="00821A7F">
            <w:r>
              <w:t>Healthy Behaviors in Knowledge Workers</w:t>
            </w:r>
          </w:p>
        </w:tc>
      </w:tr>
      <w:tr w:rsidR="00991F1D">
        <w:tc>
          <w:tcPr>
            <w:tcW w:w="2515" w:type="dxa"/>
          </w:tcPr>
          <w:p w:rsidR="00991F1D" w:rsidRDefault="00821A7F">
            <w:r>
              <w:rPr>
                <w:rFonts w:ascii="Times New Roman" w:eastAsia="Times New Roman" w:hAnsi="Times New Roman" w:cs="Times New Roman"/>
                <w:b/>
              </w:rPr>
              <w:t>Study Design</w:t>
            </w:r>
          </w:p>
        </w:tc>
        <w:tc>
          <w:tcPr>
            <w:tcW w:w="6115" w:type="dxa"/>
          </w:tcPr>
          <w:p w:rsidR="00991F1D" w:rsidRDefault="00821A7F">
            <w:r>
              <w:t>In this study, knowledge workers will be recruited for a three-week observational study about their sit and stand behaviors when using sit-stand desks. Each participant’s sit-stand desk will be equipped with our custom hardware to track the desk's height over the study period. Participants will also be provided with the software to track workers’ on-screen activities and notifications every 30 minutes to collect self-reported standing scores, a measure of workers’ willingness to stand for each time interval. Collected data will be analyzed to investigate the relationship between their working context and their postural status. Later, a semi-structured interview will be held to obtain feedback from participants.</w:t>
            </w:r>
          </w:p>
        </w:tc>
      </w:tr>
      <w:tr w:rsidR="00991F1D">
        <w:tc>
          <w:tcPr>
            <w:tcW w:w="2515" w:type="dxa"/>
          </w:tcPr>
          <w:p w:rsidR="00991F1D" w:rsidRDefault="00821A7F">
            <w:r>
              <w:rPr>
                <w:rFonts w:ascii="Times New Roman" w:eastAsia="Times New Roman" w:hAnsi="Times New Roman" w:cs="Times New Roman"/>
                <w:b/>
              </w:rPr>
              <w:t>Primary Objective</w:t>
            </w:r>
          </w:p>
        </w:tc>
        <w:tc>
          <w:tcPr>
            <w:tcW w:w="6115" w:type="dxa"/>
          </w:tcPr>
          <w:p w:rsidR="00991F1D" w:rsidRDefault="00821A7F">
            <w:r>
              <w:t>We hope to identify moments and contexts in which workers are willing to transition from sitting to standing and vice versa.</w:t>
            </w:r>
          </w:p>
        </w:tc>
      </w:tr>
      <w:tr w:rsidR="00991F1D">
        <w:tc>
          <w:tcPr>
            <w:tcW w:w="2515" w:type="dxa"/>
          </w:tcPr>
          <w:p w:rsidR="00991F1D" w:rsidRDefault="00821A7F">
            <w:r>
              <w:rPr>
                <w:rFonts w:ascii="Times New Roman" w:eastAsia="Times New Roman" w:hAnsi="Times New Roman" w:cs="Times New Roman"/>
                <w:b/>
              </w:rPr>
              <w:t>Secondary Objective(s)</w:t>
            </w:r>
          </w:p>
        </w:tc>
        <w:tc>
          <w:tcPr>
            <w:tcW w:w="6115" w:type="dxa"/>
          </w:tcPr>
          <w:p w:rsidR="00991F1D" w:rsidRDefault="00821A7F">
            <w:r>
              <w:t>We want to study specific time points in time when workers would be willing to switch postures during</w:t>
            </w:r>
          </w:p>
          <w:p w:rsidR="00991F1D" w:rsidRDefault="00821A7F">
            <w:r>
              <w:t>their working hours to prevent sedentary behaviors with minimal disruption to their work.</w:t>
            </w:r>
          </w:p>
        </w:tc>
      </w:tr>
      <w:tr w:rsidR="00991F1D">
        <w:tc>
          <w:tcPr>
            <w:tcW w:w="2515" w:type="dxa"/>
          </w:tcPr>
          <w:p w:rsidR="00991F1D" w:rsidRDefault="00821A7F">
            <w:pPr>
              <w:rPr>
                <w:rFonts w:ascii="Times New Roman" w:eastAsia="Times New Roman" w:hAnsi="Times New Roman" w:cs="Times New Roman"/>
                <w:b/>
              </w:rPr>
            </w:pPr>
            <w:r>
              <w:rPr>
                <w:rFonts w:ascii="Times New Roman" w:eastAsia="Times New Roman" w:hAnsi="Times New Roman" w:cs="Times New Roman"/>
                <w:b/>
              </w:rPr>
              <w:t>Study Population</w:t>
            </w:r>
          </w:p>
        </w:tc>
        <w:tc>
          <w:tcPr>
            <w:tcW w:w="6115" w:type="dxa"/>
          </w:tcPr>
          <w:p w:rsidR="00991F1D" w:rsidRDefault="00821A7F">
            <w:r>
              <w:t>Modern knowledge workers who have sit-stand desks.</w:t>
            </w:r>
          </w:p>
        </w:tc>
      </w:tr>
      <w:tr w:rsidR="00991F1D">
        <w:tc>
          <w:tcPr>
            <w:tcW w:w="2515" w:type="dxa"/>
          </w:tcPr>
          <w:p w:rsidR="00991F1D" w:rsidRDefault="00821A7F">
            <w:pPr>
              <w:rPr>
                <w:rFonts w:ascii="Times New Roman" w:eastAsia="Times New Roman" w:hAnsi="Times New Roman" w:cs="Times New Roman"/>
                <w:b/>
              </w:rPr>
            </w:pPr>
            <w:r>
              <w:rPr>
                <w:rFonts w:ascii="Times New Roman" w:eastAsia="Times New Roman" w:hAnsi="Times New Roman" w:cs="Times New Roman"/>
                <w:b/>
              </w:rPr>
              <w:t>Sample Size</w:t>
            </w:r>
          </w:p>
        </w:tc>
        <w:tc>
          <w:tcPr>
            <w:tcW w:w="6115" w:type="dxa"/>
          </w:tcPr>
          <w:p w:rsidR="00991F1D" w:rsidRDefault="00821A7F">
            <w:r>
              <w:t>10 participants</w:t>
            </w:r>
          </w:p>
        </w:tc>
      </w:tr>
      <w:tr w:rsidR="00991F1D">
        <w:tc>
          <w:tcPr>
            <w:tcW w:w="2515" w:type="dxa"/>
          </w:tcPr>
          <w:p w:rsidR="00991F1D" w:rsidRDefault="00821A7F">
            <w:r>
              <w:rPr>
                <w:rFonts w:ascii="Times New Roman" w:eastAsia="Times New Roman" w:hAnsi="Times New Roman" w:cs="Times New Roman"/>
                <w:b/>
              </w:rPr>
              <w:t xml:space="preserve">Research Intervention(s)/ Investigational Agent(s) </w:t>
            </w:r>
          </w:p>
        </w:tc>
        <w:tc>
          <w:tcPr>
            <w:tcW w:w="6115" w:type="dxa"/>
          </w:tcPr>
          <w:p w:rsidR="00991F1D" w:rsidRDefault="00821A7F">
            <w:r>
              <w:t>Surveys, interviews, observations, collecting data</w:t>
            </w:r>
          </w:p>
        </w:tc>
      </w:tr>
      <w:tr w:rsidR="00991F1D">
        <w:tc>
          <w:tcPr>
            <w:tcW w:w="2515" w:type="dxa"/>
          </w:tcPr>
          <w:p w:rsidR="00991F1D" w:rsidRDefault="00821A7F">
            <w:pPr>
              <w:rPr>
                <w:rFonts w:ascii="Times New Roman" w:eastAsia="Times New Roman" w:hAnsi="Times New Roman" w:cs="Times New Roman"/>
                <w:b/>
              </w:rPr>
            </w:pPr>
            <w:r>
              <w:rPr>
                <w:rFonts w:ascii="Times New Roman" w:eastAsia="Times New Roman" w:hAnsi="Times New Roman" w:cs="Times New Roman"/>
                <w:b/>
              </w:rPr>
              <w:t>Study Duration for Individual Participants</w:t>
            </w:r>
          </w:p>
        </w:tc>
        <w:tc>
          <w:tcPr>
            <w:tcW w:w="6115" w:type="dxa"/>
          </w:tcPr>
          <w:p w:rsidR="00991F1D" w:rsidRDefault="00821A7F">
            <w:r>
              <w:t>Three weeks (15 weekdays)</w:t>
            </w:r>
          </w:p>
        </w:tc>
      </w:tr>
      <w:tr w:rsidR="00991F1D">
        <w:tc>
          <w:tcPr>
            <w:tcW w:w="2515" w:type="dxa"/>
          </w:tcPr>
          <w:p w:rsidR="00991F1D" w:rsidRDefault="00821A7F">
            <w:pPr>
              <w:rPr>
                <w:rFonts w:ascii="Times New Roman" w:eastAsia="Times New Roman" w:hAnsi="Times New Roman" w:cs="Times New Roman"/>
                <w:b/>
              </w:rPr>
            </w:pPr>
            <w:r>
              <w:rPr>
                <w:rFonts w:ascii="Times New Roman" w:eastAsia="Times New Roman" w:hAnsi="Times New Roman" w:cs="Times New Roman"/>
                <w:b/>
              </w:rPr>
              <w:t xml:space="preserve">Acronyms and Definitions </w:t>
            </w:r>
          </w:p>
        </w:tc>
        <w:tc>
          <w:tcPr>
            <w:tcW w:w="6115" w:type="dxa"/>
          </w:tcPr>
          <w:p w:rsidR="00991F1D" w:rsidRDefault="00991F1D">
            <w:pPr>
              <w:rPr>
                <w:i/>
                <w:highlight w:val="yellow"/>
              </w:rPr>
            </w:pPr>
          </w:p>
        </w:tc>
      </w:tr>
    </w:tbl>
    <w:p w:rsidR="00991F1D" w:rsidRDefault="00991F1D"/>
    <w:p w:rsidR="00991F1D" w:rsidRDefault="00991F1D"/>
    <w:p w:rsidR="00991F1D" w:rsidRDefault="00821A7F">
      <w:pPr>
        <w:pStyle w:val="Heading1"/>
        <w:numPr>
          <w:ilvl w:val="0"/>
          <w:numId w:val="1"/>
        </w:numPr>
        <w:ind w:left="0" w:firstLine="0"/>
      </w:pPr>
      <w:bookmarkStart w:id="1" w:name="_heading=h.30j0zll" w:colFirst="0" w:colLast="0"/>
      <w:bookmarkEnd w:id="1"/>
      <w:r>
        <w:t>Objectives</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purpose, specific aims, or objectives of this study</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 xml:space="preserve">Prolonged sitting is associated with increased risks of cardiovascular diseases, low back pain, and premature death. Sit-stand desks are promoted as an effective intervention to promote healthy behaviors among knowledge workers by encouraging them to alternate postures between </w:t>
      </w:r>
      <w:r>
        <w:lastRenderedPageBreak/>
        <w:t>sitting and standing. The state-of-the-art approach uses a software-based alert that notifies workers to change their posture at fixed intervals. However, the lack of contextual consideration in suggesting a posture switch may be detrimental to productivity, as it can be disruptive to workers, and having an intervention system force, the switch between sitting and standing may adversely affect workers’ willingness to switch postures. Hence, in this study, we want to understand the relationship between a worker’s working context and personal preferences to encourage healthy and productive behaviors by collecting data about their sit and stand postures and their working context in real-time.</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State the hypotheses to be tested</w:t>
      </w:r>
      <w:r>
        <w:rPr>
          <w:rFonts w:ascii="Times New Roman" w:eastAsia="Times New Roman" w:hAnsi="Times New Roman" w:cs="Times New Roman"/>
          <w:color w:val="000000"/>
        </w:rPr>
        <w:t xml:space="preserve">: </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We hypothesize that knowledge workers face challenges in switching sit and stand postures manually or automatically to avoid unnecessary interruptions while working.</w:t>
      </w:r>
    </w:p>
    <w:p w:rsidR="00991F1D" w:rsidRDefault="00821A7F">
      <w:pPr>
        <w:pBdr>
          <w:top w:val="nil"/>
          <w:left w:val="nil"/>
          <w:bottom w:val="nil"/>
          <w:right w:val="nil"/>
          <w:between w:val="nil"/>
        </w:pBdr>
        <w:spacing w:before="120" w:after="120"/>
        <w:ind w:left="1260" w:right="180"/>
      </w:pPr>
      <w:r>
        <w:t>We hypothesize that knowledge workers' postural status switching relates to their ongoing working context.</w:t>
      </w:r>
    </w:p>
    <w:p w:rsidR="00991F1D" w:rsidRDefault="00991F1D">
      <w:pPr>
        <w:pBdr>
          <w:top w:val="nil"/>
          <w:left w:val="nil"/>
          <w:bottom w:val="nil"/>
          <w:right w:val="nil"/>
          <w:between w:val="nil"/>
        </w:pBdr>
        <w:spacing w:before="120" w:after="120"/>
        <w:ind w:left="1260" w:right="180"/>
      </w:pPr>
    </w:p>
    <w:p w:rsidR="00991F1D" w:rsidRDefault="00821A7F">
      <w:pPr>
        <w:pStyle w:val="Heading1"/>
        <w:numPr>
          <w:ilvl w:val="0"/>
          <w:numId w:val="1"/>
        </w:numPr>
        <w:spacing w:before="240"/>
        <w:ind w:right="180"/>
      </w:pPr>
      <w:bookmarkStart w:id="2" w:name="_heading=h.1fob9te" w:colFirst="0" w:colLast="0"/>
      <w:bookmarkEnd w:id="2"/>
      <w:r>
        <w:t>Background</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Summarize the relevant prior </w:t>
      </w:r>
      <w:r>
        <w:rPr>
          <w:rFonts w:ascii="Times New Roman" w:eastAsia="Times New Roman" w:hAnsi="Times New Roman" w:cs="Times New Roman"/>
          <w:i/>
        </w:rPr>
        <w:t>research on</w:t>
      </w:r>
      <w:r>
        <w:rPr>
          <w:rFonts w:ascii="Times New Roman" w:eastAsia="Times New Roman" w:hAnsi="Times New Roman" w:cs="Times New Roman"/>
          <w:i/>
          <w:color w:val="000000"/>
        </w:rPr>
        <w:t xml:space="preserve"> this topic and gaps in current knowledge within the field of study</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Prolonged sitting is associated with increased risks of multiple types of diseases [1-3]. The state-of-the-art approach to suggest modern knowledge workers to switching between sitting and standing postures is using a software-based alert that notifies workers to change their posture at fixed intervals (e.g., alternating between 30–50 minutes of sitting time and 10–20 minutes of standing time [4-6]). However, there appears to be relatively little research focused on intelligently suggesting users switch postures based on their ongoing working contexts to avoid distractions and disruptions.</w:t>
      </w:r>
    </w:p>
    <w:p w:rsidR="00991F1D" w:rsidRDefault="00821A7F">
      <w:pPr>
        <w:pBdr>
          <w:top w:val="nil"/>
          <w:left w:val="nil"/>
          <w:bottom w:val="nil"/>
          <w:right w:val="nil"/>
          <w:between w:val="nil"/>
        </w:pBdr>
        <w:spacing w:before="120" w:after="120"/>
        <w:ind w:left="1260" w:right="180"/>
      </w:pPr>
      <w:r>
        <w:t xml:space="preserve">[1] Taylor, W. C. Prolonged Sitting and the Risk of Cardiovascular Disease and Mortality. </w:t>
      </w:r>
      <w:proofErr w:type="spellStart"/>
      <w:r>
        <w:t>Curr</w:t>
      </w:r>
      <w:proofErr w:type="spellEnd"/>
      <w:r>
        <w:t>. Cardiovasc. Risk Rep. 5, 350–357 (2011).</w:t>
      </w:r>
    </w:p>
    <w:p w:rsidR="00991F1D" w:rsidRDefault="00821A7F">
      <w:pPr>
        <w:pBdr>
          <w:top w:val="nil"/>
          <w:left w:val="nil"/>
          <w:bottom w:val="nil"/>
          <w:right w:val="nil"/>
          <w:between w:val="nil"/>
        </w:pBdr>
        <w:spacing w:before="120" w:after="120"/>
        <w:ind w:left="1260" w:right="180"/>
      </w:pPr>
      <w:r>
        <w:t>[2] Corlett, E. N. Background to sitting at work: research-based requirements for the design of work seats. Ergonomics 49, 1538–1546 (2006).</w:t>
      </w:r>
    </w:p>
    <w:p w:rsidR="00991F1D" w:rsidRDefault="00821A7F">
      <w:pPr>
        <w:pBdr>
          <w:top w:val="nil"/>
          <w:left w:val="nil"/>
          <w:bottom w:val="nil"/>
          <w:right w:val="nil"/>
          <w:between w:val="nil"/>
        </w:pBdr>
        <w:spacing w:before="120" w:after="120"/>
        <w:ind w:left="1260" w:right="180"/>
      </w:pPr>
      <w:r>
        <w:t xml:space="preserve">[3] </w:t>
      </w:r>
      <w:proofErr w:type="spellStart"/>
      <w:r>
        <w:t>Ekelund</w:t>
      </w:r>
      <w:proofErr w:type="spellEnd"/>
      <w:r>
        <w:t xml:space="preserve">, U. et al. Does physical activity attenuate, or even eliminate, the detrimental association of sitting time with mortality? A harmonized </w:t>
      </w:r>
      <w:r>
        <w:lastRenderedPageBreak/>
        <w:t>meta-analysis of data from more than 1 million men and women. The Lancet 388, 1302–1310 (2016).</w:t>
      </w:r>
    </w:p>
    <w:p w:rsidR="00991F1D" w:rsidRDefault="00821A7F">
      <w:pPr>
        <w:pBdr>
          <w:top w:val="nil"/>
          <w:left w:val="nil"/>
          <w:bottom w:val="nil"/>
          <w:right w:val="nil"/>
          <w:between w:val="nil"/>
        </w:pBdr>
        <w:spacing w:before="120" w:after="120"/>
        <w:ind w:left="1260" w:right="180"/>
      </w:pPr>
      <w:r>
        <w:t xml:space="preserve">[4] Sharma, P. P., Mehta, R. K., Pickens, A., Han, G. &amp; </w:t>
      </w:r>
      <w:proofErr w:type="spellStart"/>
      <w:r>
        <w:t>Benden</w:t>
      </w:r>
      <w:proofErr w:type="spellEnd"/>
      <w:r>
        <w:t>, M. Sit-Stand Desk Software Can Now Monitor and Prompt Office Workers to Change Health Behaviors. Hum. Factors 61, 816–824 (2019).</w:t>
      </w:r>
    </w:p>
    <w:p w:rsidR="00991F1D" w:rsidRDefault="00821A7F">
      <w:pPr>
        <w:pBdr>
          <w:top w:val="nil"/>
          <w:left w:val="nil"/>
          <w:bottom w:val="nil"/>
          <w:right w:val="nil"/>
          <w:between w:val="nil"/>
        </w:pBdr>
        <w:spacing w:before="120" w:after="120"/>
        <w:ind w:left="1260" w:right="180"/>
      </w:pPr>
      <w:r>
        <w:t xml:space="preserve">[5] Barbieri, D. F. et al. Sit–Stand Tables </w:t>
      </w:r>
      <w:proofErr w:type="gramStart"/>
      <w:r>
        <w:t>With</w:t>
      </w:r>
      <w:proofErr w:type="gramEnd"/>
      <w:r>
        <w:t xml:space="preserve"> Semi-Automated Position Changes: A New Interactive Approach for Reducing Sitting in Office Work. IISE Trans. </w:t>
      </w:r>
      <w:proofErr w:type="spellStart"/>
      <w:r>
        <w:t>Occup</w:t>
      </w:r>
      <w:proofErr w:type="spellEnd"/>
      <w:r>
        <w:t>. Ergon. Hum. Factors 5, 39–46 (2017).</w:t>
      </w:r>
    </w:p>
    <w:p w:rsidR="00991F1D" w:rsidRDefault="00821A7F">
      <w:pPr>
        <w:pBdr>
          <w:top w:val="nil"/>
          <w:left w:val="nil"/>
          <w:bottom w:val="nil"/>
          <w:right w:val="nil"/>
          <w:between w:val="nil"/>
        </w:pBdr>
        <w:spacing w:before="120" w:after="120"/>
        <w:ind w:left="1260" w:right="180"/>
      </w:pPr>
      <w:r>
        <w:t xml:space="preserve">[6] Chau, J. Y. et al. Desk-based workers’ perspectives on using sit-stand workstations: a qualitative analysis of the </w:t>
      </w:r>
      <w:proofErr w:type="spellStart"/>
      <w:r>
        <w:t>Stand@Work</w:t>
      </w:r>
      <w:proofErr w:type="spellEnd"/>
      <w:r>
        <w:t xml:space="preserve"> study. BMC Public Health 14, 752 (2014).</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any relevant preliminary data</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No preliminary data.</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Based on the existing literature, provide the scientific or scholarly rationale for and significance of your research and how will it add to existing knowledge</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 xml:space="preserve">Frequently switching postures for modern knowledge workers are necessary to stay healthy, especially for those who are required to work for longtime. A sit-stand desk is a helpful intervention to promote healthy behaviors by allowing users to release physical stresses. Meanwhile, using an intelligent </w:t>
      </w:r>
      <w:proofErr w:type="spellStart"/>
      <w:r>
        <w:t>approache</w:t>
      </w:r>
      <w:proofErr w:type="spellEnd"/>
      <w:r>
        <w:t xml:space="preserve"> a program can notify users to switch postures effectively without interrupting their workflows. The proposed research aims to investigate the problems of finding appropriate time points to suggest users switch postures according to their working contexts. And the result should be applicable to modern knowledge workers in general.   </w:t>
      </w:r>
    </w:p>
    <w:p w:rsidR="00991F1D" w:rsidRDefault="00991F1D">
      <w:pPr>
        <w:pBdr>
          <w:top w:val="nil"/>
          <w:left w:val="nil"/>
          <w:bottom w:val="nil"/>
          <w:right w:val="nil"/>
          <w:between w:val="nil"/>
        </w:pBdr>
        <w:spacing w:before="120" w:after="120"/>
        <w:ind w:right="180"/>
      </w:pPr>
    </w:p>
    <w:p w:rsidR="00991F1D" w:rsidRDefault="00821A7F">
      <w:pPr>
        <w:pStyle w:val="Heading1"/>
        <w:numPr>
          <w:ilvl w:val="0"/>
          <w:numId w:val="1"/>
        </w:numPr>
        <w:spacing w:before="240"/>
      </w:pPr>
      <w:bookmarkStart w:id="3" w:name="_heading=h.3znysh7" w:colFirst="0" w:colLast="0"/>
      <w:bookmarkEnd w:id="3"/>
      <w:r>
        <w:t>Study Endpoints</w:t>
      </w:r>
    </w:p>
    <w:p w:rsidR="00991F1D" w:rsidRDefault="00821A7F">
      <w:pPr>
        <w:numPr>
          <w:ilvl w:val="1"/>
          <w:numId w:val="1"/>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Describe the primary and secondary </w:t>
      </w:r>
      <w:r>
        <w:rPr>
          <w:rFonts w:ascii="Times New Roman" w:eastAsia="Times New Roman" w:hAnsi="Times New Roman" w:cs="Times New Roman"/>
          <w:b/>
          <w:i/>
          <w:color w:val="000000"/>
        </w:rPr>
        <w:t>study</w:t>
      </w:r>
      <w:r>
        <w:rPr>
          <w:rFonts w:ascii="Times New Roman" w:eastAsia="Times New Roman" w:hAnsi="Times New Roman" w:cs="Times New Roman"/>
          <w:i/>
          <w:color w:val="000000"/>
        </w:rPr>
        <w:t xml:space="preserve"> endpoints. See links below for discussion of study endpoints and how they may differ from study objectives. These are most common in clinical trials but are sometimes applicable to other types of biomedical research, as well as social, behavioral, or educational research. See link below for a discussion.</w:t>
      </w:r>
    </w:p>
    <w:p w:rsidR="00991F1D" w:rsidRDefault="00821A7F">
      <w:pPr>
        <w:pBdr>
          <w:top w:val="nil"/>
          <w:left w:val="nil"/>
          <w:bottom w:val="nil"/>
          <w:right w:val="nil"/>
          <w:between w:val="nil"/>
        </w:pBdr>
        <w:spacing w:before="120" w:after="120"/>
        <w:ind w:left="1260" w:right="720"/>
        <w:rPr>
          <w:rFonts w:ascii="Times New Roman" w:eastAsia="Times New Roman" w:hAnsi="Times New Roman" w:cs="Times New Roman"/>
          <w:i/>
        </w:rPr>
      </w:pPr>
      <w:hyperlink r:id="rId8">
        <w:r>
          <w:rPr>
            <w:rFonts w:ascii="Times New Roman" w:eastAsia="Times New Roman" w:hAnsi="Times New Roman" w:cs="Times New Roman"/>
            <w:i/>
            <w:color w:val="1155CC"/>
            <w:u w:val="single"/>
          </w:rPr>
          <w:t>https://docs.google.com/document/d/1Wocz7K7a0hCQJPPO_khh5l1SQQjhGDDGHzcOPRHR5Tw/edit?usp=sharing</w:t>
        </w:r>
      </w:hyperlink>
      <w:r>
        <w:rPr>
          <w:rFonts w:ascii="Times New Roman" w:eastAsia="Times New Roman" w:hAnsi="Times New Roman" w:cs="Times New Roman"/>
          <w:i/>
        </w:rPr>
        <w:t xml:space="preserve"> </w:t>
      </w:r>
    </w:p>
    <w:p w:rsidR="00991F1D" w:rsidRDefault="00991F1D">
      <w:pPr>
        <w:pBdr>
          <w:top w:val="nil"/>
          <w:left w:val="nil"/>
          <w:bottom w:val="nil"/>
          <w:right w:val="nil"/>
          <w:between w:val="nil"/>
        </w:pBdr>
        <w:spacing w:before="120" w:after="120"/>
        <w:ind w:left="1260" w:right="720"/>
        <w:rPr>
          <w:rFonts w:ascii="Times New Roman" w:eastAsia="Times New Roman" w:hAnsi="Times New Roman" w:cs="Times New Roman"/>
          <w:i/>
        </w:rPr>
      </w:pPr>
    </w:p>
    <w:p w:rsidR="00991F1D" w:rsidRDefault="00821A7F">
      <w:pPr>
        <w:pBdr>
          <w:top w:val="nil"/>
          <w:left w:val="nil"/>
          <w:bottom w:val="nil"/>
          <w:right w:val="nil"/>
          <w:between w:val="nil"/>
        </w:pBdr>
        <w:spacing w:before="120" w:after="120"/>
        <w:ind w:left="1260" w:right="720"/>
      </w:pPr>
      <w:r>
        <w:lastRenderedPageBreak/>
        <w:t>We will finish the study until we have recruited enough number of participants to collect data. As for current design, we plan to recruit 10 modern knowledge workers.</w:t>
      </w:r>
    </w:p>
    <w:p w:rsidR="00991F1D" w:rsidRDefault="00821A7F">
      <w:pPr>
        <w:pBdr>
          <w:top w:val="nil"/>
          <w:left w:val="nil"/>
          <w:bottom w:val="nil"/>
          <w:right w:val="nil"/>
          <w:between w:val="nil"/>
        </w:pBdr>
        <w:spacing w:before="120" w:after="120"/>
        <w:ind w:left="1260" w:right="720"/>
        <w:rPr>
          <w:rFonts w:ascii="Times New Roman" w:eastAsia="Times New Roman" w:hAnsi="Times New Roman" w:cs="Times New Roman"/>
          <w:i/>
        </w:rPr>
      </w:pPr>
      <w:r>
        <w:t xml:space="preserve">Not applicable. </w:t>
      </w:r>
    </w:p>
    <w:p w:rsidR="00991F1D" w:rsidRDefault="00991F1D">
      <w:pPr>
        <w:pBdr>
          <w:top w:val="nil"/>
          <w:left w:val="nil"/>
          <w:bottom w:val="nil"/>
          <w:right w:val="nil"/>
          <w:between w:val="nil"/>
        </w:pBdr>
        <w:spacing w:before="120" w:after="120"/>
        <w:ind w:left="1260" w:right="720"/>
      </w:pPr>
    </w:p>
    <w:p w:rsidR="00991F1D" w:rsidRDefault="00821A7F">
      <w:pPr>
        <w:numPr>
          <w:ilvl w:val="1"/>
          <w:numId w:val="1"/>
        </w:numPr>
        <w:pBdr>
          <w:top w:val="nil"/>
          <w:left w:val="nil"/>
          <w:bottom w:val="nil"/>
          <w:right w:val="nil"/>
          <w:between w:val="nil"/>
        </w:pBdr>
        <w:spacing w:before="120" w:after="120"/>
        <w:ind w:right="180" w:hanging="540"/>
        <w:rPr>
          <w:i/>
        </w:rPr>
      </w:pPr>
      <w:r>
        <w:rPr>
          <w:rFonts w:ascii="Times New Roman" w:eastAsia="Times New Roman" w:hAnsi="Times New Roman" w:cs="Times New Roman"/>
          <w:i/>
          <w:color w:val="000000"/>
        </w:rPr>
        <w:t xml:space="preserve">Describe any primary or secondary </w:t>
      </w:r>
      <w:r>
        <w:rPr>
          <w:rFonts w:ascii="Times New Roman" w:eastAsia="Times New Roman" w:hAnsi="Times New Roman" w:cs="Times New Roman"/>
          <w:b/>
          <w:i/>
          <w:color w:val="000000"/>
        </w:rPr>
        <w:t>safety</w:t>
      </w:r>
      <w:r>
        <w:rPr>
          <w:rFonts w:ascii="Times New Roman" w:eastAsia="Times New Roman" w:hAnsi="Times New Roman" w:cs="Times New Roman"/>
          <w:i/>
          <w:color w:val="000000"/>
        </w:rPr>
        <w:t xml:space="preserve"> endpoints. These should be included for all studies that are greater than minimal risk. (Minimal risk: </w:t>
      </w:r>
      <w:r>
        <w:rPr>
          <w:i/>
        </w:rPr>
        <w:t>The probability and magnitude of harm or discomfort anticipated in the research that are not greater in and of themselves than those ordinarily encountered in daily life or during the performance of routine physical or psychological examinations or tests.)</w:t>
      </w:r>
      <w: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As of now, we do not anticipate any safety endpoints as we do not change their physical or mental behaviors. We will terminate the study if we notice any safety issues during the user study. In addition, if we find any safety vulnerable points in the task or participant's working environment, we will end the study.</w:t>
      </w:r>
    </w:p>
    <w:p w:rsidR="00991F1D" w:rsidRDefault="00991F1D">
      <w:pPr>
        <w:pBdr>
          <w:top w:val="nil"/>
          <w:left w:val="nil"/>
          <w:bottom w:val="nil"/>
          <w:right w:val="nil"/>
          <w:between w:val="nil"/>
        </w:pBdr>
        <w:spacing w:before="120" w:after="120"/>
        <w:ind w:left="1260" w:right="180"/>
      </w:pPr>
    </w:p>
    <w:p w:rsidR="00991F1D" w:rsidRDefault="00821A7F">
      <w:pPr>
        <w:pStyle w:val="Heading1"/>
        <w:numPr>
          <w:ilvl w:val="0"/>
          <w:numId w:val="1"/>
        </w:numPr>
        <w:spacing w:before="240"/>
      </w:pPr>
      <w:bookmarkStart w:id="4" w:name="_heading=h.2et92p0" w:colFirst="0" w:colLast="0"/>
      <w:bookmarkEnd w:id="4"/>
      <w:r>
        <w:t>Study Design and Statistical Analysis Plan</w:t>
      </w:r>
    </w:p>
    <w:p w:rsidR="00991F1D" w:rsidRDefault="00821A7F">
      <w:pPr>
        <w:numPr>
          <w:ilvl w:val="1"/>
          <w:numId w:val="1"/>
        </w:numPr>
        <w:pBdr>
          <w:top w:val="nil"/>
          <w:left w:val="nil"/>
          <w:bottom w:val="nil"/>
          <w:right w:val="nil"/>
          <w:between w:val="nil"/>
        </w:pBdr>
        <w:ind w:hanging="540"/>
        <w:rPr>
          <w:i/>
          <w:color w:val="000000"/>
        </w:rPr>
      </w:pPr>
      <w:r>
        <w:rPr>
          <w:i/>
          <w:color w:val="000000"/>
        </w:rPr>
        <w:t>Describe the basic study design/approach (e.g., qualitative study using five focus groups of first year students to describe assimilation into the university community; randomized controlled trial of a behavioral change intervention to increase dietary intake of whole grains; pre- post-test evaluation of new pedagogical techniques to improve adult literacy)</w:t>
      </w:r>
      <w:r>
        <w:rPr>
          <w:color w:val="000000"/>
        </w:rPr>
        <w:t>:</w:t>
      </w:r>
    </w:p>
    <w:p w:rsidR="00991F1D" w:rsidRDefault="00991F1D">
      <w:pPr>
        <w:pBdr>
          <w:top w:val="nil"/>
          <w:left w:val="nil"/>
          <w:bottom w:val="nil"/>
          <w:right w:val="nil"/>
          <w:between w:val="nil"/>
        </w:pBdr>
        <w:ind w:left="1260"/>
        <w:rPr>
          <w:i/>
          <w:color w:val="000000"/>
        </w:rPr>
      </w:pPr>
    </w:p>
    <w:p w:rsidR="00991F1D" w:rsidRDefault="00821A7F">
      <w:pPr>
        <w:pBdr>
          <w:top w:val="nil"/>
          <w:left w:val="nil"/>
          <w:bottom w:val="nil"/>
          <w:right w:val="nil"/>
          <w:between w:val="nil"/>
        </w:pBdr>
        <w:ind w:left="1260"/>
        <w:rPr>
          <w:ins w:id="5" w:author="Hu, Donghan" w:date="2023-03-17T14:59:00Z"/>
        </w:rPr>
      </w:pPr>
      <w:r>
        <w:rPr>
          <w:color w:val="000000"/>
        </w:rPr>
        <w:t>Each participant’s sit-stand desk will be equipped with our custom hardware to track the desk's height over the study period. Participants will also be provided with a software</w:t>
      </w:r>
      <w:ins w:id="6" w:author="Hu, Donghan" w:date="2023-03-17T14:58:00Z">
        <w:r w:rsidR="00F51AE1">
          <w:rPr>
            <w:color w:val="000000"/>
          </w:rPr>
          <w:t xml:space="preserve"> (c</w:t>
        </w:r>
      </w:ins>
      <w:ins w:id="7" w:author="Hu, Donghan" w:date="2023-03-17T14:59:00Z">
        <w:r w:rsidR="00F51AE1">
          <w:rPr>
            <w:color w:val="000000"/>
          </w:rPr>
          <w:t>alled “</w:t>
        </w:r>
        <w:proofErr w:type="spellStart"/>
        <w:r w:rsidR="00F51AE1">
          <w:rPr>
            <w:color w:val="000000"/>
          </w:rPr>
          <w:t>ScreenTracker</w:t>
        </w:r>
        <w:proofErr w:type="spellEnd"/>
        <w:r w:rsidR="00F51AE1">
          <w:rPr>
            <w:color w:val="000000"/>
          </w:rPr>
          <w:t>”</w:t>
        </w:r>
      </w:ins>
      <w:ins w:id="8" w:author="Hu, Donghan" w:date="2023-03-17T14:58:00Z">
        <w:r w:rsidR="00F51AE1">
          <w:rPr>
            <w:color w:val="000000"/>
          </w:rPr>
          <w:t>)</w:t>
        </w:r>
      </w:ins>
      <w:r>
        <w:rPr>
          <w:color w:val="000000"/>
        </w:rPr>
        <w:t xml:space="preserve"> to tracks workers’ on-screen activities and to </w:t>
      </w:r>
      <w:r>
        <w:t>display a notification message</w:t>
      </w:r>
      <w:r>
        <w:rPr>
          <w:color w:val="000000"/>
        </w:rPr>
        <w:t xml:space="preserve"> every </w:t>
      </w:r>
      <w:r>
        <w:t>3</w:t>
      </w:r>
      <w:r>
        <w:rPr>
          <w:color w:val="000000"/>
        </w:rPr>
        <w:t>0 minutes to collect self-reported standing scores, a measure of workers’ willingness to stand for each time interval. During the whole user study, participants will be asked to use their computers and sit-stand desks with our devices installed to do their normal daily work as usual. After the study, we will gather data collection, such as desk height</w:t>
      </w:r>
      <w:r>
        <w:t>,</w:t>
      </w:r>
      <w:ins w:id="9" w:author="Hu, Donghan" w:date="2023-03-17T14:57:00Z">
        <w:r w:rsidR="00F51AE1">
          <w:t xml:space="preserve"> </w:t>
        </w:r>
      </w:ins>
      <w:r>
        <w:t>the</w:t>
      </w:r>
      <w:ins w:id="10" w:author="Hu, Donghan" w:date="2023-03-17T14:57:00Z">
        <w:r w:rsidR="00F51AE1">
          <w:t xml:space="preserve"> </w:t>
        </w:r>
      </w:ins>
      <w:r>
        <w:rPr>
          <w:color w:val="000000"/>
        </w:rPr>
        <w:t>front-most application, and it</w:t>
      </w:r>
      <w:r>
        <w:t xml:space="preserve">s metadata (e.g., application name, file path, </w:t>
      </w:r>
      <w:proofErr w:type="spellStart"/>
      <w:r>
        <w:t>url</w:t>
      </w:r>
      <w:proofErr w:type="spellEnd"/>
      <w:r>
        <w:t>, etc.)</w:t>
      </w:r>
      <w:r>
        <w:rPr>
          <w:color w:val="000000"/>
        </w:rPr>
        <w:t xml:space="preserve">. Additionally, a semi-structured interview will be used to understand daily work routines and work contexts, and to determine how to adapt this information to an engaging, personalized sit-stand intervention system. The process of interview will be recorded </w:t>
      </w:r>
      <w:r>
        <w:t xml:space="preserve">using remote </w:t>
      </w:r>
      <w:del w:id="11" w:author="Hu, Donghan" w:date="2023-03-17T14:57:00Z">
        <w:r w:rsidDel="00F51AE1">
          <w:delText>conferece</w:delText>
        </w:r>
      </w:del>
      <w:ins w:id="12" w:author="Hu, Donghan" w:date="2023-03-17T14:57:00Z">
        <w:r w:rsidR="00F51AE1">
          <w:t>conference</w:t>
        </w:r>
      </w:ins>
      <w:r>
        <w:t xml:space="preserve"> call software (Zoom)</w:t>
      </w:r>
      <w:ins w:id="13" w:author="Hu, Donghan" w:date="2023-03-17T14:59:00Z">
        <w:r w:rsidR="00F51AE1">
          <w:t>.</w:t>
        </w:r>
      </w:ins>
    </w:p>
    <w:p w:rsidR="00F51AE1" w:rsidRDefault="00F51AE1">
      <w:pPr>
        <w:pBdr>
          <w:top w:val="nil"/>
          <w:left w:val="nil"/>
          <w:bottom w:val="nil"/>
          <w:right w:val="nil"/>
          <w:between w:val="nil"/>
        </w:pBdr>
        <w:ind w:left="1260"/>
        <w:rPr>
          <w:ins w:id="14" w:author="Hu, Donghan" w:date="2023-03-17T14:59:00Z"/>
        </w:rPr>
      </w:pPr>
    </w:p>
    <w:p w:rsidR="00F51AE1" w:rsidRDefault="00F51AE1" w:rsidP="00FD039F">
      <w:pPr>
        <w:pStyle w:val="ListParagraph"/>
        <w:numPr>
          <w:ilvl w:val="0"/>
          <w:numId w:val="8"/>
        </w:numPr>
        <w:pBdr>
          <w:top w:val="nil"/>
          <w:left w:val="nil"/>
          <w:bottom w:val="nil"/>
          <w:right w:val="nil"/>
          <w:between w:val="nil"/>
        </w:pBdr>
        <w:rPr>
          <w:ins w:id="15" w:author="Hu, Donghan" w:date="2023-03-17T15:03:00Z"/>
        </w:rPr>
        <w:pPrChange w:id="16" w:author="Hu, Donghan" w:date="2023-03-17T15:06:00Z">
          <w:pPr>
            <w:pBdr>
              <w:top w:val="nil"/>
              <w:left w:val="nil"/>
              <w:bottom w:val="nil"/>
              <w:right w:val="nil"/>
              <w:between w:val="nil"/>
            </w:pBdr>
            <w:ind w:left="1260"/>
          </w:pPr>
        </w:pPrChange>
      </w:pPr>
      <w:proofErr w:type="spellStart"/>
      <w:ins w:id="17" w:author="Hu, Donghan" w:date="2023-03-17T14:59:00Z">
        <w:r>
          <w:t>ScreenTracker</w:t>
        </w:r>
        <w:proofErr w:type="spellEnd"/>
        <w:r>
          <w:t xml:space="preserve"> is a homegrow</w:t>
        </w:r>
      </w:ins>
      <w:ins w:id="18" w:author="Hu, Donghan" w:date="2023-03-17T15:00:00Z">
        <w:r>
          <w:t xml:space="preserve">n program designed and developed by </w:t>
        </w:r>
        <w:proofErr w:type="spellStart"/>
        <w:r>
          <w:t>EchoLab</w:t>
        </w:r>
        <w:proofErr w:type="spellEnd"/>
        <w:r>
          <w:t xml:space="preserve"> specifically for this research. Virginia Tech IT Securi</w:t>
        </w:r>
      </w:ins>
      <w:ins w:id="19" w:author="Hu, Donghan" w:date="2023-03-17T15:01:00Z">
        <w:r>
          <w:t xml:space="preserve">ty has not reviewed it. </w:t>
        </w:r>
      </w:ins>
    </w:p>
    <w:p w:rsidR="00FD039F" w:rsidRDefault="00F51AE1" w:rsidP="00FD039F">
      <w:pPr>
        <w:pStyle w:val="ListParagraph"/>
        <w:numPr>
          <w:ilvl w:val="0"/>
          <w:numId w:val="8"/>
        </w:numPr>
        <w:pBdr>
          <w:top w:val="nil"/>
          <w:left w:val="nil"/>
          <w:bottom w:val="nil"/>
          <w:right w:val="nil"/>
          <w:between w:val="nil"/>
        </w:pBdr>
        <w:rPr>
          <w:ins w:id="20" w:author="Hu, Donghan" w:date="2023-03-17T15:06:00Z"/>
        </w:rPr>
      </w:pPr>
      <w:ins w:id="21" w:author="Hu, Donghan" w:date="2023-03-17T15:03:00Z">
        <w:r>
          <w:lastRenderedPageBreak/>
          <w:t xml:space="preserve">For </w:t>
        </w:r>
        <w:proofErr w:type="spellStart"/>
        <w:r>
          <w:t>ScreenTracker</w:t>
        </w:r>
        <w:proofErr w:type="spellEnd"/>
        <w:r>
          <w:t xml:space="preserve">, it mainly </w:t>
        </w:r>
      </w:ins>
      <w:ins w:id="22" w:author="Hu, Donghan" w:date="2023-03-17T15:04:00Z">
        <w:r>
          <w:t>collects</w:t>
        </w:r>
      </w:ins>
      <w:ins w:id="23" w:author="Hu, Donghan" w:date="2023-03-17T15:03:00Z">
        <w:r>
          <w:t xml:space="preserve"> metadata about participants’ ongoing activities on computer screens</w:t>
        </w:r>
      </w:ins>
      <w:ins w:id="24" w:author="Hu, Donghan" w:date="2023-03-17T15:04:00Z">
        <w:r>
          <w:t xml:space="preserve">, for example, URLs and </w:t>
        </w:r>
        <w:r w:rsidR="00FD039F">
          <w:t>website titles for browsers, file names and local paths for documents.</w:t>
        </w:r>
      </w:ins>
      <w:ins w:id="25" w:author="Hu, Donghan" w:date="2023-03-17T15:05:00Z">
        <w:r w:rsidR="00FD039F">
          <w:t xml:space="preserve"> </w:t>
        </w:r>
      </w:ins>
      <w:proofErr w:type="spellStart"/>
      <w:ins w:id="26" w:author="Hu, Donghan" w:date="2023-03-17T15:03:00Z">
        <w:r>
          <w:t>In</w:t>
        </w:r>
        <w:proofErr w:type="spellEnd"/>
        <w:r>
          <w:t xml:space="preserve"> addition, it </w:t>
        </w:r>
      </w:ins>
      <w:ins w:id="27" w:author="Hu, Donghan" w:date="2023-03-17T15:04:00Z">
        <w:r>
          <w:t>collect</w:t>
        </w:r>
      </w:ins>
      <w:ins w:id="28" w:author="Hu, Donghan" w:date="2023-03-17T15:05:00Z">
        <w:r w:rsidR="00FD039F">
          <w:t xml:space="preserve">s </w:t>
        </w:r>
      </w:ins>
      <w:ins w:id="29" w:author="Hu, Donghan" w:date="2023-03-17T15:04:00Z">
        <w:r>
          <w:t xml:space="preserve">users’ responses to </w:t>
        </w:r>
      </w:ins>
      <w:ins w:id="30" w:author="Hu, Donghan" w:date="2023-03-17T15:05:00Z">
        <w:r w:rsidR="00FD039F">
          <w:t xml:space="preserve">notifications whether they would like to switch </w:t>
        </w:r>
      </w:ins>
      <w:ins w:id="31" w:author="Hu, Donghan" w:date="2023-03-17T15:06:00Z">
        <w:r w:rsidR="00FD039F">
          <w:t xml:space="preserve">physical </w:t>
        </w:r>
      </w:ins>
      <w:ins w:id="32" w:author="Hu, Donghan" w:date="2023-03-17T15:05:00Z">
        <w:r w:rsidR="00FD039F">
          <w:t>status between sitting and standing.</w:t>
        </w:r>
      </w:ins>
      <w:ins w:id="33" w:author="Hu, Donghan" w:date="2023-03-17T15:19:00Z">
        <w:r w:rsidR="004825D9">
          <w:t xml:space="preserve"> Currently, metadata is only available for </w:t>
        </w:r>
      </w:ins>
      <w:ins w:id="34" w:author="Hu, Donghan" w:date="2023-03-17T15:20:00Z">
        <w:r w:rsidR="004825D9">
          <w:t xml:space="preserve">several common seen applications </w:t>
        </w:r>
      </w:ins>
      <w:ins w:id="35" w:author="Hu, Donghan" w:date="2023-03-17T15:21:00Z">
        <w:r w:rsidR="004825D9">
          <w:t xml:space="preserve">under </w:t>
        </w:r>
      </w:ins>
      <w:ins w:id="36" w:author="Hu, Donghan" w:date="2023-03-17T15:20:00Z">
        <w:r w:rsidR="004825D9">
          <w:t>users’ permissions.</w:t>
        </w:r>
      </w:ins>
      <w:ins w:id="37" w:author="Hu, Donghan" w:date="2023-03-17T15:22:00Z">
        <w:r w:rsidR="004825D9">
          <w:t xml:space="preserve"> This data collection happens automatically once users run </w:t>
        </w:r>
        <w:proofErr w:type="spellStart"/>
        <w:r w:rsidR="004825D9">
          <w:t>ScreenTracker</w:t>
        </w:r>
        <w:proofErr w:type="spellEnd"/>
        <w:r w:rsidR="004825D9">
          <w:t xml:space="preserve">. </w:t>
        </w:r>
      </w:ins>
      <w:ins w:id="38" w:author="Hu, Donghan" w:date="2023-03-17T15:23:00Z">
        <w:r w:rsidR="004825D9">
          <w:t>Besides, a</w:t>
        </w:r>
      </w:ins>
      <w:ins w:id="39" w:author="Hu, Donghan" w:date="2023-03-17T15:22:00Z">
        <w:r w:rsidR="004825D9">
          <w:t xml:space="preserve">ll data is saved locally on participants’ computers and PI </w:t>
        </w:r>
      </w:ins>
      <w:ins w:id="40" w:author="Hu, Donghan" w:date="2023-03-17T15:23:00Z">
        <w:r w:rsidR="004825D9">
          <w:t xml:space="preserve">can only </w:t>
        </w:r>
      </w:ins>
      <w:ins w:id="41" w:author="Hu, Donghan" w:date="2023-03-17T15:22:00Z">
        <w:r w:rsidR="004825D9">
          <w:t>ret</w:t>
        </w:r>
      </w:ins>
      <w:ins w:id="42" w:author="Hu, Donghan" w:date="2023-03-17T15:23:00Z">
        <w:r w:rsidR="004825D9">
          <w:t>rieve collected data after the completion of the three-week study.</w:t>
        </w:r>
      </w:ins>
    </w:p>
    <w:p w:rsidR="00FD039F" w:rsidRDefault="00FD039F" w:rsidP="00FD039F">
      <w:pPr>
        <w:pStyle w:val="ListParagraph"/>
        <w:numPr>
          <w:ilvl w:val="0"/>
          <w:numId w:val="8"/>
        </w:numPr>
        <w:pBdr>
          <w:top w:val="nil"/>
          <w:left w:val="nil"/>
          <w:bottom w:val="nil"/>
          <w:right w:val="nil"/>
          <w:between w:val="nil"/>
        </w:pBdr>
        <w:rPr>
          <w:ins w:id="43" w:author="Hu, Donghan" w:date="2023-03-17T15:09:00Z"/>
        </w:rPr>
      </w:pPr>
      <w:ins w:id="44" w:author="Hu, Donghan" w:date="2023-03-17T15:06:00Z">
        <w:r>
          <w:t>All collected dat</w:t>
        </w:r>
      </w:ins>
      <w:ins w:id="45" w:author="Hu, Donghan" w:date="2023-03-17T15:07:00Z">
        <w:r>
          <w:t>a will be saved on participants’ computers locally. No cloud services no</w:t>
        </w:r>
      </w:ins>
      <w:ins w:id="46" w:author="Hu, Donghan" w:date="2023-03-17T15:23:00Z">
        <w:r w:rsidR="004825D9">
          <w:t>r</w:t>
        </w:r>
      </w:ins>
      <w:ins w:id="47" w:author="Hu, Donghan" w:date="2023-03-17T15:07:00Z">
        <w:r>
          <w:t xml:space="preserve"> online methods will be used. </w:t>
        </w:r>
      </w:ins>
      <w:ins w:id="48" w:author="Hu, Donghan" w:date="2023-03-17T15:08:00Z">
        <w:r>
          <w:t>Theatrically</w:t>
        </w:r>
      </w:ins>
      <w:ins w:id="49" w:author="Hu, Donghan" w:date="2023-03-17T15:07:00Z">
        <w:r>
          <w:t xml:space="preserve">, </w:t>
        </w:r>
      </w:ins>
      <w:ins w:id="50" w:author="Hu, Donghan" w:date="2023-03-17T15:08:00Z">
        <w:r>
          <w:t>each participant is the only person who can access to their collected data</w:t>
        </w:r>
      </w:ins>
      <w:ins w:id="51" w:author="Hu, Donghan" w:date="2023-03-17T15:24:00Z">
        <w:r w:rsidR="004825D9">
          <w:t xml:space="preserve"> during the study</w:t>
        </w:r>
      </w:ins>
      <w:ins w:id="52" w:author="Hu, Donghan" w:date="2023-03-17T15:08:00Z">
        <w:r>
          <w:t xml:space="preserve">. </w:t>
        </w:r>
      </w:ins>
    </w:p>
    <w:p w:rsidR="00FD039F" w:rsidDel="004825D9" w:rsidRDefault="00FD039F" w:rsidP="004825D9">
      <w:pPr>
        <w:pStyle w:val="ListParagraph"/>
        <w:rPr>
          <w:del w:id="53" w:author="Hu, Donghan" w:date="2023-03-17T15:12:00Z"/>
        </w:rPr>
      </w:pPr>
      <w:ins w:id="54" w:author="Hu, Donghan" w:date="2023-03-17T15:11:00Z">
        <w:r>
          <w:t xml:space="preserve">It is not a continues transferring. </w:t>
        </w:r>
      </w:ins>
      <w:ins w:id="55" w:author="Hu, Donghan" w:date="2023-03-17T15:09:00Z">
        <w:r>
          <w:t xml:space="preserve">Data will be collected after three-week’s user study. PIs will </w:t>
        </w:r>
      </w:ins>
      <w:ins w:id="56" w:author="Hu, Donghan" w:date="2023-03-17T15:10:00Z">
        <w:r>
          <w:t>gather</w:t>
        </w:r>
      </w:ins>
      <w:ins w:id="57" w:author="Hu, Donghan" w:date="2023-03-17T15:09:00Z">
        <w:r>
          <w:t xml:space="preserve"> collected data at </w:t>
        </w:r>
      </w:ins>
      <w:ins w:id="58" w:author="Hu, Donghan" w:date="2023-03-17T15:10:00Z">
        <w:r>
          <w:t>Usability room at MCB.</w:t>
        </w:r>
      </w:ins>
    </w:p>
    <w:p w:rsidR="004825D9" w:rsidRDefault="004825D9" w:rsidP="004825D9">
      <w:pPr>
        <w:pStyle w:val="ListParagraph"/>
        <w:numPr>
          <w:ilvl w:val="0"/>
          <w:numId w:val="8"/>
        </w:numPr>
        <w:pBdr>
          <w:top w:val="nil"/>
          <w:left w:val="nil"/>
          <w:bottom w:val="nil"/>
          <w:right w:val="nil"/>
          <w:between w:val="nil"/>
        </w:pBdr>
        <w:rPr>
          <w:ins w:id="59" w:author="Hu, Donghan" w:date="2023-03-17T15:24:00Z"/>
        </w:rPr>
        <w:pPrChange w:id="60" w:author="Hu, Donghan" w:date="2023-03-17T15:24:00Z">
          <w:pPr>
            <w:pStyle w:val="ListParagraph"/>
            <w:pBdr>
              <w:top w:val="nil"/>
              <w:left w:val="nil"/>
              <w:bottom w:val="nil"/>
              <w:right w:val="nil"/>
              <w:between w:val="nil"/>
            </w:pBdr>
            <w:ind w:left="1260"/>
          </w:pPr>
        </w:pPrChange>
      </w:pPr>
    </w:p>
    <w:p w:rsidR="004825D9" w:rsidRDefault="004825D9" w:rsidP="004825D9">
      <w:pPr>
        <w:pStyle w:val="ListParagraph"/>
        <w:numPr>
          <w:ilvl w:val="0"/>
          <w:numId w:val="9"/>
        </w:numPr>
        <w:rPr>
          <w:ins w:id="61" w:author="Hu, Donghan" w:date="2023-03-17T15:16:00Z"/>
        </w:rPr>
        <w:pPrChange w:id="62" w:author="Hu, Donghan" w:date="2023-03-17T15:24:00Z">
          <w:pPr>
            <w:pStyle w:val="ListParagraph"/>
            <w:pBdr>
              <w:top w:val="nil"/>
              <w:left w:val="nil"/>
              <w:bottom w:val="nil"/>
              <w:right w:val="nil"/>
              <w:between w:val="nil"/>
            </w:pBdr>
            <w:ind w:left="1260"/>
          </w:pPr>
        </w:pPrChange>
      </w:pPr>
      <w:ins w:id="63" w:author="Hu, Donghan" w:date="2023-03-17T15:24:00Z">
        <w:r>
          <w:t>There is no installation process</w:t>
        </w:r>
        <w:r>
          <w:t xml:space="preserve"> needed</w:t>
        </w:r>
        <w:r>
          <w:t xml:space="preserve">. We will send participants an executable application which is </w:t>
        </w:r>
        <w:proofErr w:type="spellStart"/>
        <w:r>
          <w:t>ScreenTracker</w:t>
        </w:r>
        <w:proofErr w:type="spellEnd"/>
        <w:r>
          <w:t xml:space="preserve">. Users can launch and run this application by double clicking it. After the completion of the study, we will collect data from participants’ computers and delete </w:t>
        </w:r>
        <w:proofErr w:type="spellStart"/>
        <w:r>
          <w:t>ScreenTracker</w:t>
        </w:r>
        <w:proofErr w:type="spellEnd"/>
        <w:r>
          <w:t xml:space="preserve"> along with generated data permanently. Uninstalling the application is not difficult by dragging the application directly to the Trash bin on computers.</w:t>
        </w:r>
      </w:ins>
    </w:p>
    <w:p w:rsidR="004825D9" w:rsidRDefault="004825D9" w:rsidP="004825D9">
      <w:pPr>
        <w:pStyle w:val="ListParagraph"/>
        <w:numPr>
          <w:ilvl w:val="0"/>
          <w:numId w:val="9"/>
        </w:numPr>
        <w:pBdr>
          <w:top w:val="nil"/>
          <w:left w:val="nil"/>
          <w:bottom w:val="nil"/>
          <w:right w:val="nil"/>
          <w:between w:val="nil"/>
        </w:pBdr>
        <w:rPr>
          <w:ins w:id="64" w:author="Hu, Donghan" w:date="2023-03-17T15:18:00Z"/>
        </w:rPr>
      </w:pPr>
      <w:ins w:id="65" w:author="Hu, Donghan" w:date="2023-03-17T15:17:00Z">
        <w:r>
          <w:t>For th</w:t>
        </w:r>
      </w:ins>
      <w:ins w:id="66" w:author="Hu, Donghan" w:date="2023-03-17T15:25:00Z">
        <w:r w:rsidR="00234075">
          <w:t xml:space="preserve">ese privacy and security </w:t>
        </w:r>
      </w:ins>
      <w:ins w:id="67" w:author="Hu, Donghan" w:date="2023-03-17T15:17:00Z">
        <w:r>
          <w:t xml:space="preserve">concerns, we mention the requirement of recording screen in both recruitment and consent form documents. </w:t>
        </w:r>
      </w:ins>
      <w:ins w:id="68" w:author="Hu, Donghan" w:date="2023-03-17T15:25:00Z">
        <w:r w:rsidR="00234075">
          <w:t>Hence, w</w:t>
        </w:r>
      </w:ins>
      <w:ins w:id="69" w:author="Hu, Donghan" w:date="2023-03-17T15:17:00Z">
        <w:r>
          <w:t>e only recruit individuals who allow us to record their scree</w:t>
        </w:r>
      </w:ins>
      <w:ins w:id="70" w:author="Hu, Donghan" w:date="2023-03-17T15:18:00Z">
        <w:r>
          <w:t xml:space="preserve">ns. And if participants </w:t>
        </w:r>
      </w:ins>
      <w:ins w:id="71" w:author="Hu, Donghan" w:date="2023-03-17T15:26:00Z">
        <w:r w:rsidR="00234075">
          <w:t>feel</w:t>
        </w:r>
      </w:ins>
      <w:ins w:id="72" w:author="Hu, Donghan" w:date="2023-03-17T15:18:00Z">
        <w:r>
          <w:t xml:space="preserve"> uncomfortable or unsecure about this process, they can quit the study at </w:t>
        </w:r>
        <w:proofErr w:type="spellStart"/>
        <w:r>
          <w:t>anytime</w:t>
        </w:r>
        <w:proofErr w:type="spellEnd"/>
        <w:r>
          <w:t xml:space="preserve"> without any penalty. </w:t>
        </w:r>
      </w:ins>
    </w:p>
    <w:p w:rsidR="004825D9" w:rsidRDefault="004825D9" w:rsidP="004825D9">
      <w:pPr>
        <w:pStyle w:val="ListParagraph"/>
        <w:numPr>
          <w:ilvl w:val="0"/>
          <w:numId w:val="9"/>
        </w:numPr>
        <w:pBdr>
          <w:top w:val="nil"/>
          <w:left w:val="nil"/>
          <w:bottom w:val="nil"/>
          <w:right w:val="nil"/>
          <w:between w:val="nil"/>
        </w:pBdr>
        <w:rPr>
          <w:ins w:id="73" w:author="Hu, Donghan" w:date="2023-03-17T15:16:00Z"/>
        </w:rPr>
        <w:pPrChange w:id="74" w:author="Hu, Donghan" w:date="2023-03-17T15:17:00Z">
          <w:pPr>
            <w:pStyle w:val="ListParagraph"/>
            <w:pBdr>
              <w:top w:val="nil"/>
              <w:left w:val="nil"/>
              <w:bottom w:val="nil"/>
              <w:right w:val="nil"/>
              <w:between w:val="nil"/>
            </w:pBdr>
            <w:ind w:left="1260"/>
          </w:pPr>
        </w:pPrChange>
      </w:pPr>
    </w:p>
    <w:p w:rsidR="004825D9" w:rsidRPr="00FD039F" w:rsidRDefault="004825D9" w:rsidP="004825D9">
      <w:pPr>
        <w:pStyle w:val="ListParagraph"/>
        <w:pBdr>
          <w:top w:val="nil"/>
          <w:left w:val="nil"/>
          <w:bottom w:val="nil"/>
          <w:right w:val="nil"/>
          <w:between w:val="nil"/>
        </w:pBdr>
        <w:ind w:left="1260"/>
        <w:rPr>
          <w:ins w:id="75" w:author="Hu, Donghan" w:date="2023-03-17T15:16:00Z"/>
        </w:rPr>
        <w:pPrChange w:id="76" w:author="Hu, Donghan" w:date="2023-03-17T15:16:00Z">
          <w:pPr>
            <w:pBdr>
              <w:top w:val="nil"/>
              <w:left w:val="nil"/>
              <w:bottom w:val="nil"/>
              <w:right w:val="nil"/>
              <w:between w:val="nil"/>
            </w:pBdr>
            <w:ind w:left="1260"/>
          </w:pPr>
        </w:pPrChange>
      </w:pPr>
    </w:p>
    <w:p w:rsidR="00991F1D" w:rsidRPr="00FD039F" w:rsidRDefault="00991F1D" w:rsidP="0014597E">
      <w:pPr>
        <w:pStyle w:val="ListParagraph"/>
        <w:pBdr>
          <w:top w:val="nil"/>
          <w:left w:val="nil"/>
          <w:bottom w:val="nil"/>
          <w:right w:val="nil"/>
          <w:between w:val="nil"/>
        </w:pBdr>
        <w:ind w:left="1260"/>
        <w:rPr>
          <w:i/>
          <w:color w:val="000000"/>
        </w:rPr>
        <w:pPrChange w:id="77" w:author="Hu, Donghan" w:date="2023-03-17T15:12:00Z">
          <w:pPr>
            <w:pBdr>
              <w:top w:val="nil"/>
              <w:left w:val="nil"/>
              <w:bottom w:val="nil"/>
              <w:right w:val="nil"/>
              <w:between w:val="nil"/>
            </w:pBdr>
            <w:ind w:left="1260"/>
          </w:pPr>
        </w:pPrChange>
      </w:pPr>
    </w:p>
    <w:p w:rsidR="00991F1D" w:rsidRDefault="00991F1D">
      <w:pPr>
        <w:pBdr>
          <w:top w:val="nil"/>
          <w:left w:val="nil"/>
          <w:bottom w:val="nil"/>
          <w:right w:val="nil"/>
          <w:between w:val="nil"/>
        </w:pBdr>
        <w:ind w:left="1260"/>
        <w:rPr>
          <w:i/>
          <w:color w:val="000000"/>
        </w:rPr>
      </w:pPr>
    </w:p>
    <w:p w:rsidR="00991F1D" w:rsidRDefault="00991F1D">
      <w:pPr>
        <w:pBdr>
          <w:top w:val="nil"/>
          <w:left w:val="nil"/>
          <w:bottom w:val="nil"/>
          <w:right w:val="nil"/>
          <w:between w:val="nil"/>
        </w:pBdr>
        <w:ind w:left="1260"/>
        <w:rPr>
          <w:i/>
          <w:color w:val="000000"/>
        </w:rPr>
      </w:pPr>
    </w:p>
    <w:p w:rsidR="00991F1D" w:rsidRDefault="00821A7F">
      <w:pPr>
        <w:numPr>
          <w:ilvl w:val="1"/>
          <w:numId w:val="1"/>
        </w:numPr>
        <w:pBdr>
          <w:top w:val="nil"/>
          <w:left w:val="nil"/>
          <w:bottom w:val="nil"/>
          <w:right w:val="nil"/>
          <w:between w:val="nil"/>
        </w:pBdr>
        <w:ind w:hanging="540"/>
        <w:rPr>
          <w:rFonts w:ascii="Times New Roman" w:eastAsia="Times New Roman" w:hAnsi="Times New Roman" w:cs="Times New Roman"/>
          <w:b/>
          <w:color w:val="000000"/>
          <w:sz w:val="28"/>
          <w:szCs w:val="28"/>
        </w:rPr>
      </w:pPr>
      <w:bookmarkStart w:id="78" w:name="_heading=h.tyjcwt" w:colFirst="0" w:colLast="0"/>
      <w:bookmarkEnd w:id="78"/>
      <w:r>
        <w:rPr>
          <w:i/>
          <w:color w:val="000000"/>
        </w:rPr>
        <w:t>Describe corresponding data analysis plan/approach (e.g., content analysis of focus group transcripts; descriptive analysis followed by linear regression modeling; nonparametric analysis of pre- and post-test measures)</w:t>
      </w:r>
      <w:r>
        <w:rPr>
          <w:color w:val="000000"/>
        </w:rPr>
        <w:t>:</w:t>
      </w:r>
    </w:p>
    <w:p w:rsidR="00991F1D" w:rsidRDefault="00991F1D">
      <w:pPr>
        <w:pBdr>
          <w:top w:val="nil"/>
          <w:left w:val="nil"/>
          <w:bottom w:val="nil"/>
          <w:right w:val="nil"/>
          <w:between w:val="nil"/>
        </w:pBdr>
        <w:ind w:left="1260"/>
        <w:rPr>
          <w:i/>
          <w:color w:val="000000"/>
        </w:rPr>
      </w:pPr>
    </w:p>
    <w:p w:rsidR="00991F1D" w:rsidRDefault="00821A7F">
      <w:pPr>
        <w:pBdr>
          <w:top w:val="nil"/>
          <w:left w:val="nil"/>
          <w:bottom w:val="nil"/>
          <w:right w:val="nil"/>
          <w:between w:val="nil"/>
        </w:pBdr>
        <w:ind w:left="1260"/>
        <w:rPr>
          <w:rFonts w:ascii="Times New Roman" w:eastAsia="Times New Roman" w:hAnsi="Times New Roman" w:cs="Times New Roman"/>
          <w:b/>
          <w:color w:val="000000"/>
          <w:sz w:val="28"/>
          <w:szCs w:val="28"/>
        </w:rPr>
      </w:pPr>
      <w:r>
        <w:rPr>
          <w:color w:val="000000"/>
        </w:rPr>
        <w:t xml:space="preserve">Collected data will be analyzed with </w:t>
      </w:r>
      <w:r>
        <w:t>time-series</w:t>
      </w:r>
      <w:r>
        <w:rPr>
          <w:color w:val="000000"/>
        </w:rPr>
        <w:t xml:space="preserve"> data analysis with respect to contextual data collected. Next, the data will be analyzed to understand when modern knowledge workers would like to switch their postures during </w:t>
      </w:r>
      <w:r>
        <w:t>work</w:t>
      </w:r>
      <w:r>
        <w:rPr>
          <w:color w:val="000000"/>
        </w:rPr>
        <w:t>. For the interview result, we will conduct thematic analysis to analyze participants' answers.</w:t>
      </w:r>
    </w:p>
    <w:p w:rsidR="00991F1D" w:rsidRDefault="00991F1D">
      <w:pPr>
        <w:rPr>
          <w:rFonts w:ascii="Times New Roman" w:eastAsia="Times New Roman" w:hAnsi="Times New Roman" w:cs="Times New Roman"/>
          <w:b/>
          <w:sz w:val="28"/>
          <w:szCs w:val="28"/>
        </w:rPr>
      </w:pPr>
    </w:p>
    <w:p w:rsidR="00991F1D" w:rsidRDefault="00821A7F">
      <w:pPr>
        <w:pStyle w:val="Heading1"/>
        <w:numPr>
          <w:ilvl w:val="0"/>
          <w:numId w:val="1"/>
        </w:numPr>
      </w:pPr>
      <w:r>
        <w:t>Setting</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lastRenderedPageBreak/>
        <w:t>Describe the sites or locations where your research team will conduct the research.  Consider each of the items listed below:</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Identify where your research team will identify and recruit potential subjects.</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Identify where the team will perform the research procedures.</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composition and involvement of any community advisory board(s).</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For research conducted in other locations, describe:</w:t>
      </w:r>
    </w:p>
    <w:p w:rsidR="00991F1D" w:rsidRDefault="00821A7F">
      <w:pPr>
        <w:numPr>
          <w:ilvl w:val="3"/>
          <w:numId w:val="1"/>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Site-specific regulations or customs affecting the research at those locations.</w:t>
      </w:r>
    </w:p>
    <w:p w:rsidR="00991F1D" w:rsidRDefault="00821A7F">
      <w:pPr>
        <w:numPr>
          <w:ilvl w:val="3"/>
          <w:numId w:val="1"/>
        </w:numPr>
        <w:pBdr>
          <w:top w:val="nil"/>
          <w:left w:val="nil"/>
          <w:bottom w:val="nil"/>
          <w:right w:val="nil"/>
          <w:between w:val="nil"/>
        </w:pBdr>
        <w:tabs>
          <w:tab w:val="left" w:pos="2340"/>
        </w:tabs>
        <w:ind w:left="2347" w:right="180" w:hanging="546"/>
        <w:rPr>
          <w:i/>
        </w:rPr>
      </w:pPr>
      <w:r>
        <w:rPr>
          <w:rFonts w:ascii="Times New Roman" w:eastAsia="Times New Roman" w:hAnsi="Times New Roman" w:cs="Times New Roman"/>
          <w:i/>
          <w:color w:val="000000"/>
        </w:rPr>
        <w:t xml:space="preserve">Local scientific and ethical review structure at those locations. </w:t>
      </w:r>
    </w:p>
    <w:p w:rsidR="00991F1D" w:rsidRDefault="00821A7F">
      <w:pPr>
        <w:pBdr>
          <w:top w:val="nil"/>
          <w:left w:val="nil"/>
          <w:bottom w:val="nil"/>
          <w:right w:val="nil"/>
          <w:between w:val="nil"/>
        </w:pBdr>
        <w:tabs>
          <w:tab w:val="left" w:pos="2340"/>
        </w:tabs>
        <w:ind w:left="2347" w:right="180"/>
      </w:pPr>
      <w:r>
        <w:rPr>
          <w:rFonts w:ascii="Times New Roman" w:eastAsia="Times New Roman" w:hAnsi="Times New Roman" w:cs="Times New Roman"/>
          <w:i/>
          <w:color w:val="000000"/>
        </w:rPr>
        <w:t>Examples include work in other cultures or ethnic groups (within or outside of the U.S.) and work with churches. The HRPP will provide additional guidance for international research.</w:t>
      </w:r>
    </w:p>
    <w:p w:rsidR="00991F1D" w:rsidRDefault="00991F1D">
      <w:pPr>
        <w:pStyle w:val="Heading1"/>
        <w:ind w:firstLine="0"/>
      </w:pPr>
    </w:p>
    <w:p w:rsidR="00991F1D" w:rsidRDefault="00991F1D"/>
    <w:p w:rsidR="00991F1D" w:rsidRDefault="00821A7F">
      <w:pPr>
        <w:ind w:left="720"/>
      </w:pPr>
      <w:r>
        <w:t>The study will be conducted at participants' personal working area, e.g., where their sit-stand desks are.</w:t>
      </w:r>
    </w:p>
    <w:p w:rsidR="00991F1D" w:rsidRDefault="00821A7F">
      <w:pPr>
        <w:ind w:left="720"/>
      </w:pPr>
      <w:r>
        <w:t>Semi-structured interviews will be conducted online (over Zoom) or at Usability Lab 133 at McBryde Hall</w:t>
      </w:r>
    </w:p>
    <w:p w:rsidR="00991F1D" w:rsidRDefault="00991F1D"/>
    <w:p w:rsidR="00991F1D" w:rsidRDefault="00991F1D"/>
    <w:p w:rsidR="00991F1D" w:rsidRDefault="00821A7F">
      <w:pPr>
        <w:pStyle w:val="Heading1"/>
        <w:numPr>
          <w:ilvl w:val="0"/>
          <w:numId w:val="1"/>
        </w:numPr>
      </w:pPr>
      <w:bookmarkStart w:id="79" w:name="_heading=h.3dy6vkm" w:colFirst="0" w:colLast="0"/>
      <w:bookmarkEnd w:id="79"/>
      <w:r>
        <w:t>Study Intervention(s)/Investigational Agent(s)</w:t>
      </w:r>
    </w:p>
    <w:p w:rsidR="00991F1D" w:rsidRDefault="00821A7F">
      <w:pPr>
        <w:pBdr>
          <w:top w:val="nil"/>
          <w:left w:val="nil"/>
          <w:bottom w:val="nil"/>
          <w:right w:val="nil"/>
          <w:between w:val="nil"/>
        </w:pBdr>
        <w:spacing w:before="120" w:after="120"/>
        <w:ind w:left="720" w:right="18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7.1 Describe the study interventions (including behavioral interventions) and/or investigational agents (e.g., drugs or devices) to be used in this study.  Consider each of the items listed below: </w:t>
      </w:r>
    </w:p>
    <w:p w:rsidR="00991F1D" w:rsidRDefault="00821A7F">
      <w:pPr>
        <w:numPr>
          <w:ilvl w:val="2"/>
          <w:numId w:val="1"/>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Drug/Device Handling: If the research involves drugs or devices, describe your plans to store, handle, and administer the drugs or devices so that they will be used only on subjects, and only by authorized investigators.</w:t>
      </w:r>
    </w:p>
    <w:p w:rsidR="00991F1D" w:rsidRDefault="00821A7F">
      <w:pPr>
        <w:numPr>
          <w:ilvl w:val="2"/>
          <w:numId w:val="1"/>
        </w:numPr>
        <w:pBdr>
          <w:top w:val="nil"/>
          <w:left w:val="nil"/>
          <w:bottom w:val="nil"/>
          <w:right w:val="nil"/>
          <w:between w:val="nil"/>
        </w:pBdr>
        <w:tabs>
          <w:tab w:val="left" w:pos="1800"/>
        </w:tabs>
        <w:ind w:left="1814" w:right="180" w:hanging="547"/>
        <w:rPr>
          <w:i/>
        </w:rPr>
      </w:pPr>
      <w:r>
        <w:rPr>
          <w:i/>
        </w:rPr>
        <w:t>Describe whether any of the following will be used: microwaves, X-rays, DEXA scans, general anesthesia, or sedation</w:t>
      </w:r>
    </w:p>
    <w:p w:rsidR="00991F1D" w:rsidRDefault="00821A7F">
      <w:pPr>
        <w:numPr>
          <w:ilvl w:val="2"/>
          <w:numId w:val="1"/>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If control of the drugs or devices used in this protocol will be accomplished by following an established, approved organizational SOP (e.g., Research Pharmacy SOP for the Control of Investigational Drugs, etc.), please reference the SOP in this section.</w:t>
      </w:r>
    </w:p>
    <w:p w:rsidR="00991F1D" w:rsidRDefault="00991F1D">
      <w:pPr>
        <w:pBdr>
          <w:top w:val="nil"/>
          <w:left w:val="nil"/>
          <w:bottom w:val="nil"/>
          <w:right w:val="nil"/>
          <w:between w:val="nil"/>
        </w:pBdr>
        <w:ind w:left="720" w:right="180"/>
      </w:pPr>
    </w:p>
    <w:p w:rsidR="00991F1D" w:rsidRDefault="00991F1D">
      <w:pPr>
        <w:pBdr>
          <w:top w:val="nil"/>
          <w:left w:val="nil"/>
          <w:bottom w:val="nil"/>
          <w:right w:val="nil"/>
          <w:between w:val="nil"/>
        </w:pBdr>
        <w:ind w:left="720" w:right="180"/>
        <w:rPr>
          <w:rFonts w:ascii="Times New Roman" w:eastAsia="Times New Roman" w:hAnsi="Times New Roman" w:cs="Times New Roman"/>
          <w:color w:val="000000"/>
        </w:rPr>
      </w:pPr>
    </w:p>
    <w:p w:rsidR="00991F1D" w:rsidRDefault="00821A7F">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r>
        <w:t>N/A</w:t>
      </w:r>
    </w:p>
    <w:p w:rsidR="00991F1D" w:rsidRDefault="00991F1D">
      <w:pPr>
        <w:pBdr>
          <w:top w:val="nil"/>
          <w:left w:val="nil"/>
          <w:bottom w:val="nil"/>
          <w:right w:val="nil"/>
          <w:between w:val="nil"/>
        </w:pBdr>
        <w:tabs>
          <w:tab w:val="left" w:pos="1800"/>
        </w:tabs>
        <w:ind w:left="720" w:right="180"/>
        <w:rPr>
          <w:rFonts w:ascii="Times New Roman" w:eastAsia="Times New Roman" w:hAnsi="Times New Roman" w:cs="Times New Roman"/>
          <w:color w:val="000000"/>
        </w:rPr>
      </w:pPr>
    </w:p>
    <w:p w:rsidR="00991F1D" w:rsidRDefault="00991F1D">
      <w:pPr>
        <w:pBdr>
          <w:top w:val="nil"/>
          <w:left w:val="nil"/>
          <w:bottom w:val="nil"/>
          <w:right w:val="nil"/>
          <w:between w:val="nil"/>
        </w:pBdr>
        <w:tabs>
          <w:tab w:val="left" w:pos="1800"/>
        </w:tabs>
        <w:ind w:right="180"/>
      </w:pPr>
    </w:p>
    <w:p w:rsidR="00991F1D" w:rsidRDefault="00821A7F">
      <w:pPr>
        <w:numPr>
          <w:ilvl w:val="1"/>
          <w:numId w:val="1"/>
        </w:numPr>
        <w:pBdr>
          <w:top w:val="nil"/>
          <w:left w:val="nil"/>
          <w:bottom w:val="nil"/>
          <w:right w:val="nil"/>
          <w:between w:val="nil"/>
        </w:pBdr>
        <w:spacing w:before="120" w:after="120" w:line="276" w:lineRule="auto"/>
        <w:ind w:right="180" w:hanging="540"/>
      </w:pPr>
      <w:r>
        <w:rPr>
          <w:rFonts w:ascii="Times New Roman" w:eastAsia="Times New Roman" w:hAnsi="Times New Roman" w:cs="Times New Roman"/>
          <w:i/>
        </w:rPr>
        <w:lastRenderedPageBreak/>
        <w:t>List the name of all drugs (including any vitamins, supplements, herbs, or nicotine) to be used in the study.  Indicate whether they have FDA approval, and list any limitations for their use</w:t>
      </w:r>
      <w:r>
        <w:rPr>
          <w:rFonts w:ascii="Times New Roman" w:eastAsia="Times New Roman" w:hAnsi="Times New Roman" w:cs="Times New Roman"/>
        </w:rPr>
        <w:t xml:space="preserve">: </w:t>
      </w:r>
    </w:p>
    <w:p w:rsidR="00991F1D" w:rsidRDefault="00991F1D">
      <w:pPr>
        <w:pBdr>
          <w:top w:val="nil"/>
          <w:left w:val="nil"/>
          <w:bottom w:val="nil"/>
          <w:right w:val="nil"/>
          <w:between w:val="nil"/>
        </w:pBdr>
        <w:spacing w:before="120" w:after="120" w:line="276" w:lineRule="auto"/>
        <w:ind w:left="1260" w:right="180"/>
      </w:pPr>
    </w:p>
    <w:p w:rsidR="00991F1D" w:rsidRDefault="00821A7F">
      <w:pPr>
        <w:pBdr>
          <w:top w:val="nil"/>
          <w:left w:val="nil"/>
          <w:bottom w:val="nil"/>
          <w:right w:val="nil"/>
          <w:between w:val="nil"/>
        </w:pBdr>
        <w:spacing w:before="120" w:after="120" w:line="276" w:lineRule="auto"/>
        <w:ind w:left="1260" w:right="180"/>
      </w:pPr>
      <w:r>
        <w:t>N/A</w:t>
      </w:r>
    </w:p>
    <w:p w:rsidR="00991F1D" w:rsidRDefault="00991F1D">
      <w:pPr>
        <w:pBdr>
          <w:top w:val="nil"/>
          <w:left w:val="nil"/>
          <w:bottom w:val="nil"/>
          <w:right w:val="nil"/>
          <w:between w:val="nil"/>
        </w:pBdr>
        <w:spacing w:before="120" w:after="120" w:line="276" w:lineRule="auto"/>
        <w:ind w:left="1260" w:right="180"/>
      </w:pPr>
    </w:p>
    <w:p w:rsidR="00991F1D" w:rsidRDefault="00821A7F">
      <w:pPr>
        <w:numPr>
          <w:ilvl w:val="1"/>
          <w:numId w:val="1"/>
        </w:numPr>
        <w:pBdr>
          <w:top w:val="nil"/>
          <w:left w:val="nil"/>
          <w:bottom w:val="nil"/>
          <w:right w:val="nil"/>
          <w:between w:val="nil"/>
        </w:pBdr>
        <w:spacing w:before="120" w:after="120"/>
        <w:ind w:right="180" w:hanging="540"/>
        <w:rPr>
          <w:rFonts w:ascii="Times New Roman" w:eastAsia="Times New Roman" w:hAnsi="Times New Roman" w:cs="Times New Roman"/>
          <w:i/>
        </w:rPr>
      </w:pPr>
      <w:r>
        <w:rPr>
          <w:rFonts w:ascii="Times New Roman" w:eastAsia="Times New Roman" w:hAnsi="Times New Roman" w:cs="Times New Roman"/>
          <w:i/>
        </w:rPr>
        <w:t>List all devices, how they will be used, their purpose in the study, and if they will be used in a manner consistent with their approved uses. If they will be used in ways that are not yet FDA approved, indicate whether they need an IDE or a determination that they are exempt from the IDE Determination. If a determination of significant risk or non-significant risk is needed for any of the devices, include the researcher’s recommendation for each of those devices</w:t>
      </w:r>
      <w:r>
        <w:rPr>
          <w:rFonts w:ascii="Times New Roman" w:eastAsia="Times New Roman" w:hAnsi="Times New Roman" w:cs="Times New Roman"/>
        </w:rPr>
        <w:t xml:space="preserve">: </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i/>
        </w:rPr>
      </w:pPr>
    </w:p>
    <w:p w:rsidR="00991F1D" w:rsidRDefault="00821A7F">
      <w:pPr>
        <w:pBdr>
          <w:top w:val="nil"/>
          <w:left w:val="nil"/>
          <w:bottom w:val="nil"/>
          <w:right w:val="nil"/>
          <w:between w:val="nil"/>
        </w:pBdr>
        <w:spacing w:before="120" w:after="120"/>
        <w:ind w:left="1260" w:right="180"/>
        <w:rPr>
          <w:rFonts w:ascii="Times New Roman" w:eastAsia="Times New Roman" w:hAnsi="Times New Roman" w:cs="Times New Roman"/>
          <w:i/>
        </w:rPr>
      </w:pPr>
      <w:r>
        <w:t xml:space="preserve">We will attach a sensor module that goes under a participant’s sit-stand desk. The module only measures the height and does not affect how sit-stand operates though. The collected data will be analyzed to understand the sit/stand pattern of the participant with respect to the contextual information collected from the workers. </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i/>
        </w:rPr>
      </w:pPr>
    </w:p>
    <w:p w:rsidR="00991F1D" w:rsidRDefault="00821A7F">
      <w:pPr>
        <w:numPr>
          <w:ilvl w:val="1"/>
          <w:numId w:val="1"/>
        </w:numPr>
        <w:pBdr>
          <w:top w:val="nil"/>
          <w:left w:val="nil"/>
          <w:bottom w:val="nil"/>
          <w:right w:val="nil"/>
          <w:between w:val="nil"/>
        </w:pBdr>
        <w:spacing w:before="120" w:after="120"/>
        <w:ind w:right="180" w:hanging="540"/>
        <w:rPr>
          <w:rFonts w:ascii="Times New Roman" w:eastAsia="Times New Roman" w:hAnsi="Times New Roman" w:cs="Times New Roman"/>
          <w:i/>
        </w:rPr>
      </w:pPr>
      <w:r>
        <w:rPr>
          <w:rFonts w:ascii="Times New Roman" w:eastAsia="Times New Roman" w:hAnsi="Times New Roman" w:cs="Times New Roman"/>
          <w:i/>
        </w:rPr>
        <w:t>If</w:t>
      </w:r>
      <w:r>
        <w:rPr>
          <w:rFonts w:ascii="Times New Roman" w:eastAsia="Times New Roman" w:hAnsi="Times New Roman" w:cs="Times New Roman"/>
          <w:i/>
          <w:color w:val="000000"/>
        </w:rPr>
        <w:t xml:space="preserve"> the drug is investigational (has an IND) or the device has an IDE or a claim of abbreviated IDE (non-significant risk device), include the following information:</w:t>
      </w:r>
    </w:p>
    <w:p w:rsidR="00991F1D" w:rsidRDefault="00821A7F">
      <w:pPr>
        <w:numPr>
          <w:ilvl w:val="2"/>
          <w:numId w:val="1"/>
        </w:numPr>
        <w:pBdr>
          <w:top w:val="nil"/>
          <w:left w:val="nil"/>
          <w:bottom w:val="nil"/>
          <w:right w:val="nil"/>
          <w:between w:val="nil"/>
        </w:pBdr>
        <w:tabs>
          <w:tab w:val="left" w:pos="1800"/>
        </w:tabs>
        <w:spacing w:before="120"/>
        <w:ind w:left="1800" w:right="180" w:hanging="540"/>
      </w:pPr>
      <w:r>
        <w:rPr>
          <w:rFonts w:ascii="Times New Roman" w:eastAsia="Times New Roman" w:hAnsi="Times New Roman" w:cs="Times New Roman"/>
          <w:i/>
          <w:color w:val="000000"/>
        </w:rPr>
        <w:t>Identify the holder of the IND/IDE/abbreviated IDE.</w:t>
      </w:r>
    </w:p>
    <w:p w:rsidR="00991F1D" w:rsidRDefault="00821A7F">
      <w:pPr>
        <w:numPr>
          <w:ilvl w:val="2"/>
          <w:numId w:val="1"/>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Explain procedures followed to comply with sponsor requirements for FDA regulated research for the following:</w:t>
      </w:r>
    </w:p>
    <w:tbl>
      <w:tblPr>
        <w:tblStyle w:val="a4"/>
        <w:tblW w:w="755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1883"/>
        <w:gridCol w:w="1867"/>
        <w:gridCol w:w="1680"/>
      </w:tblGrid>
      <w:tr w:rsidR="00991F1D">
        <w:tc>
          <w:tcPr>
            <w:tcW w:w="2120" w:type="dxa"/>
            <w:shd w:val="clear" w:color="auto" w:fill="auto"/>
            <w:vAlign w:val="bottom"/>
          </w:tcPr>
          <w:p w:rsidR="00991F1D" w:rsidRDefault="00991F1D">
            <w:pPr>
              <w:keepNext/>
              <w:keepLines/>
              <w:jc w:val="center"/>
              <w:rPr>
                <w:b/>
                <w:i/>
              </w:rPr>
            </w:pPr>
          </w:p>
        </w:tc>
        <w:tc>
          <w:tcPr>
            <w:tcW w:w="5430" w:type="dxa"/>
            <w:gridSpan w:val="3"/>
            <w:shd w:val="clear" w:color="auto" w:fill="auto"/>
            <w:vAlign w:val="bottom"/>
          </w:tcPr>
          <w:p w:rsidR="00991F1D" w:rsidRDefault="00821A7F">
            <w:pPr>
              <w:keepNext/>
              <w:keepLines/>
              <w:jc w:val="center"/>
              <w:rPr>
                <w:b/>
                <w:i/>
              </w:rPr>
            </w:pPr>
            <w:r>
              <w:rPr>
                <w:b/>
                <w:i/>
              </w:rPr>
              <w:t>Applicable to:</w:t>
            </w:r>
          </w:p>
        </w:tc>
      </w:tr>
      <w:tr w:rsidR="00991F1D">
        <w:tc>
          <w:tcPr>
            <w:tcW w:w="2120" w:type="dxa"/>
            <w:shd w:val="clear" w:color="auto" w:fill="auto"/>
            <w:vAlign w:val="center"/>
          </w:tcPr>
          <w:p w:rsidR="00991F1D" w:rsidRDefault="00821A7F">
            <w:pPr>
              <w:keepNext/>
              <w:keepLines/>
              <w:jc w:val="center"/>
              <w:rPr>
                <w:b/>
                <w:i/>
              </w:rPr>
            </w:pPr>
            <w:r>
              <w:rPr>
                <w:b/>
                <w:i/>
              </w:rPr>
              <w:t>FDA Regulation</w:t>
            </w:r>
          </w:p>
        </w:tc>
        <w:tc>
          <w:tcPr>
            <w:tcW w:w="1883" w:type="dxa"/>
            <w:shd w:val="clear" w:color="auto" w:fill="auto"/>
            <w:vAlign w:val="center"/>
          </w:tcPr>
          <w:p w:rsidR="00991F1D" w:rsidRDefault="00821A7F">
            <w:pPr>
              <w:keepNext/>
              <w:keepLines/>
              <w:jc w:val="center"/>
              <w:rPr>
                <w:b/>
                <w:i/>
              </w:rPr>
            </w:pPr>
            <w:r>
              <w:rPr>
                <w:b/>
                <w:i/>
              </w:rPr>
              <w:t>IND Studies</w:t>
            </w:r>
          </w:p>
        </w:tc>
        <w:tc>
          <w:tcPr>
            <w:tcW w:w="1867" w:type="dxa"/>
            <w:shd w:val="clear" w:color="auto" w:fill="auto"/>
            <w:vAlign w:val="center"/>
          </w:tcPr>
          <w:p w:rsidR="00991F1D" w:rsidRDefault="00821A7F">
            <w:pPr>
              <w:keepNext/>
              <w:keepLines/>
              <w:jc w:val="center"/>
              <w:rPr>
                <w:b/>
                <w:i/>
              </w:rPr>
            </w:pPr>
            <w:r>
              <w:rPr>
                <w:b/>
                <w:i/>
              </w:rPr>
              <w:t>IDE studies</w:t>
            </w:r>
          </w:p>
        </w:tc>
        <w:tc>
          <w:tcPr>
            <w:tcW w:w="1680" w:type="dxa"/>
            <w:shd w:val="clear" w:color="auto" w:fill="auto"/>
            <w:vAlign w:val="center"/>
          </w:tcPr>
          <w:p w:rsidR="00991F1D" w:rsidRDefault="00821A7F">
            <w:pPr>
              <w:keepNext/>
              <w:keepLines/>
              <w:jc w:val="center"/>
              <w:rPr>
                <w:b/>
                <w:i/>
              </w:rPr>
            </w:pPr>
            <w:r>
              <w:rPr>
                <w:b/>
                <w:i/>
              </w:rPr>
              <w:t>Abbreviated IDE studies</w:t>
            </w:r>
          </w:p>
        </w:tc>
      </w:tr>
      <w:tr w:rsidR="00991F1D">
        <w:tc>
          <w:tcPr>
            <w:tcW w:w="2120" w:type="dxa"/>
            <w:shd w:val="clear" w:color="auto" w:fill="auto"/>
            <w:vAlign w:val="center"/>
          </w:tcPr>
          <w:p w:rsidR="00991F1D" w:rsidRDefault="00821A7F">
            <w:pPr>
              <w:keepNext/>
              <w:keepLines/>
              <w:jc w:val="center"/>
              <w:rPr>
                <w:b/>
                <w:i/>
              </w:rPr>
            </w:pPr>
            <w:r>
              <w:rPr>
                <w:b/>
                <w:i/>
              </w:rPr>
              <w:t>21 CFR 11</w:t>
            </w:r>
          </w:p>
        </w:tc>
        <w:tc>
          <w:tcPr>
            <w:tcW w:w="1883" w:type="dxa"/>
            <w:shd w:val="clear" w:color="auto" w:fill="auto"/>
            <w:vAlign w:val="center"/>
          </w:tcPr>
          <w:p w:rsidR="00991F1D" w:rsidRDefault="00821A7F">
            <w:pPr>
              <w:keepNext/>
              <w:keepLines/>
              <w:jc w:val="center"/>
              <w:rPr>
                <w:b/>
                <w:i/>
              </w:rPr>
            </w:pPr>
            <w:r>
              <w:rPr>
                <w:b/>
                <w:i/>
              </w:rPr>
              <w:t>X</w:t>
            </w:r>
          </w:p>
        </w:tc>
        <w:tc>
          <w:tcPr>
            <w:tcW w:w="1867" w:type="dxa"/>
            <w:shd w:val="clear" w:color="auto" w:fill="auto"/>
            <w:vAlign w:val="center"/>
          </w:tcPr>
          <w:p w:rsidR="00991F1D" w:rsidRDefault="00821A7F">
            <w:pPr>
              <w:keepNext/>
              <w:keepLines/>
              <w:jc w:val="center"/>
              <w:rPr>
                <w:b/>
                <w:i/>
              </w:rPr>
            </w:pPr>
            <w:r>
              <w:rPr>
                <w:b/>
                <w:i/>
              </w:rPr>
              <w:t>X</w:t>
            </w:r>
          </w:p>
        </w:tc>
        <w:tc>
          <w:tcPr>
            <w:tcW w:w="1680" w:type="dxa"/>
            <w:shd w:val="clear" w:color="auto" w:fill="auto"/>
            <w:vAlign w:val="center"/>
          </w:tcPr>
          <w:p w:rsidR="00991F1D" w:rsidRDefault="00991F1D">
            <w:pPr>
              <w:keepNext/>
              <w:keepLines/>
              <w:jc w:val="center"/>
              <w:rPr>
                <w:b/>
                <w:i/>
              </w:rPr>
            </w:pPr>
          </w:p>
        </w:tc>
      </w:tr>
      <w:tr w:rsidR="00991F1D">
        <w:tc>
          <w:tcPr>
            <w:tcW w:w="2120" w:type="dxa"/>
            <w:shd w:val="clear" w:color="auto" w:fill="auto"/>
            <w:vAlign w:val="center"/>
          </w:tcPr>
          <w:p w:rsidR="00991F1D" w:rsidRDefault="00821A7F">
            <w:pPr>
              <w:keepNext/>
              <w:keepLines/>
              <w:jc w:val="center"/>
              <w:rPr>
                <w:b/>
                <w:i/>
              </w:rPr>
            </w:pPr>
            <w:r>
              <w:rPr>
                <w:b/>
                <w:i/>
              </w:rPr>
              <w:t>21 CFR 54</w:t>
            </w:r>
          </w:p>
        </w:tc>
        <w:tc>
          <w:tcPr>
            <w:tcW w:w="1883" w:type="dxa"/>
            <w:shd w:val="clear" w:color="auto" w:fill="auto"/>
            <w:vAlign w:val="center"/>
          </w:tcPr>
          <w:p w:rsidR="00991F1D" w:rsidRDefault="00821A7F">
            <w:pPr>
              <w:keepNext/>
              <w:keepLines/>
              <w:jc w:val="center"/>
              <w:rPr>
                <w:b/>
                <w:i/>
              </w:rPr>
            </w:pPr>
            <w:r>
              <w:rPr>
                <w:b/>
                <w:i/>
              </w:rPr>
              <w:t>X</w:t>
            </w:r>
          </w:p>
        </w:tc>
        <w:tc>
          <w:tcPr>
            <w:tcW w:w="1867" w:type="dxa"/>
            <w:shd w:val="clear" w:color="auto" w:fill="auto"/>
            <w:vAlign w:val="center"/>
          </w:tcPr>
          <w:p w:rsidR="00991F1D" w:rsidRDefault="00821A7F">
            <w:pPr>
              <w:keepNext/>
              <w:keepLines/>
              <w:jc w:val="center"/>
              <w:rPr>
                <w:b/>
                <w:i/>
              </w:rPr>
            </w:pPr>
            <w:r>
              <w:rPr>
                <w:b/>
                <w:i/>
              </w:rPr>
              <w:t>X</w:t>
            </w:r>
          </w:p>
        </w:tc>
        <w:tc>
          <w:tcPr>
            <w:tcW w:w="1680" w:type="dxa"/>
            <w:shd w:val="clear" w:color="auto" w:fill="auto"/>
            <w:vAlign w:val="center"/>
          </w:tcPr>
          <w:p w:rsidR="00991F1D" w:rsidRDefault="00991F1D">
            <w:pPr>
              <w:keepNext/>
              <w:keepLines/>
              <w:jc w:val="center"/>
              <w:rPr>
                <w:b/>
                <w:i/>
              </w:rPr>
            </w:pPr>
          </w:p>
        </w:tc>
      </w:tr>
      <w:tr w:rsidR="00991F1D">
        <w:tc>
          <w:tcPr>
            <w:tcW w:w="2120" w:type="dxa"/>
            <w:shd w:val="clear" w:color="auto" w:fill="auto"/>
            <w:vAlign w:val="center"/>
          </w:tcPr>
          <w:p w:rsidR="00991F1D" w:rsidRDefault="00821A7F">
            <w:pPr>
              <w:keepNext/>
              <w:keepLines/>
              <w:jc w:val="center"/>
              <w:rPr>
                <w:b/>
                <w:i/>
              </w:rPr>
            </w:pPr>
            <w:r>
              <w:rPr>
                <w:b/>
                <w:i/>
              </w:rPr>
              <w:t>21 CFR 210</w:t>
            </w:r>
          </w:p>
        </w:tc>
        <w:tc>
          <w:tcPr>
            <w:tcW w:w="1883" w:type="dxa"/>
            <w:shd w:val="clear" w:color="auto" w:fill="auto"/>
            <w:vAlign w:val="center"/>
          </w:tcPr>
          <w:p w:rsidR="00991F1D" w:rsidRDefault="00821A7F">
            <w:pPr>
              <w:keepNext/>
              <w:keepLines/>
              <w:jc w:val="center"/>
              <w:rPr>
                <w:b/>
                <w:i/>
              </w:rPr>
            </w:pPr>
            <w:r>
              <w:rPr>
                <w:b/>
                <w:i/>
              </w:rPr>
              <w:t>X</w:t>
            </w:r>
          </w:p>
        </w:tc>
        <w:tc>
          <w:tcPr>
            <w:tcW w:w="1867" w:type="dxa"/>
            <w:shd w:val="clear" w:color="auto" w:fill="auto"/>
            <w:vAlign w:val="center"/>
          </w:tcPr>
          <w:p w:rsidR="00991F1D" w:rsidRDefault="00991F1D">
            <w:pPr>
              <w:keepNext/>
              <w:keepLines/>
              <w:jc w:val="center"/>
              <w:rPr>
                <w:b/>
                <w:i/>
              </w:rPr>
            </w:pPr>
          </w:p>
        </w:tc>
        <w:tc>
          <w:tcPr>
            <w:tcW w:w="1680" w:type="dxa"/>
            <w:shd w:val="clear" w:color="auto" w:fill="auto"/>
            <w:vAlign w:val="center"/>
          </w:tcPr>
          <w:p w:rsidR="00991F1D" w:rsidRDefault="00991F1D">
            <w:pPr>
              <w:keepNext/>
              <w:keepLines/>
              <w:jc w:val="center"/>
              <w:rPr>
                <w:b/>
                <w:i/>
              </w:rPr>
            </w:pPr>
          </w:p>
        </w:tc>
      </w:tr>
      <w:tr w:rsidR="00991F1D">
        <w:tc>
          <w:tcPr>
            <w:tcW w:w="2120" w:type="dxa"/>
            <w:shd w:val="clear" w:color="auto" w:fill="auto"/>
            <w:vAlign w:val="center"/>
          </w:tcPr>
          <w:p w:rsidR="00991F1D" w:rsidRDefault="00821A7F">
            <w:pPr>
              <w:keepNext/>
              <w:keepLines/>
              <w:jc w:val="center"/>
              <w:rPr>
                <w:b/>
                <w:i/>
              </w:rPr>
            </w:pPr>
            <w:r>
              <w:rPr>
                <w:b/>
                <w:i/>
              </w:rPr>
              <w:t>21 CFR 211</w:t>
            </w:r>
          </w:p>
        </w:tc>
        <w:tc>
          <w:tcPr>
            <w:tcW w:w="1883" w:type="dxa"/>
            <w:shd w:val="clear" w:color="auto" w:fill="auto"/>
            <w:vAlign w:val="center"/>
          </w:tcPr>
          <w:p w:rsidR="00991F1D" w:rsidRDefault="00821A7F">
            <w:pPr>
              <w:keepNext/>
              <w:keepLines/>
              <w:jc w:val="center"/>
              <w:rPr>
                <w:b/>
                <w:i/>
              </w:rPr>
            </w:pPr>
            <w:r>
              <w:rPr>
                <w:b/>
                <w:i/>
              </w:rPr>
              <w:t>X</w:t>
            </w:r>
          </w:p>
        </w:tc>
        <w:tc>
          <w:tcPr>
            <w:tcW w:w="1867" w:type="dxa"/>
            <w:shd w:val="clear" w:color="auto" w:fill="auto"/>
            <w:vAlign w:val="center"/>
          </w:tcPr>
          <w:p w:rsidR="00991F1D" w:rsidRDefault="00991F1D">
            <w:pPr>
              <w:keepNext/>
              <w:keepLines/>
              <w:jc w:val="center"/>
              <w:rPr>
                <w:b/>
                <w:i/>
              </w:rPr>
            </w:pPr>
          </w:p>
        </w:tc>
        <w:tc>
          <w:tcPr>
            <w:tcW w:w="1680" w:type="dxa"/>
            <w:shd w:val="clear" w:color="auto" w:fill="auto"/>
            <w:vAlign w:val="center"/>
          </w:tcPr>
          <w:p w:rsidR="00991F1D" w:rsidRDefault="00991F1D">
            <w:pPr>
              <w:keepNext/>
              <w:keepLines/>
              <w:jc w:val="center"/>
              <w:rPr>
                <w:b/>
                <w:i/>
              </w:rPr>
            </w:pPr>
          </w:p>
        </w:tc>
      </w:tr>
      <w:tr w:rsidR="00991F1D">
        <w:tc>
          <w:tcPr>
            <w:tcW w:w="2120" w:type="dxa"/>
            <w:shd w:val="clear" w:color="auto" w:fill="auto"/>
            <w:vAlign w:val="center"/>
          </w:tcPr>
          <w:p w:rsidR="00991F1D" w:rsidRDefault="00821A7F">
            <w:pPr>
              <w:keepNext/>
              <w:keepLines/>
              <w:jc w:val="center"/>
              <w:rPr>
                <w:b/>
                <w:i/>
              </w:rPr>
            </w:pPr>
            <w:r>
              <w:rPr>
                <w:b/>
                <w:i/>
              </w:rPr>
              <w:t>21 CFR 312</w:t>
            </w:r>
          </w:p>
        </w:tc>
        <w:tc>
          <w:tcPr>
            <w:tcW w:w="1883" w:type="dxa"/>
            <w:shd w:val="clear" w:color="auto" w:fill="auto"/>
            <w:vAlign w:val="center"/>
          </w:tcPr>
          <w:p w:rsidR="00991F1D" w:rsidRDefault="00821A7F">
            <w:pPr>
              <w:keepNext/>
              <w:keepLines/>
              <w:jc w:val="center"/>
              <w:rPr>
                <w:b/>
                <w:i/>
              </w:rPr>
            </w:pPr>
            <w:r>
              <w:rPr>
                <w:b/>
                <w:i/>
              </w:rPr>
              <w:t>X</w:t>
            </w:r>
          </w:p>
        </w:tc>
        <w:tc>
          <w:tcPr>
            <w:tcW w:w="1867" w:type="dxa"/>
            <w:shd w:val="clear" w:color="auto" w:fill="auto"/>
            <w:vAlign w:val="center"/>
          </w:tcPr>
          <w:p w:rsidR="00991F1D" w:rsidRDefault="00991F1D">
            <w:pPr>
              <w:keepNext/>
              <w:keepLines/>
              <w:jc w:val="center"/>
              <w:rPr>
                <w:b/>
                <w:i/>
              </w:rPr>
            </w:pPr>
          </w:p>
        </w:tc>
        <w:tc>
          <w:tcPr>
            <w:tcW w:w="1680" w:type="dxa"/>
            <w:shd w:val="clear" w:color="auto" w:fill="auto"/>
            <w:vAlign w:val="center"/>
          </w:tcPr>
          <w:p w:rsidR="00991F1D" w:rsidRDefault="00991F1D">
            <w:pPr>
              <w:keepNext/>
              <w:keepLines/>
              <w:jc w:val="center"/>
              <w:rPr>
                <w:b/>
                <w:i/>
              </w:rPr>
            </w:pPr>
          </w:p>
        </w:tc>
      </w:tr>
      <w:tr w:rsidR="00991F1D">
        <w:tc>
          <w:tcPr>
            <w:tcW w:w="2120" w:type="dxa"/>
            <w:shd w:val="clear" w:color="auto" w:fill="auto"/>
            <w:vAlign w:val="center"/>
          </w:tcPr>
          <w:p w:rsidR="00991F1D" w:rsidRDefault="00821A7F">
            <w:pPr>
              <w:keepNext/>
              <w:keepLines/>
              <w:jc w:val="center"/>
              <w:rPr>
                <w:b/>
                <w:i/>
              </w:rPr>
            </w:pPr>
            <w:r>
              <w:rPr>
                <w:b/>
                <w:i/>
              </w:rPr>
              <w:t>21 CFR 812</w:t>
            </w:r>
          </w:p>
        </w:tc>
        <w:tc>
          <w:tcPr>
            <w:tcW w:w="1883" w:type="dxa"/>
            <w:shd w:val="clear" w:color="auto" w:fill="auto"/>
            <w:vAlign w:val="center"/>
          </w:tcPr>
          <w:p w:rsidR="00991F1D" w:rsidRDefault="00991F1D">
            <w:pPr>
              <w:keepNext/>
              <w:keepLines/>
              <w:jc w:val="center"/>
              <w:rPr>
                <w:b/>
                <w:i/>
              </w:rPr>
            </w:pPr>
          </w:p>
        </w:tc>
        <w:tc>
          <w:tcPr>
            <w:tcW w:w="1867" w:type="dxa"/>
            <w:shd w:val="clear" w:color="auto" w:fill="auto"/>
            <w:vAlign w:val="center"/>
          </w:tcPr>
          <w:p w:rsidR="00991F1D" w:rsidRDefault="00821A7F">
            <w:pPr>
              <w:keepNext/>
              <w:keepLines/>
              <w:jc w:val="center"/>
              <w:rPr>
                <w:b/>
                <w:i/>
              </w:rPr>
            </w:pPr>
            <w:r>
              <w:rPr>
                <w:b/>
                <w:i/>
              </w:rPr>
              <w:t>X</w:t>
            </w:r>
          </w:p>
        </w:tc>
        <w:tc>
          <w:tcPr>
            <w:tcW w:w="1680" w:type="dxa"/>
            <w:shd w:val="clear" w:color="auto" w:fill="auto"/>
            <w:vAlign w:val="center"/>
          </w:tcPr>
          <w:p w:rsidR="00991F1D" w:rsidRDefault="00821A7F">
            <w:pPr>
              <w:keepNext/>
              <w:keepLines/>
              <w:jc w:val="center"/>
              <w:rPr>
                <w:b/>
                <w:i/>
              </w:rPr>
            </w:pPr>
            <w:r>
              <w:rPr>
                <w:b/>
                <w:i/>
              </w:rPr>
              <w:t>X</w:t>
            </w:r>
          </w:p>
        </w:tc>
      </w:tr>
      <w:tr w:rsidR="00991F1D">
        <w:tc>
          <w:tcPr>
            <w:tcW w:w="2120" w:type="dxa"/>
            <w:shd w:val="clear" w:color="auto" w:fill="auto"/>
            <w:vAlign w:val="center"/>
          </w:tcPr>
          <w:p w:rsidR="00991F1D" w:rsidRDefault="00821A7F">
            <w:pPr>
              <w:keepNext/>
              <w:keepLines/>
              <w:jc w:val="center"/>
              <w:rPr>
                <w:b/>
                <w:i/>
              </w:rPr>
            </w:pPr>
            <w:r>
              <w:rPr>
                <w:b/>
                <w:i/>
              </w:rPr>
              <w:t>21 CFR 820</w:t>
            </w:r>
          </w:p>
        </w:tc>
        <w:tc>
          <w:tcPr>
            <w:tcW w:w="1883" w:type="dxa"/>
            <w:shd w:val="clear" w:color="auto" w:fill="auto"/>
            <w:vAlign w:val="center"/>
          </w:tcPr>
          <w:p w:rsidR="00991F1D" w:rsidRDefault="00991F1D">
            <w:pPr>
              <w:keepNext/>
              <w:keepLines/>
              <w:jc w:val="center"/>
              <w:rPr>
                <w:b/>
                <w:i/>
              </w:rPr>
            </w:pPr>
          </w:p>
        </w:tc>
        <w:tc>
          <w:tcPr>
            <w:tcW w:w="1867" w:type="dxa"/>
            <w:shd w:val="clear" w:color="auto" w:fill="auto"/>
            <w:vAlign w:val="center"/>
          </w:tcPr>
          <w:p w:rsidR="00991F1D" w:rsidRDefault="00821A7F">
            <w:pPr>
              <w:keepNext/>
              <w:keepLines/>
              <w:jc w:val="center"/>
              <w:rPr>
                <w:b/>
                <w:i/>
              </w:rPr>
            </w:pPr>
            <w:r>
              <w:rPr>
                <w:b/>
                <w:i/>
              </w:rPr>
              <w:t>X</w:t>
            </w:r>
          </w:p>
        </w:tc>
        <w:tc>
          <w:tcPr>
            <w:tcW w:w="1680" w:type="dxa"/>
            <w:shd w:val="clear" w:color="auto" w:fill="auto"/>
            <w:vAlign w:val="center"/>
          </w:tcPr>
          <w:p w:rsidR="00991F1D" w:rsidRDefault="00991F1D">
            <w:pPr>
              <w:keepNext/>
              <w:keepLines/>
              <w:jc w:val="center"/>
              <w:rPr>
                <w:b/>
                <w:i/>
              </w:rPr>
            </w:pPr>
          </w:p>
        </w:tc>
      </w:tr>
    </w:tbl>
    <w:p w:rsidR="00991F1D" w:rsidRDefault="00991F1D">
      <w:pPr>
        <w:pStyle w:val="Heading1"/>
        <w:ind w:firstLine="0"/>
      </w:pPr>
    </w:p>
    <w:p w:rsidR="00991F1D" w:rsidRDefault="00991F1D"/>
    <w:p w:rsidR="00991F1D" w:rsidRDefault="00821A7F">
      <w:pPr>
        <w:ind w:left="720"/>
      </w:pPr>
      <w:r>
        <w:t>N/A</w:t>
      </w:r>
    </w:p>
    <w:p w:rsidR="00991F1D" w:rsidRDefault="00991F1D"/>
    <w:p w:rsidR="00991F1D" w:rsidRDefault="00991F1D"/>
    <w:p w:rsidR="00991F1D" w:rsidRDefault="00991F1D"/>
    <w:p w:rsidR="00991F1D" w:rsidRDefault="00991F1D"/>
    <w:p w:rsidR="00991F1D" w:rsidRDefault="00991F1D"/>
    <w:p w:rsidR="00991F1D" w:rsidRDefault="00991F1D"/>
    <w:p w:rsidR="00991F1D" w:rsidRDefault="00821A7F">
      <w:pPr>
        <w:pStyle w:val="Heading1"/>
        <w:numPr>
          <w:ilvl w:val="0"/>
          <w:numId w:val="1"/>
        </w:numPr>
      </w:pPr>
      <w:bookmarkStart w:id="80" w:name="_heading=h.1t3h5sf" w:colFirst="0" w:colLast="0"/>
      <w:bookmarkEnd w:id="80"/>
      <w:r>
        <w:t>Procedures Involved</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and explain the study design</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p w:rsidR="00991F1D" w:rsidRDefault="00821A7F">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The study is aimed to investigate appropriate time points to suggest modern knowledge workers to switch their postural status according to their working contexts. During the study, each participant’s sit-stand desk will be equipped with a device to track the desk's height over the study period. Participants will also be provided with software to trackworkers’ on-screen activities. During the whole user study, participants will be asked to use their computers and sit-stand desks with our devices installed to do their normal daily work as usual. After the study, we will gather data collection, such as desk height and font-most application. We will use collected data to test our hypotheses and answer research questions. At last, we will gather data generated during the study and conduct a brief interview to collect subjective feedback from participants.</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Provide a description of:</w:t>
      </w:r>
    </w:p>
    <w:p w:rsidR="00991F1D" w:rsidRDefault="00821A7F">
      <w:pPr>
        <w:numPr>
          <w:ilvl w:val="2"/>
          <w:numId w:val="1"/>
        </w:numPr>
        <w:pBdr>
          <w:top w:val="nil"/>
          <w:left w:val="nil"/>
          <w:bottom w:val="nil"/>
          <w:right w:val="nil"/>
          <w:between w:val="nil"/>
        </w:pBdr>
        <w:ind w:left="1800" w:right="180" w:hanging="540"/>
      </w:pPr>
      <w:r>
        <w:rPr>
          <w:rFonts w:ascii="Times New Roman" w:eastAsia="Times New Roman" w:hAnsi="Times New Roman" w:cs="Times New Roman"/>
          <w:i/>
        </w:rPr>
        <w:t>A</w:t>
      </w:r>
      <w:r>
        <w:rPr>
          <w:rFonts w:ascii="Times New Roman" w:eastAsia="Times New Roman" w:hAnsi="Times New Roman" w:cs="Times New Roman"/>
          <w:i/>
          <w:color w:val="000000"/>
        </w:rPr>
        <w:t xml:space="preserve">ll research procedures being performed </w:t>
      </w:r>
    </w:p>
    <w:p w:rsidR="00991F1D" w:rsidRDefault="00821A7F">
      <w:pPr>
        <w:numPr>
          <w:ilvl w:val="2"/>
          <w:numId w:val="1"/>
        </w:numPr>
        <w:pBdr>
          <w:top w:val="nil"/>
          <w:left w:val="nil"/>
          <w:bottom w:val="nil"/>
          <w:right w:val="nil"/>
          <w:between w:val="nil"/>
        </w:pBdr>
        <w:ind w:left="1800" w:right="180" w:hanging="540"/>
      </w:pPr>
      <w:r>
        <w:rPr>
          <w:rFonts w:ascii="Times New Roman" w:eastAsia="Times New Roman" w:hAnsi="Times New Roman" w:cs="Times New Roman"/>
          <w:i/>
        </w:rPr>
        <w:t xml:space="preserve">If the study has </w:t>
      </w:r>
      <w:r>
        <w:rPr>
          <w:rFonts w:ascii="Times New Roman" w:eastAsia="Times New Roman" w:hAnsi="Times New Roman" w:cs="Times New Roman"/>
          <w:i/>
          <w:color w:val="000000"/>
        </w:rPr>
        <w:t>more than one procedure, session, and/or subject population, descri</w:t>
      </w:r>
      <w:r>
        <w:rPr>
          <w:rFonts w:ascii="Times New Roman" w:eastAsia="Times New Roman" w:hAnsi="Times New Roman" w:cs="Times New Roman"/>
          <w:i/>
        </w:rPr>
        <w:t>be</w:t>
      </w:r>
      <w:r>
        <w:rPr>
          <w:rFonts w:ascii="Times New Roman" w:eastAsia="Times New Roman" w:hAnsi="Times New Roman" w:cs="Times New Roman"/>
          <w:i/>
          <w:color w:val="000000"/>
        </w:rPr>
        <w:t xml:space="preserve"> </w:t>
      </w:r>
      <w:r>
        <w:rPr>
          <w:rFonts w:ascii="Times New Roman" w:eastAsia="Times New Roman" w:hAnsi="Times New Roman" w:cs="Times New Roman"/>
          <w:i/>
        </w:rPr>
        <w:t>e</w:t>
      </w:r>
      <w:r>
        <w:rPr>
          <w:rFonts w:ascii="Times New Roman" w:eastAsia="Times New Roman" w:hAnsi="Times New Roman" w:cs="Times New Roman"/>
          <w:i/>
          <w:color w:val="000000"/>
        </w:rPr>
        <w:t xml:space="preserve">ach procedure, session, </w:t>
      </w:r>
      <w:r>
        <w:rPr>
          <w:rFonts w:ascii="Times New Roman" w:eastAsia="Times New Roman" w:hAnsi="Times New Roman" w:cs="Times New Roman"/>
          <w:i/>
        </w:rPr>
        <w:t>and/or</w:t>
      </w:r>
      <w:r>
        <w:rPr>
          <w:rFonts w:ascii="Times New Roman" w:eastAsia="Times New Roman" w:hAnsi="Times New Roman" w:cs="Times New Roman"/>
          <w:i/>
          <w:color w:val="000000"/>
        </w:rPr>
        <w:t xml:space="preserve"> study population separately. For complex studies, you </w:t>
      </w:r>
      <w:r>
        <w:rPr>
          <w:rFonts w:ascii="Times New Roman" w:eastAsia="Times New Roman" w:hAnsi="Times New Roman" w:cs="Times New Roman"/>
          <w:i/>
        </w:rPr>
        <w:t>are encouraged to</w:t>
      </w:r>
      <w:r>
        <w:rPr>
          <w:rFonts w:ascii="Times New Roman" w:eastAsia="Times New Roman" w:hAnsi="Times New Roman" w:cs="Times New Roman"/>
          <w:i/>
          <w:color w:val="000000"/>
        </w:rPr>
        <w:t xml:space="preserve"> include a figure or chart.</w:t>
      </w:r>
    </w:p>
    <w:p w:rsidR="00991F1D" w:rsidRDefault="00991F1D">
      <w:pPr>
        <w:ind w:left="720"/>
      </w:pPr>
    </w:p>
    <w:p w:rsidR="00991F1D" w:rsidRDefault="00991F1D">
      <w:pPr>
        <w:ind w:left="720"/>
        <w:rPr>
          <w:rFonts w:ascii="Times New Roman" w:eastAsia="Times New Roman" w:hAnsi="Times New Roman" w:cs="Times New Roman"/>
          <w:color w:val="000000"/>
        </w:rPr>
      </w:pPr>
    </w:p>
    <w:p w:rsidR="00991F1D" w:rsidRDefault="00821A7F">
      <w:pPr>
        <w:ind w:left="720"/>
      </w:pPr>
      <w:r>
        <w:t xml:space="preserve">The study will take place at participants' working places where their sit-stand desks are. The whole study will take three weeks (15 weekdays). The first week will be a cool-down period for them to get used to the height-tracking device as they may change their behaviors with the tracking device and minimize the observer effect. From the second week, we will include the software that sends notifications and collect their willingness to change their postures. The last week is to compare the result with the previous week’s result as the notification itself may affect the participants’ behaviors. The order of 2nd and 3rd weeks may be randomized. </w:t>
      </w:r>
    </w:p>
    <w:p w:rsidR="00991F1D" w:rsidRDefault="00991F1D">
      <w:pPr>
        <w:ind w:left="720"/>
      </w:pPr>
    </w:p>
    <w:p w:rsidR="00991F1D" w:rsidRDefault="00821A7F">
      <w:pPr>
        <w:ind w:left="720"/>
      </w:pPr>
      <w:r>
        <w:t>The interview will be conducted online through Zoom or at Usability Lab 133 at McBryde Hall, and this will take approximately 30 minutes for each participant.</w:t>
      </w:r>
    </w:p>
    <w:p w:rsidR="00991F1D" w:rsidRDefault="00991F1D">
      <w:pPr>
        <w:ind w:left="720"/>
      </w:pPr>
    </w:p>
    <w:p w:rsidR="00991F1D" w:rsidRDefault="00821A7F">
      <w:pPr>
        <w:ind w:left="720"/>
      </w:pPr>
      <w:r>
        <w:t xml:space="preserve">For the three-week user study, when participants arrive, they will be taught how to install our customized device on their sit-stand desks with instructions in detail. Then, we will install our screen tracking applications on participants' computers. </w:t>
      </w:r>
      <w:r>
        <w:lastRenderedPageBreak/>
        <w:t>Once all set, participants can start the user study with their devices at their working environment as usual. There are no specific requirements or rules about how percipients should do during this study.</w:t>
      </w:r>
    </w:p>
    <w:p w:rsidR="00991F1D" w:rsidRDefault="00821A7F">
      <w:pPr>
        <w:ind w:left="720"/>
      </w:pPr>
      <w:r>
        <w:t>After the study, we will retrieve our devices back and uninstall software on participants' computers. Then, participants will be interview about their past experience in person or remotely.</w:t>
      </w:r>
    </w:p>
    <w:p w:rsidR="00991F1D" w:rsidRDefault="00991F1D">
      <w:pPr>
        <w:ind w:left="720"/>
        <w:rPr>
          <w:rFonts w:ascii="Times New Roman" w:eastAsia="Times New Roman" w:hAnsi="Times New Roman" w:cs="Times New Roman"/>
          <w:color w:val="000000"/>
        </w:rPr>
      </w:pPr>
    </w:p>
    <w:p w:rsidR="00991F1D" w:rsidRDefault="00991F1D">
      <w:pPr>
        <w:rPr>
          <w:rFonts w:ascii="Times New Roman" w:eastAsia="Times New Roman" w:hAnsi="Times New Roman" w:cs="Times New Roman"/>
          <w:color w:val="000000"/>
        </w:rPr>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Procedures or safeguards intended to </w:t>
      </w:r>
      <w:r>
        <w:rPr>
          <w:rFonts w:ascii="Times New Roman" w:eastAsia="Times New Roman" w:hAnsi="Times New Roman" w:cs="Times New Roman"/>
          <w:i/>
          <w:color w:val="000000"/>
          <w:u w:val="single"/>
        </w:rPr>
        <w:t>reduce the probability and magnitude of risks</w:t>
      </w:r>
      <w:r>
        <w:rPr>
          <w:rFonts w:ascii="Times New Roman" w:eastAsia="Times New Roman" w:hAnsi="Times New Roman" w:cs="Times New Roman"/>
          <w:i/>
          <w:color w:val="000000"/>
        </w:rPr>
        <w:t xml:space="preserve">. (For </w:t>
      </w:r>
      <w:r>
        <w:rPr>
          <w:rFonts w:ascii="Times New Roman" w:eastAsia="Times New Roman" w:hAnsi="Times New Roman" w:cs="Times New Roman"/>
          <w:i/>
        </w:rPr>
        <w:t>example: Reducing the risk of injury in a virtual reality study either by having the subjects sit during the study or by providing an obstacle-free space for walking.)</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Be sure to describe all drugs and devices used in the research, when they will be administered or used, and their purpose.</w:t>
      </w:r>
      <w:r>
        <w:rPr>
          <w:rFonts w:ascii="Times New Roman" w:eastAsia="Times New Roman" w:hAnsi="Times New Roman" w:cs="Times New Roman"/>
          <w:i/>
        </w:rPr>
        <w:t xml:space="preserve"> </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Methods used to collect data about subjects. Please upload </w:t>
      </w:r>
      <w:r>
        <w:rPr>
          <w:rFonts w:ascii="Times New Roman" w:eastAsia="Times New Roman" w:hAnsi="Times New Roman" w:cs="Times New Roman"/>
          <w:i/>
        </w:rPr>
        <w:t>a</w:t>
      </w:r>
      <w:r>
        <w:rPr>
          <w:rFonts w:ascii="Times New Roman" w:eastAsia="Times New Roman" w:hAnsi="Times New Roman" w:cs="Times New Roman"/>
          <w:i/>
          <w:color w:val="000000"/>
        </w:rPr>
        <w:t>ll data collection forms to Protocol Management. Som</w:t>
      </w:r>
      <w:r>
        <w:rPr>
          <w:rFonts w:ascii="Times New Roman" w:eastAsia="Times New Roman" w:hAnsi="Times New Roman" w:cs="Times New Roman"/>
          <w:i/>
        </w:rPr>
        <w:t>e common e</w:t>
      </w:r>
      <w:r>
        <w:rPr>
          <w:rFonts w:ascii="Times New Roman" w:eastAsia="Times New Roman" w:hAnsi="Times New Roman" w:cs="Times New Roman"/>
          <w:i/>
          <w:color w:val="000000"/>
        </w:rPr>
        <w:t>xamples ar</w:t>
      </w:r>
      <w:r>
        <w:rPr>
          <w:rFonts w:ascii="Times New Roman" w:eastAsia="Times New Roman" w:hAnsi="Times New Roman" w:cs="Times New Roman"/>
          <w:i/>
        </w:rPr>
        <w:t>e</w:t>
      </w:r>
      <w:r>
        <w:rPr>
          <w:rFonts w:ascii="Times New Roman" w:eastAsia="Times New Roman" w:hAnsi="Times New Roman" w:cs="Times New Roman"/>
          <w:i/>
          <w:color w:val="000000"/>
        </w:rPr>
        <w:t>:</w:t>
      </w:r>
    </w:p>
    <w:p w:rsidR="00991F1D" w:rsidRDefault="00821A7F">
      <w:pPr>
        <w:numPr>
          <w:ilvl w:val="2"/>
          <w:numId w:val="1"/>
        </w:numPr>
        <w:pBdr>
          <w:top w:val="nil"/>
          <w:left w:val="nil"/>
          <w:bottom w:val="nil"/>
          <w:right w:val="nil"/>
          <w:between w:val="nil"/>
        </w:pBdr>
        <w:tabs>
          <w:tab w:val="left" w:pos="1800"/>
        </w:tabs>
        <w:spacing w:before="120"/>
        <w:ind w:right="180"/>
        <w:rPr>
          <w:rFonts w:ascii="Times New Roman" w:eastAsia="Times New Roman" w:hAnsi="Times New Roman" w:cs="Times New Roman"/>
          <w:i/>
        </w:rPr>
      </w:pPr>
      <w:r>
        <w:rPr>
          <w:rFonts w:ascii="Times New Roman" w:eastAsia="Times New Roman" w:hAnsi="Times New Roman" w:cs="Times New Roman"/>
          <w:i/>
        </w:rPr>
        <w:t xml:space="preserve">Screening questionnaires </w:t>
      </w:r>
    </w:p>
    <w:p w:rsidR="00991F1D" w:rsidRDefault="00821A7F">
      <w:pPr>
        <w:numPr>
          <w:ilvl w:val="2"/>
          <w:numId w:val="1"/>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Survey(s), including online surveys</w:t>
      </w:r>
    </w:p>
    <w:p w:rsidR="00991F1D" w:rsidRDefault="00821A7F">
      <w:pPr>
        <w:numPr>
          <w:ilvl w:val="2"/>
          <w:numId w:val="1"/>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Demographic questionnaire(s)</w:t>
      </w:r>
    </w:p>
    <w:p w:rsidR="00991F1D" w:rsidRDefault="00821A7F">
      <w:pPr>
        <w:numPr>
          <w:ilvl w:val="2"/>
          <w:numId w:val="1"/>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I</w:t>
      </w:r>
      <w:r>
        <w:rPr>
          <w:rFonts w:ascii="Times New Roman" w:eastAsia="Times New Roman" w:hAnsi="Times New Roman" w:cs="Times New Roman"/>
          <w:i/>
          <w:color w:val="000000"/>
        </w:rPr>
        <w:t>ntervie</w:t>
      </w:r>
      <w:r>
        <w:rPr>
          <w:rFonts w:ascii="Times New Roman" w:eastAsia="Times New Roman" w:hAnsi="Times New Roman" w:cs="Times New Roman"/>
          <w:i/>
        </w:rPr>
        <w:t xml:space="preserve">w guide(s), e.g., questions or pool of questions for semi-structured interviews </w:t>
      </w:r>
    </w:p>
    <w:p w:rsidR="00991F1D" w:rsidRDefault="00821A7F">
      <w:pPr>
        <w:numPr>
          <w:ilvl w:val="2"/>
          <w:numId w:val="1"/>
        </w:numPr>
        <w:pBdr>
          <w:top w:val="nil"/>
          <w:left w:val="nil"/>
          <w:bottom w:val="nil"/>
          <w:right w:val="nil"/>
          <w:between w:val="nil"/>
        </w:pBdr>
        <w:tabs>
          <w:tab w:val="left" w:pos="1800"/>
        </w:tabs>
        <w:ind w:right="180"/>
        <w:rPr>
          <w:rFonts w:ascii="Times New Roman" w:eastAsia="Times New Roman" w:hAnsi="Times New Roman" w:cs="Times New Roman"/>
          <w:i/>
        </w:rPr>
      </w:pPr>
      <w:r>
        <w:rPr>
          <w:rFonts w:ascii="Times New Roman" w:eastAsia="Times New Roman" w:hAnsi="Times New Roman" w:cs="Times New Roman"/>
          <w:i/>
        </w:rPr>
        <w:t>Focus group guide(s)</w:t>
      </w:r>
    </w:p>
    <w:p w:rsidR="00991F1D" w:rsidRDefault="00821A7F">
      <w:pPr>
        <w:numPr>
          <w:ilvl w:val="2"/>
          <w:numId w:val="1"/>
        </w:numPr>
        <w:pBdr>
          <w:top w:val="nil"/>
          <w:left w:val="nil"/>
          <w:bottom w:val="nil"/>
          <w:right w:val="nil"/>
          <w:between w:val="nil"/>
        </w:pBdr>
        <w:tabs>
          <w:tab w:val="left" w:pos="1800"/>
        </w:tabs>
        <w:spacing w:after="120"/>
        <w:ind w:right="180"/>
        <w:rPr>
          <w:rFonts w:ascii="Times New Roman" w:eastAsia="Times New Roman" w:hAnsi="Times New Roman" w:cs="Times New Roman"/>
          <w:i/>
        </w:rPr>
      </w:pPr>
      <w:r>
        <w:rPr>
          <w:rFonts w:ascii="Times New Roman" w:eastAsia="Times New Roman" w:hAnsi="Times New Roman" w:cs="Times New Roman"/>
          <w:i/>
        </w:rPr>
        <w:t>Other documents used to collect data</w:t>
      </w:r>
      <w:r>
        <w:rPr>
          <w:rFonts w:ascii="Times New Roman" w:eastAsia="Times New Roman" w:hAnsi="Times New Roman" w:cs="Times New Roman"/>
          <w:i/>
          <w:color w:val="000000"/>
        </w:rPr>
        <w:t xml:space="preserve"> </w:t>
      </w:r>
    </w:p>
    <w:p w:rsidR="00991F1D" w:rsidRDefault="00991F1D">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rsidR="00991F1D" w:rsidRDefault="00991F1D">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rsidR="00991F1D" w:rsidRDefault="00821A7F">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r>
        <w:t>The study will take place at participant's working environment where there sit-stand desks are. We encourage participants to finish the study at places where they are comfortable and familiar with.</w:t>
      </w:r>
    </w:p>
    <w:p w:rsidR="00991F1D" w:rsidRDefault="00821A7F">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r>
        <w:t>Quantitative data will be automatically generated and saved by our hardware and software devices. And Qualitative feedback will be recorded by the experimenter in digital documents. For the interview, we will only record audio answers.</w:t>
      </w:r>
    </w:p>
    <w:p w:rsidR="00991F1D" w:rsidRDefault="00991F1D">
      <w:pPr>
        <w:pBdr>
          <w:top w:val="nil"/>
          <w:left w:val="nil"/>
          <w:bottom w:val="nil"/>
          <w:right w:val="nil"/>
          <w:between w:val="nil"/>
        </w:pBdr>
        <w:tabs>
          <w:tab w:val="left" w:pos="1800"/>
        </w:tabs>
        <w:spacing w:after="120"/>
        <w:ind w:left="720" w:right="180"/>
        <w:rPr>
          <w:rFonts w:ascii="Times New Roman" w:eastAsia="Times New Roman" w:hAnsi="Times New Roman" w:cs="Times New Roman"/>
          <w:color w:val="000000"/>
        </w:rPr>
      </w:pPr>
    </w:p>
    <w:p w:rsidR="00991F1D" w:rsidRDefault="00991F1D">
      <w:pPr>
        <w:pBdr>
          <w:top w:val="nil"/>
          <w:left w:val="nil"/>
          <w:bottom w:val="nil"/>
          <w:right w:val="nil"/>
          <w:between w:val="nil"/>
        </w:pBdr>
        <w:tabs>
          <w:tab w:val="left" w:pos="1800"/>
        </w:tabs>
        <w:spacing w:after="120"/>
        <w:ind w:right="180"/>
        <w:rPr>
          <w:rFonts w:ascii="Times New Roman" w:eastAsia="Times New Roman" w:hAnsi="Times New Roman" w:cs="Times New Roman"/>
        </w:rPr>
      </w:pPr>
    </w:p>
    <w:p w:rsidR="00991F1D" w:rsidRDefault="00821A7F">
      <w:pPr>
        <w:numPr>
          <w:ilvl w:val="1"/>
          <w:numId w:val="1"/>
        </w:numPr>
        <w:pBdr>
          <w:top w:val="nil"/>
          <w:left w:val="nil"/>
          <w:bottom w:val="nil"/>
          <w:right w:val="nil"/>
          <w:between w:val="nil"/>
        </w:pBdr>
        <w:spacing w:before="120" w:after="120"/>
        <w:ind w:left="1267" w:right="180" w:hanging="547"/>
      </w:pPr>
      <w:r>
        <w:rPr>
          <w:rFonts w:ascii="Times New Roman" w:eastAsia="Times New Roman" w:hAnsi="Times New Roman" w:cs="Times New Roman"/>
          <w:i/>
          <w:color w:val="000000"/>
        </w:rPr>
        <w:t>What data will you collect during the study and how you will obtain them? Please include descriptions of electronic data collection, database matching, and app-based data collection</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p w:rsidR="00991F1D" w:rsidRDefault="00821A7F">
      <w:pPr>
        <w:pBdr>
          <w:top w:val="nil"/>
          <w:left w:val="nil"/>
          <w:bottom w:val="nil"/>
          <w:right w:val="nil"/>
          <w:between w:val="nil"/>
        </w:pBdr>
        <w:spacing w:before="120" w:after="120"/>
        <w:ind w:left="1267" w:right="180"/>
      </w:pPr>
      <w:r>
        <w:lastRenderedPageBreak/>
        <w:t xml:space="preserve">Hardware device will record sit-stand desks height automatically. Screen tracking application will log data for timestamps and meta data of screen front-most applications (e.g., application name, file name, file path, </w:t>
      </w:r>
      <w:proofErr w:type="spellStart"/>
      <w:r>
        <w:t>url</w:t>
      </w:r>
      <w:proofErr w:type="spellEnd"/>
      <w:r>
        <w:t xml:space="preserve">, </w:t>
      </w:r>
      <w:proofErr w:type="spellStart"/>
      <w:r>
        <w:t>etc</w:t>
      </w:r>
      <w:proofErr w:type="spellEnd"/>
      <w:r>
        <w:t xml:space="preserve">). </w:t>
      </w:r>
    </w:p>
    <w:p w:rsidR="00991F1D" w:rsidRDefault="00821A7F">
      <w:pPr>
        <w:pBdr>
          <w:top w:val="nil"/>
          <w:left w:val="nil"/>
          <w:bottom w:val="nil"/>
          <w:right w:val="nil"/>
          <w:between w:val="nil"/>
        </w:pBdr>
        <w:spacing w:before="120" w:after="120"/>
        <w:ind w:left="1267" w:right="180"/>
      </w:pPr>
      <w:r>
        <w:t>We will record users' interview during the experiment. And we will ensure only audio will be recorded.</w:t>
      </w:r>
    </w:p>
    <w:p w:rsidR="00991F1D" w:rsidRDefault="00821A7F">
      <w:pPr>
        <w:pBdr>
          <w:top w:val="nil"/>
          <w:left w:val="nil"/>
          <w:bottom w:val="nil"/>
          <w:right w:val="nil"/>
          <w:between w:val="nil"/>
        </w:pBdr>
        <w:spacing w:before="120" w:after="120"/>
        <w:ind w:left="1267" w:right="180"/>
      </w:pPr>
      <w:r>
        <w:t xml:space="preserve">After the study, all data will be exported and stored safely in a password-protected computer in the </w:t>
      </w:r>
      <w:proofErr w:type="spellStart"/>
      <w:r>
        <w:t>EchoLab</w:t>
      </w:r>
      <w:proofErr w:type="spellEnd"/>
      <w:r>
        <w:t xml:space="preserve"> for further data analysis.</w:t>
      </w:r>
    </w:p>
    <w:p w:rsidR="00991F1D" w:rsidRDefault="00991F1D">
      <w:pPr>
        <w:pBdr>
          <w:top w:val="nil"/>
          <w:left w:val="nil"/>
          <w:bottom w:val="nil"/>
          <w:right w:val="nil"/>
          <w:between w:val="nil"/>
        </w:pBdr>
        <w:spacing w:before="120" w:after="120"/>
        <w:ind w:left="1267" w:right="180"/>
      </w:pPr>
    </w:p>
    <w:p w:rsidR="00991F1D" w:rsidRDefault="00821A7F">
      <w:pPr>
        <w:numPr>
          <w:ilvl w:val="1"/>
          <w:numId w:val="1"/>
        </w:numPr>
        <w:pBdr>
          <w:top w:val="nil"/>
          <w:left w:val="nil"/>
          <w:bottom w:val="nil"/>
          <w:right w:val="nil"/>
          <w:between w:val="nil"/>
        </w:pBdr>
        <w:spacing w:before="120" w:after="120"/>
        <w:ind w:left="1267" w:right="180" w:hanging="547"/>
        <w:rPr>
          <w:i/>
        </w:rPr>
      </w:pPr>
      <w:r>
        <w:rPr>
          <w:i/>
        </w:rPr>
        <w:t xml:space="preserve">Who will transcribe or code audio and/or video </w:t>
      </w:r>
      <w:proofErr w:type="gramStart"/>
      <w:r>
        <w:rPr>
          <w:i/>
        </w:rPr>
        <w:t>recordings?</w:t>
      </w:r>
      <w:r>
        <w:t>:</w:t>
      </w:r>
      <w:proofErr w:type="gramEnd"/>
    </w:p>
    <w:p w:rsidR="00991F1D" w:rsidRDefault="00991F1D">
      <w:pPr>
        <w:pBdr>
          <w:top w:val="nil"/>
          <w:left w:val="nil"/>
          <w:bottom w:val="nil"/>
          <w:right w:val="nil"/>
          <w:between w:val="nil"/>
        </w:pBdr>
        <w:spacing w:before="120" w:after="120"/>
        <w:ind w:left="1267" w:right="180"/>
        <w:rPr>
          <w:i/>
        </w:rPr>
      </w:pPr>
    </w:p>
    <w:p w:rsidR="00991F1D" w:rsidRDefault="00821A7F">
      <w:pPr>
        <w:pBdr>
          <w:top w:val="nil"/>
          <w:left w:val="nil"/>
          <w:bottom w:val="nil"/>
          <w:right w:val="nil"/>
          <w:between w:val="nil"/>
        </w:pBdr>
        <w:spacing w:before="120" w:after="120"/>
        <w:ind w:left="1267" w:right="180"/>
        <w:rPr>
          <w:i/>
        </w:rPr>
      </w:pPr>
      <w:r>
        <w:t>PIs</w:t>
      </w:r>
    </w:p>
    <w:p w:rsidR="00991F1D" w:rsidRDefault="00991F1D">
      <w:pPr>
        <w:pBdr>
          <w:top w:val="nil"/>
          <w:left w:val="nil"/>
          <w:bottom w:val="nil"/>
          <w:right w:val="nil"/>
          <w:between w:val="nil"/>
        </w:pBdr>
        <w:spacing w:before="120" w:after="120"/>
        <w:ind w:left="1267" w:right="180"/>
        <w:rPr>
          <w:i/>
        </w:rPr>
      </w:pPr>
    </w:p>
    <w:p w:rsidR="00991F1D" w:rsidRDefault="00821A7F">
      <w:pPr>
        <w:numPr>
          <w:ilvl w:val="1"/>
          <w:numId w:val="1"/>
        </w:numPr>
        <w:pBdr>
          <w:top w:val="nil"/>
          <w:left w:val="nil"/>
          <w:bottom w:val="nil"/>
          <w:right w:val="nil"/>
          <w:between w:val="nil"/>
        </w:pBdr>
        <w:spacing w:before="120" w:after="120"/>
        <w:ind w:left="1267" w:right="180" w:hanging="547"/>
        <w:rPr>
          <w:i/>
        </w:rPr>
      </w:pPr>
      <w:r>
        <w:rPr>
          <w:i/>
        </w:rPr>
        <w:t xml:space="preserve">Include a description of any deception to be used in the study. Include justification for the use of deception (why the deception is necessary), describe the debriefing process, and describe how the study meets </w:t>
      </w:r>
      <w:r>
        <w:rPr>
          <w:i/>
          <w:u w:val="single"/>
        </w:rPr>
        <w:t>all</w:t>
      </w:r>
      <w:r>
        <w:rPr>
          <w:i/>
        </w:rPr>
        <w:t xml:space="preserve"> the following </w:t>
      </w:r>
      <w:proofErr w:type="gramStart"/>
      <w:r>
        <w:rPr>
          <w:i/>
        </w:rPr>
        <w:t>criteria  for</w:t>
      </w:r>
      <w:proofErr w:type="gramEnd"/>
      <w:r>
        <w:rPr>
          <w:i/>
        </w:rPr>
        <w:t xml:space="preserve"> alteration of consent (deception is considered an alteration of informed consent):</w:t>
      </w:r>
    </w:p>
    <w:p w:rsidR="00991F1D" w:rsidRDefault="00821A7F">
      <w:pPr>
        <w:numPr>
          <w:ilvl w:val="0"/>
          <w:numId w:val="4"/>
        </w:numPr>
        <w:pBdr>
          <w:top w:val="nil"/>
          <w:left w:val="nil"/>
          <w:bottom w:val="nil"/>
          <w:right w:val="nil"/>
          <w:between w:val="nil"/>
        </w:pBdr>
        <w:tabs>
          <w:tab w:val="left" w:pos="1680"/>
        </w:tabs>
        <w:rPr>
          <w:i/>
          <w:color w:val="000000"/>
        </w:rPr>
      </w:pPr>
      <w:r>
        <w:rPr>
          <w:i/>
          <w:color w:val="000000"/>
        </w:rPr>
        <w:t>The research involves no more than minimal risk to the subjects</w:t>
      </w:r>
    </w:p>
    <w:p w:rsidR="00991F1D" w:rsidRDefault="00821A7F">
      <w:pPr>
        <w:numPr>
          <w:ilvl w:val="0"/>
          <w:numId w:val="4"/>
        </w:numPr>
        <w:pBdr>
          <w:top w:val="nil"/>
          <w:left w:val="nil"/>
          <w:bottom w:val="nil"/>
          <w:right w:val="nil"/>
          <w:between w:val="nil"/>
        </w:pBdr>
        <w:tabs>
          <w:tab w:val="left" w:pos="180"/>
        </w:tabs>
        <w:rPr>
          <w:i/>
          <w:color w:val="000000"/>
        </w:rPr>
      </w:pPr>
      <w:r>
        <w:rPr>
          <w:i/>
          <w:color w:val="000000"/>
        </w:rPr>
        <w:t>The alteration will not adversely affect the rights and welfare of the subjects</w:t>
      </w:r>
    </w:p>
    <w:p w:rsidR="00991F1D" w:rsidRDefault="00821A7F">
      <w:pPr>
        <w:numPr>
          <w:ilvl w:val="0"/>
          <w:numId w:val="4"/>
        </w:numPr>
        <w:pBdr>
          <w:top w:val="nil"/>
          <w:left w:val="nil"/>
          <w:bottom w:val="nil"/>
          <w:right w:val="nil"/>
          <w:between w:val="nil"/>
        </w:pBdr>
        <w:tabs>
          <w:tab w:val="left" w:pos="180"/>
        </w:tabs>
        <w:rPr>
          <w:i/>
          <w:color w:val="000000"/>
        </w:rPr>
      </w:pPr>
      <w:r>
        <w:rPr>
          <w:i/>
          <w:color w:val="000000"/>
        </w:rPr>
        <w:t>The research could not practicably be carried out without the alteration/deception</w:t>
      </w:r>
    </w:p>
    <w:p w:rsidR="00991F1D" w:rsidRDefault="00821A7F">
      <w:pPr>
        <w:numPr>
          <w:ilvl w:val="0"/>
          <w:numId w:val="4"/>
        </w:numPr>
        <w:pBdr>
          <w:top w:val="nil"/>
          <w:left w:val="nil"/>
          <w:bottom w:val="nil"/>
          <w:right w:val="nil"/>
          <w:between w:val="nil"/>
        </w:pBdr>
        <w:tabs>
          <w:tab w:val="left" w:pos="180"/>
        </w:tabs>
        <w:rPr>
          <w:i/>
          <w:color w:val="000000"/>
        </w:rPr>
      </w:pPr>
      <w:r>
        <w:rPr>
          <w:i/>
          <w:color w:val="000000"/>
        </w:rPr>
        <w:t>(Optional but encouraged in most cases) Subjects will be provided with additional pertinent information after participation (i.e., debriefing for studies involving deception)</w:t>
      </w:r>
      <w:r>
        <w:rPr>
          <w:rFonts w:ascii="Arial" w:eastAsia="Arial" w:hAnsi="Arial" w:cs="Arial"/>
          <w:i/>
          <w:color w:val="000000"/>
        </w:rPr>
        <w:t xml:space="preserve"> </w:t>
      </w:r>
    </w:p>
    <w:p w:rsidR="00991F1D" w:rsidRDefault="00991F1D">
      <w:pPr>
        <w:pBdr>
          <w:top w:val="nil"/>
          <w:left w:val="nil"/>
          <w:bottom w:val="nil"/>
          <w:right w:val="nil"/>
          <w:between w:val="nil"/>
        </w:pBdr>
        <w:ind w:left="720"/>
        <w:rPr>
          <w:color w:val="000000"/>
        </w:rPr>
      </w:pPr>
    </w:p>
    <w:p w:rsidR="00991F1D" w:rsidRDefault="00991F1D">
      <w:pPr>
        <w:pBdr>
          <w:top w:val="nil"/>
          <w:left w:val="nil"/>
          <w:bottom w:val="nil"/>
          <w:right w:val="nil"/>
          <w:between w:val="nil"/>
        </w:pBdr>
        <w:ind w:left="720"/>
        <w:rPr>
          <w:rFonts w:ascii="Times New Roman" w:eastAsia="Times New Roman" w:hAnsi="Times New Roman" w:cs="Times New Roman"/>
          <w:color w:val="000000"/>
        </w:rPr>
      </w:pPr>
    </w:p>
    <w:p w:rsidR="00991F1D" w:rsidRDefault="00821A7F">
      <w:pPr>
        <w:pBdr>
          <w:top w:val="nil"/>
          <w:left w:val="nil"/>
          <w:bottom w:val="nil"/>
          <w:right w:val="nil"/>
          <w:between w:val="nil"/>
        </w:pBdr>
        <w:ind w:left="720"/>
        <w:rPr>
          <w:rFonts w:ascii="Times New Roman" w:eastAsia="Times New Roman" w:hAnsi="Times New Roman" w:cs="Times New Roman"/>
          <w:color w:val="000000"/>
        </w:rPr>
      </w:pPr>
      <w:r>
        <w:rPr>
          <w:color w:val="000000"/>
        </w:rPr>
        <w:t>N/A</w:t>
      </w:r>
    </w:p>
    <w:p w:rsidR="00991F1D" w:rsidRDefault="00991F1D">
      <w:pPr>
        <w:pBdr>
          <w:top w:val="nil"/>
          <w:left w:val="nil"/>
          <w:bottom w:val="nil"/>
          <w:right w:val="nil"/>
          <w:between w:val="nil"/>
        </w:pBdr>
        <w:ind w:left="720"/>
        <w:rPr>
          <w:rFonts w:ascii="Times New Roman" w:eastAsia="Times New Roman" w:hAnsi="Times New Roman" w:cs="Times New Roman"/>
          <w:color w:val="000000"/>
        </w:rPr>
      </w:pPr>
    </w:p>
    <w:p w:rsidR="00991F1D" w:rsidRDefault="00991F1D">
      <w:pPr>
        <w:tabs>
          <w:tab w:val="left" w:pos="180"/>
        </w:tabs>
        <w:rPr>
          <w:i/>
        </w:rPr>
      </w:pPr>
    </w:p>
    <w:p w:rsidR="00991F1D" w:rsidRDefault="00821A7F">
      <w:pPr>
        <w:numPr>
          <w:ilvl w:val="1"/>
          <w:numId w:val="1"/>
        </w:numPr>
        <w:pBdr>
          <w:top w:val="nil"/>
          <w:left w:val="nil"/>
          <w:bottom w:val="nil"/>
          <w:right w:val="nil"/>
          <w:between w:val="nil"/>
        </w:pBdr>
        <w:spacing w:before="120" w:after="120"/>
        <w:ind w:left="1267" w:right="180" w:hanging="547"/>
      </w:pPr>
      <w:r>
        <w:rPr>
          <w:rFonts w:ascii="Times New Roman" w:eastAsia="Times New Roman" w:hAnsi="Times New Roman" w:cs="Times New Roman"/>
          <w:i/>
          <w:color w:val="000000"/>
        </w:rPr>
        <w:t>If the study involves long-term follow-up (once all research related procedures are complete), describe what data will be collected during the follow up period and when it will occur</w:t>
      </w:r>
      <w:r>
        <w:rPr>
          <w:rFonts w:ascii="Times New Roman" w:eastAsia="Times New Roman" w:hAnsi="Times New Roman" w:cs="Times New Roman"/>
          <w:color w:val="000000"/>
        </w:rPr>
        <w:t xml:space="preserve">: </w:t>
      </w:r>
    </w:p>
    <w:p w:rsidR="00991F1D" w:rsidRDefault="00991F1D">
      <w:pPr>
        <w:pBdr>
          <w:top w:val="nil"/>
          <w:left w:val="nil"/>
          <w:bottom w:val="nil"/>
          <w:right w:val="nil"/>
          <w:between w:val="nil"/>
        </w:pBdr>
        <w:spacing w:before="120" w:after="120"/>
        <w:ind w:left="1267" w:right="180"/>
        <w:rPr>
          <w:rFonts w:ascii="Times New Roman" w:eastAsia="Times New Roman" w:hAnsi="Times New Roman" w:cs="Times New Roman"/>
          <w:i/>
          <w:color w:val="000000"/>
        </w:rPr>
      </w:pPr>
    </w:p>
    <w:p w:rsidR="00991F1D" w:rsidRDefault="00821A7F">
      <w:pPr>
        <w:pBdr>
          <w:top w:val="nil"/>
          <w:left w:val="nil"/>
          <w:bottom w:val="nil"/>
          <w:right w:val="nil"/>
          <w:between w:val="nil"/>
        </w:pBdr>
        <w:spacing w:before="120" w:after="120"/>
        <w:ind w:left="1267" w:right="180"/>
      </w:pPr>
      <w:r>
        <w:t>N/A</w:t>
      </w:r>
    </w:p>
    <w:p w:rsidR="00991F1D" w:rsidRDefault="00991F1D">
      <w:pPr>
        <w:pBdr>
          <w:top w:val="nil"/>
          <w:left w:val="nil"/>
          <w:bottom w:val="nil"/>
          <w:right w:val="nil"/>
          <w:between w:val="nil"/>
        </w:pBdr>
        <w:spacing w:before="120" w:after="120"/>
        <w:ind w:left="1267" w:right="180"/>
      </w:pPr>
    </w:p>
    <w:p w:rsidR="00991F1D" w:rsidRDefault="00991F1D">
      <w:pPr>
        <w:pBdr>
          <w:top w:val="nil"/>
          <w:left w:val="nil"/>
          <w:bottom w:val="nil"/>
          <w:right w:val="nil"/>
          <w:between w:val="nil"/>
        </w:pBdr>
        <w:spacing w:before="120" w:after="120"/>
        <w:ind w:left="1267" w:right="180"/>
      </w:pPr>
    </w:p>
    <w:p w:rsidR="00991F1D" w:rsidRDefault="00991F1D">
      <w:pPr>
        <w:pBdr>
          <w:top w:val="nil"/>
          <w:left w:val="nil"/>
          <w:bottom w:val="nil"/>
          <w:right w:val="nil"/>
          <w:between w:val="nil"/>
        </w:pBdr>
        <w:spacing w:before="120" w:after="120"/>
        <w:ind w:left="1267" w:right="180"/>
      </w:pPr>
    </w:p>
    <w:p w:rsidR="00991F1D" w:rsidRDefault="00991F1D">
      <w:pPr>
        <w:pBdr>
          <w:top w:val="nil"/>
          <w:left w:val="nil"/>
          <w:bottom w:val="nil"/>
          <w:right w:val="nil"/>
          <w:between w:val="nil"/>
        </w:pBdr>
        <w:spacing w:before="120" w:after="120"/>
        <w:ind w:left="1267" w:right="180"/>
      </w:pPr>
    </w:p>
    <w:p w:rsidR="00991F1D" w:rsidRDefault="00991F1D">
      <w:pPr>
        <w:pBdr>
          <w:top w:val="nil"/>
          <w:left w:val="nil"/>
          <w:bottom w:val="nil"/>
          <w:right w:val="nil"/>
          <w:between w:val="nil"/>
        </w:pBdr>
        <w:spacing w:before="120" w:after="120"/>
        <w:ind w:left="1267" w:right="180"/>
      </w:pPr>
    </w:p>
    <w:p w:rsidR="00991F1D" w:rsidRDefault="00821A7F">
      <w:pPr>
        <w:pStyle w:val="Heading1"/>
        <w:numPr>
          <w:ilvl w:val="0"/>
          <w:numId w:val="1"/>
        </w:numPr>
      </w:pPr>
      <w:bookmarkStart w:id="81" w:name="_heading=h.4d34og8" w:colFirst="0" w:colLast="0"/>
      <w:bookmarkEnd w:id="81"/>
      <w:r>
        <w:t>Data and Specimen Long Term Storage and Use</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If you will store data or specimens for future use, describe where you will store the data or specimens, how long they will be stored, and how and by whom the data or specimens will be accessed</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p w:rsidR="00991F1D" w:rsidRDefault="00821A7F">
      <w:pPr>
        <w:pBdr>
          <w:top w:val="nil"/>
          <w:left w:val="nil"/>
          <w:bottom w:val="nil"/>
          <w:right w:val="nil"/>
          <w:between w:val="nil"/>
        </w:pBdr>
        <w:spacing w:before="120" w:after="120"/>
        <w:ind w:left="1260" w:right="180"/>
      </w:pPr>
      <w:r>
        <w:t xml:space="preserve">All study data will be stored in a password-protected computer in the </w:t>
      </w:r>
      <w:proofErr w:type="spellStart"/>
      <w:r>
        <w:t>EchoLab</w:t>
      </w:r>
      <w:proofErr w:type="spellEnd"/>
      <w:r>
        <w:t xml:space="preserve"> and will be stored for a year for future possible analysis. Only the protocol investigators will have the permission to access to the data.</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 xml:space="preserve">The consent form will be stored in </w:t>
      </w:r>
      <w:proofErr w:type="spellStart"/>
      <w:r>
        <w:t>EchoLab</w:t>
      </w:r>
      <w:proofErr w:type="spellEnd"/>
      <w:r>
        <w:t xml:space="preserve"> for 3 years after the study is closed. After 3 years, all consent forms will be deleted permanently.</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For specimens, list the data to be stored or associated with each specimen</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p w:rsidR="00991F1D" w:rsidRDefault="00821A7F">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N/A</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i/>
          <w:color w:val="000000"/>
        </w:rPr>
        <w:t>Describe the procedures to release data or specimens outside of the research team, including the process to request a release, approvals required for release, who can obtain data or specimens, and what data will be provided with specimens</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p w:rsidR="00991F1D" w:rsidRDefault="00821A7F">
      <w:pPr>
        <w:pBdr>
          <w:top w:val="nil"/>
          <w:left w:val="nil"/>
          <w:bottom w:val="nil"/>
          <w:right w:val="nil"/>
          <w:between w:val="nil"/>
        </w:pBdr>
        <w:spacing w:before="120" w:after="120"/>
        <w:ind w:left="1260" w:right="180"/>
        <w:rPr>
          <w:rFonts w:ascii="Times New Roman" w:eastAsia="Times New Roman" w:hAnsi="Times New Roman" w:cs="Times New Roman"/>
          <w:color w:val="000000"/>
        </w:rPr>
      </w:pPr>
      <w:r>
        <w:t>N/A</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identifiers to be included with stored data or specimens, as well as any key or code that could be used to make them identifiable. Describe where the code will be stored, who will have access to it, and when it will be destroyed</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p w:rsidR="00991F1D" w:rsidRDefault="00821A7F">
      <w:pPr>
        <w:pBdr>
          <w:top w:val="nil"/>
          <w:left w:val="nil"/>
          <w:bottom w:val="nil"/>
          <w:right w:val="nil"/>
          <w:between w:val="nil"/>
        </w:pBdr>
        <w:spacing w:before="120" w:after="120"/>
        <w:ind w:left="1260" w:right="180"/>
      </w:pPr>
      <w:r>
        <w:t>Name will only be collected on consent forms and is not part of the stored data. Participants will only be identified by a study code on all data documents. No key linking study codes to names will be kept.</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rPr>
          <w:rFonts w:ascii="Times New Roman" w:eastAsia="Times New Roman" w:hAnsi="Times New Roman" w:cs="Times New Roman"/>
        </w:rPr>
      </w:pPr>
      <w:r>
        <w:rPr>
          <w:rFonts w:ascii="Times New Roman" w:eastAsia="Times New Roman" w:hAnsi="Times New Roman" w:cs="Times New Roman"/>
          <w:i/>
        </w:rPr>
        <w:t>Please select the identifiers you will obtain (whether directly from participants or from another source), including but not limited to:</w:t>
      </w:r>
    </w:p>
    <w:p w:rsidR="00991F1D" w:rsidRDefault="00991F1D">
      <w:pPr>
        <w:pBdr>
          <w:top w:val="nil"/>
          <w:left w:val="nil"/>
          <w:bottom w:val="nil"/>
          <w:right w:val="nil"/>
          <w:between w:val="nil"/>
        </w:pBdr>
        <w:spacing w:before="120" w:after="120"/>
        <w:ind w:left="720" w:right="720" w:firstLine="720"/>
        <w:rPr>
          <w:rFonts w:ascii="Times New Roman" w:eastAsia="Times New Roman" w:hAnsi="Times New Roman" w:cs="Times New Roman"/>
          <w:i/>
        </w:rPr>
      </w:pPr>
    </w:p>
    <w:tbl>
      <w:tblPr>
        <w:tblStyle w:val="a5"/>
        <w:tblW w:w="791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7375"/>
      </w:tblGrid>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Name</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Geographical subdivisions smaller than a state, including street address, city, county, precinct, zip code, and equivalent geocodes (note, the initial three digits of a zip code are not considered identifiable)</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Elements of dates (except year) for dates directly related to an individual, including birth date, admission date, discharge date, date of death, and single year of age over 89 and all elements of dates (including year) indicative of such age (note, such ages and elements may be aggregated into a single category of age 90+)</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Phone numbers</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Fax numbers</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Electronic mail addresses (e-mail)</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Social Security numbers</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Medical record numbers</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Health plan beneficiary numbers</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Account numbers</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Certificate/license numbers</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Vehicle identifiers and serial numbers, including license plate numbers</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Device identifiers and serial numbers</w:t>
            </w:r>
          </w:p>
        </w:tc>
      </w:tr>
      <w:tr w:rsidR="00991F1D">
        <w:tc>
          <w:tcPr>
            <w:tcW w:w="535" w:type="dxa"/>
          </w:tcPr>
          <w:p w:rsidR="00991F1D" w:rsidRDefault="00821A7F">
            <w:pP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Web Universal Resource Locators (URLs)</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Internet protocol (IP) address numbers</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ins w:id="82" w:author="Hu, Donghan" w:date="2023-03-17T14:44:00Z">
              <w:r>
                <w:rPr>
                  <w:rFonts w:ascii="MS Gothic" w:eastAsia="MS Gothic" w:hAnsi="MS Gothic" w:cs="MS Gothic"/>
                </w:rPr>
                <w:t>☒</w:t>
              </w:r>
            </w:ins>
            <w:del w:id="83" w:author="Hu, Donghan" w:date="2023-03-17T14:44:00Z">
              <w:r w:rsidDel="00821A7F">
                <w:rPr>
                  <w:rFonts w:ascii="MS Gothic" w:eastAsia="MS Gothic" w:hAnsi="MS Gothic" w:cs="MS Gothic"/>
                </w:rPr>
                <w:delText>☐</w:delText>
              </w:r>
            </w:del>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Biometric identifiers, including finger and voice prints (audio recording)</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Full face photographic images and any comparable images (including video recording)</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 xml:space="preserve">Student record number or identification number  </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User name for online or computer accounts</w:t>
            </w:r>
          </w:p>
        </w:tc>
      </w:tr>
      <w:tr w:rsidR="00991F1D">
        <w:tc>
          <w:tcPr>
            <w:tcW w:w="535" w:type="dxa"/>
          </w:tcPr>
          <w:p w:rsidR="00991F1D" w:rsidRDefault="00821A7F">
            <w:pPr>
              <w:pBdr>
                <w:top w:val="nil"/>
                <w:left w:val="nil"/>
                <w:bottom w:val="nil"/>
                <w:right w:val="nil"/>
                <w:between w:val="nil"/>
              </w:pBdr>
              <w:rPr>
                <w:rFonts w:ascii="Times New Roman" w:eastAsia="Times New Roman" w:hAnsi="Times New Roman" w:cs="Times New Roman"/>
              </w:rPr>
            </w:pPr>
            <w:r>
              <w:rPr>
                <w:rFonts w:ascii="MS Gothic" w:eastAsia="MS Gothic" w:hAnsi="MS Gothic" w:cs="MS Gothic"/>
              </w:rPr>
              <w:t>☐</w:t>
            </w:r>
          </w:p>
        </w:tc>
        <w:tc>
          <w:tcPr>
            <w:tcW w:w="7375" w:type="dxa"/>
          </w:tcPr>
          <w:p w:rsidR="00991F1D" w:rsidRDefault="00821A7F">
            <w:pPr>
              <w:pBdr>
                <w:top w:val="nil"/>
                <w:left w:val="nil"/>
                <w:bottom w:val="nil"/>
                <w:right w:val="nil"/>
                <w:between w:val="nil"/>
              </w:pBdr>
              <w:rPr>
                <w:rFonts w:ascii="Calibri" w:eastAsia="Calibri" w:hAnsi="Calibri" w:cs="Calibri"/>
                <w:b/>
                <w:i/>
                <w:sz w:val="23"/>
                <w:szCs w:val="23"/>
              </w:rPr>
            </w:pPr>
            <w:r>
              <w:rPr>
                <w:rFonts w:ascii="Times New Roman" w:eastAsia="Times New Roman" w:hAnsi="Times New Roman" w:cs="Times New Roman"/>
                <w:i/>
              </w:rPr>
              <w:t>Any other unique identifying number, characteristic, or code (note this does not mean the unique code assigned by the investigator to code the data)</w:t>
            </w:r>
            <w:r>
              <w:rPr>
                <w:rFonts w:ascii="Times New Roman" w:eastAsia="Times New Roman" w:hAnsi="Times New Roman" w:cs="Times New Roman"/>
                <w:b/>
                <w:i/>
              </w:rPr>
              <w:t xml:space="preserve">: </w:t>
            </w:r>
            <w:r>
              <w:rPr>
                <w:color w:val="808080"/>
              </w:rPr>
              <w:t>Click here to explain.</w:t>
            </w:r>
            <w:r>
              <w:rPr>
                <w:rFonts w:ascii="Calibri" w:eastAsia="Calibri" w:hAnsi="Calibri" w:cs="Calibri"/>
                <w:b/>
                <w:i/>
                <w:sz w:val="23"/>
                <w:szCs w:val="23"/>
              </w:rPr>
              <w:t xml:space="preserve">  </w:t>
            </w:r>
          </w:p>
        </w:tc>
      </w:tr>
    </w:tbl>
    <w:p w:rsidR="00991F1D" w:rsidRDefault="00991F1D">
      <w:pPr>
        <w:pBdr>
          <w:top w:val="nil"/>
          <w:left w:val="nil"/>
          <w:bottom w:val="nil"/>
          <w:right w:val="nil"/>
          <w:between w:val="nil"/>
        </w:pBdr>
        <w:spacing w:before="120" w:after="120"/>
        <w:ind w:right="720"/>
        <w:rPr>
          <w:rFonts w:ascii="Times New Roman" w:eastAsia="Times New Roman" w:hAnsi="Times New Roman" w:cs="Times New Roman"/>
          <w:i/>
        </w:rPr>
      </w:pPr>
    </w:p>
    <w:p w:rsidR="00991F1D" w:rsidRDefault="00821A7F">
      <w:pPr>
        <w:pStyle w:val="Heading1"/>
        <w:numPr>
          <w:ilvl w:val="0"/>
          <w:numId w:val="1"/>
        </w:numPr>
      </w:pPr>
      <w:bookmarkStart w:id="84" w:name="_heading=h.2s8eyo1" w:colFirst="0" w:colLast="0"/>
      <w:bookmarkEnd w:id="84"/>
      <w:r>
        <w:t>Sharing of Results with Subjects</w:t>
      </w:r>
    </w:p>
    <w:p w:rsidR="00991F1D" w:rsidRDefault="00821A7F">
      <w:pPr>
        <w:numPr>
          <w:ilvl w:val="1"/>
          <w:numId w:val="1"/>
        </w:numPr>
        <w:pBdr>
          <w:top w:val="nil"/>
          <w:left w:val="nil"/>
          <w:bottom w:val="nil"/>
          <w:right w:val="nil"/>
          <w:between w:val="nil"/>
        </w:pBdr>
        <w:ind w:hanging="540"/>
      </w:pPr>
      <w:r>
        <w:rPr>
          <w:i/>
          <w:color w:val="000000"/>
        </w:rPr>
        <w:t>Describe whether you will share results (study results or individual subject results, such as results of investigational diagnostic tests, genetic tests, or incidental findings) with subjects or others (e.g., the subject’s primary care physician). If so, describe how you will share the results and include this information as part of the consent document. Upload materials you will use to explain the results to subjects</w:t>
      </w:r>
      <w:r>
        <w:rPr>
          <w:rFonts w:ascii="Times New Roman" w:eastAsia="Times New Roman" w:hAnsi="Times New Roman" w:cs="Times New Roman"/>
          <w:color w:val="000000"/>
        </w:rPr>
        <w:t>:</w:t>
      </w:r>
    </w:p>
    <w:p w:rsidR="00991F1D" w:rsidRDefault="00991F1D">
      <w:pPr>
        <w:pBdr>
          <w:top w:val="nil"/>
          <w:left w:val="nil"/>
          <w:bottom w:val="nil"/>
          <w:right w:val="nil"/>
          <w:between w:val="nil"/>
        </w:pBdr>
        <w:ind w:left="1260"/>
        <w:rPr>
          <w:i/>
          <w:color w:val="000000"/>
        </w:rPr>
      </w:pPr>
    </w:p>
    <w:p w:rsidR="00991F1D" w:rsidRDefault="00821A7F">
      <w:pPr>
        <w:pBdr>
          <w:top w:val="nil"/>
          <w:left w:val="nil"/>
          <w:bottom w:val="nil"/>
          <w:right w:val="nil"/>
          <w:between w:val="nil"/>
        </w:pBdr>
        <w:ind w:left="1260"/>
        <w:rPr>
          <w:color w:val="000000"/>
        </w:rPr>
      </w:pPr>
      <w:r>
        <w:rPr>
          <w:color w:val="000000"/>
        </w:rPr>
        <w:t>No</w:t>
      </w:r>
    </w:p>
    <w:p w:rsidR="00991F1D" w:rsidRDefault="00991F1D"/>
    <w:p w:rsidR="00991F1D" w:rsidRDefault="00821A7F">
      <w:pPr>
        <w:pStyle w:val="Heading1"/>
        <w:numPr>
          <w:ilvl w:val="0"/>
          <w:numId w:val="1"/>
        </w:numPr>
      </w:pPr>
      <w:bookmarkStart w:id="85" w:name="_heading=h.17dp8vu" w:colFirst="0" w:colLast="0"/>
      <w:bookmarkEnd w:id="85"/>
      <w:r>
        <w:t>Study Timelines</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lastRenderedPageBreak/>
        <w:t>Describe:</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duration of an individual subject’s participation in the study (for example, 1 hour, 2-4 weeks, 3-5 years).</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amount of time expected to enroll all study subjects (</w:t>
      </w:r>
      <w:r>
        <w:rPr>
          <w:rFonts w:ascii="Times New Roman" w:eastAsia="Times New Roman" w:hAnsi="Times New Roman" w:cs="Times New Roman"/>
          <w:i/>
        </w:rPr>
        <w:t>w</w:t>
      </w:r>
      <w:r>
        <w:rPr>
          <w:rFonts w:ascii="Times New Roman" w:eastAsia="Times New Roman" w:hAnsi="Times New Roman" w:cs="Times New Roman"/>
          <w:i/>
          <w:color w:val="000000"/>
        </w:rPr>
        <w:t>eeks, months, years, etc.)</w:t>
      </w:r>
    </w:p>
    <w:p w:rsidR="00991F1D" w:rsidRDefault="00821A7F">
      <w:pPr>
        <w:numPr>
          <w:ilvl w:val="2"/>
          <w:numId w:val="1"/>
        </w:numPr>
        <w:pBdr>
          <w:top w:val="nil"/>
          <w:left w:val="nil"/>
          <w:bottom w:val="nil"/>
          <w:right w:val="nil"/>
          <w:between w:val="nil"/>
        </w:pBdr>
        <w:tabs>
          <w:tab w:val="left" w:pos="1800"/>
        </w:tabs>
        <w:spacing w:after="240"/>
        <w:ind w:left="1814" w:right="180" w:hanging="547"/>
      </w:pPr>
      <w:r>
        <w:rPr>
          <w:rFonts w:ascii="Times New Roman" w:eastAsia="Times New Roman" w:hAnsi="Times New Roman" w:cs="Times New Roman"/>
          <w:i/>
        </w:rPr>
        <w:t>The amount of time expected</w:t>
      </w:r>
      <w:r>
        <w:rPr>
          <w:rFonts w:ascii="Times New Roman" w:eastAsia="Times New Roman" w:hAnsi="Times New Roman" w:cs="Times New Roman"/>
          <w:i/>
          <w:color w:val="000000"/>
        </w:rPr>
        <w:t xml:space="preserve"> for the investigators to complete this study</w:t>
      </w:r>
      <w:r>
        <w:rPr>
          <w:rFonts w:ascii="Times New Roman" w:eastAsia="Times New Roman" w:hAnsi="Times New Roman" w:cs="Times New Roman"/>
          <w:i/>
        </w:rPr>
        <w:t xml:space="preserve"> including</w:t>
      </w:r>
      <w:r>
        <w:rPr>
          <w:rFonts w:ascii="Times New Roman" w:eastAsia="Times New Roman" w:hAnsi="Times New Roman" w:cs="Times New Roman"/>
          <w:i/>
          <w:color w:val="000000"/>
        </w:rPr>
        <w:t xml:space="preserve"> primary data analyses.</w:t>
      </w:r>
    </w:p>
    <w:p w:rsidR="00991F1D" w:rsidRDefault="00991F1D">
      <w:pPr>
        <w:pBdr>
          <w:top w:val="nil"/>
          <w:left w:val="nil"/>
          <w:bottom w:val="nil"/>
          <w:right w:val="nil"/>
          <w:between w:val="nil"/>
        </w:pBdr>
        <w:spacing w:after="240"/>
        <w:ind w:right="180"/>
        <w:rPr>
          <w:rFonts w:ascii="Times New Roman" w:eastAsia="Times New Roman" w:hAnsi="Times New Roman" w:cs="Times New Roman"/>
        </w:rPr>
      </w:pPr>
    </w:p>
    <w:p w:rsidR="00991F1D" w:rsidRDefault="00821A7F">
      <w:pPr>
        <w:pBdr>
          <w:top w:val="nil"/>
          <w:left w:val="nil"/>
          <w:bottom w:val="nil"/>
          <w:right w:val="nil"/>
          <w:between w:val="nil"/>
        </w:pBdr>
        <w:spacing w:after="240"/>
        <w:ind w:left="720" w:right="180"/>
      </w:pPr>
      <w:r>
        <w:t>The user study will take three weeks (15 weekdays) and the interview session will take approximately 30 minutes. We plan to recruit and finish the study for 4 months.</w:t>
      </w:r>
    </w:p>
    <w:p w:rsidR="00991F1D" w:rsidRDefault="00821A7F">
      <w:pPr>
        <w:pBdr>
          <w:top w:val="nil"/>
          <w:left w:val="nil"/>
          <w:bottom w:val="nil"/>
          <w:right w:val="nil"/>
          <w:between w:val="nil"/>
        </w:pBdr>
        <w:spacing w:after="240"/>
        <w:ind w:left="720" w:right="180"/>
      </w:pPr>
      <w:r>
        <w:t>And the following analysis of the study should take four months.</w:t>
      </w:r>
    </w:p>
    <w:p w:rsidR="00991F1D" w:rsidRDefault="00991F1D">
      <w:pPr>
        <w:pBdr>
          <w:top w:val="nil"/>
          <w:left w:val="nil"/>
          <w:bottom w:val="nil"/>
          <w:right w:val="nil"/>
          <w:between w:val="nil"/>
        </w:pBdr>
        <w:spacing w:after="240"/>
        <w:ind w:left="720" w:right="180"/>
        <w:rPr>
          <w:rFonts w:ascii="Times New Roman" w:eastAsia="Times New Roman" w:hAnsi="Times New Roman" w:cs="Times New Roman"/>
        </w:rPr>
      </w:pPr>
    </w:p>
    <w:p w:rsidR="00991F1D" w:rsidRDefault="00991F1D">
      <w:pPr>
        <w:pBdr>
          <w:top w:val="nil"/>
          <w:left w:val="nil"/>
          <w:bottom w:val="nil"/>
          <w:right w:val="nil"/>
          <w:between w:val="nil"/>
        </w:pBdr>
        <w:tabs>
          <w:tab w:val="left" w:pos="1800"/>
        </w:tabs>
        <w:spacing w:after="240"/>
        <w:ind w:right="180"/>
      </w:pPr>
    </w:p>
    <w:p w:rsidR="00991F1D" w:rsidRDefault="00821A7F">
      <w:pPr>
        <w:pStyle w:val="Heading1"/>
        <w:numPr>
          <w:ilvl w:val="0"/>
          <w:numId w:val="1"/>
        </w:numPr>
      </w:pPr>
      <w:bookmarkStart w:id="86" w:name="_heading=h.3rdcrjn" w:colFirst="0" w:colLast="0"/>
      <w:bookmarkEnd w:id="86"/>
      <w:r>
        <w:t>Inclusion and Exclusion Criteria</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how you will screen individuals for eligibility.</w:t>
      </w:r>
      <w:r>
        <w:rPr>
          <w:rFonts w:ascii="Times New Roman" w:eastAsia="Times New Roman" w:hAnsi="Times New Roman" w:cs="Times New Roman"/>
          <w:i/>
        </w:rPr>
        <w:t xml:space="preserve"> When will screening occur and what procedures will you use? Upload any screening scripts or surveys to Protocol Management</w:t>
      </w:r>
      <w:r>
        <w:rPr>
          <w:rFonts w:ascii="Times New Roman" w:eastAsia="Times New Roman" w:hAnsi="Times New Roman" w:cs="Times New Roman"/>
        </w:rPr>
        <w:t xml:space="preserve">: </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p w:rsidR="00991F1D" w:rsidRDefault="00821A7F">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r>
        <w:t>We will need participants who are 18 or older. Participants should have a sit-stand desk and macOS computer for their working and identified as a knowledge worker. We will ask participants for their age and their equipment upon signing up.</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the eligibility criteria that define who will be </w:t>
      </w:r>
      <w:r>
        <w:rPr>
          <w:rFonts w:ascii="Times New Roman" w:eastAsia="Times New Roman" w:hAnsi="Times New Roman" w:cs="Times New Roman"/>
          <w:i/>
        </w:rPr>
        <w:t>included and who will be</w:t>
      </w:r>
      <w:r>
        <w:rPr>
          <w:rFonts w:ascii="Times New Roman" w:eastAsia="Times New Roman" w:hAnsi="Times New Roman" w:cs="Times New Roman"/>
          <w:i/>
          <w:color w:val="000000"/>
        </w:rPr>
        <w:t xml:space="preserve"> excluded from enrollment </w:t>
      </w:r>
      <w:r>
        <w:rPr>
          <w:rFonts w:ascii="Times New Roman" w:eastAsia="Times New Roman" w:hAnsi="Times New Roman" w:cs="Times New Roman"/>
          <w:i/>
        </w:rPr>
        <w:t>for</w:t>
      </w:r>
      <w:r>
        <w:rPr>
          <w:rFonts w:ascii="Times New Roman" w:eastAsia="Times New Roman" w:hAnsi="Times New Roman" w:cs="Times New Roman"/>
          <w:i/>
          <w:color w:val="000000"/>
        </w:rPr>
        <w:t xml:space="preserve"> each p</w:t>
      </w:r>
      <w:r>
        <w:rPr>
          <w:rFonts w:ascii="Times New Roman" w:eastAsia="Times New Roman" w:hAnsi="Times New Roman" w:cs="Times New Roman"/>
          <w:i/>
        </w:rPr>
        <w:t>rocedure</w:t>
      </w:r>
      <w:r>
        <w:rPr>
          <w:rFonts w:ascii="Times New Roman" w:eastAsia="Times New Roman" w:hAnsi="Times New Roman" w:cs="Times New Roman"/>
          <w:i/>
          <w:color w:val="000000"/>
        </w:rPr>
        <w:t xml:space="preserve"> of your study. Include any ge</w:t>
      </w:r>
      <w:r>
        <w:rPr>
          <w:rFonts w:ascii="Times New Roman" w:eastAsia="Times New Roman" w:hAnsi="Times New Roman" w:cs="Times New Roman"/>
          <w:i/>
        </w:rPr>
        <w:t>ographic criteria (e.g., Virginia Tech undergraduate students, a national sample of adults with engineering degrees, minors aged 8-12 in the New River Valley, university faculty in Virginia and Paris, France)</w:t>
      </w:r>
      <w:r>
        <w:rPr>
          <w:rFonts w:ascii="Times New Roman" w:eastAsia="Times New Roman" w:hAnsi="Times New Roman" w:cs="Times New Roman"/>
        </w:rPr>
        <w:t>:</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p w:rsidR="00991F1D" w:rsidRDefault="00821A7F">
      <w:pPr>
        <w:pBdr>
          <w:top w:val="nil"/>
          <w:left w:val="nil"/>
          <w:bottom w:val="nil"/>
          <w:right w:val="nil"/>
          <w:between w:val="nil"/>
        </w:pBdr>
        <w:spacing w:before="120" w:after="120"/>
        <w:ind w:left="1260" w:right="180"/>
      </w:pPr>
      <w:r>
        <w:t>18 or older.</w:t>
      </w:r>
    </w:p>
    <w:p w:rsidR="00991F1D" w:rsidRDefault="00821A7F">
      <w:pPr>
        <w:pBdr>
          <w:top w:val="nil"/>
          <w:left w:val="nil"/>
          <w:bottom w:val="nil"/>
          <w:right w:val="nil"/>
          <w:between w:val="nil"/>
        </w:pBdr>
        <w:spacing w:before="120" w:after="120"/>
        <w:ind w:left="1260" w:right="180"/>
      </w:pPr>
      <w:r>
        <w:t>Knowledge workers.</w:t>
      </w:r>
    </w:p>
    <w:p w:rsidR="00991F1D" w:rsidRDefault="00821A7F">
      <w:pPr>
        <w:pBdr>
          <w:top w:val="nil"/>
          <w:left w:val="nil"/>
          <w:bottom w:val="nil"/>
          <w:right w:val="nil"/>
          <w:between w:val="nil"/>
        </w:pBdr>
        <w:spacing w:before="120" w:after="120"/>
        <w:ind w:left="1260" w:right="180"/>
      </w:pPr>
      <w:r>
        <w:t>Have a sit-stand desk and macOS computer for daily working.</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lastRenderedPageBreak/>
        <w:t>Indicate specifically whether you will include or exclude each of the following special populations: (You may not include members of these populations as subjects in your research unless you indicate them in the description of your subject population.)</w:t>
      </w:r>
    </w:p>
    <w:p w:rsidR="00991F1D" w:rsidRDefault="00821A7F">
      <w:pPr>
        <w:numPr>
          <w:ilvl w:val="2"/>
          <w:numId w:val="1"/>
        </w:numPr>
        <w:pBdr>
          <w:top w:val="nil"/>
          <w:left w:val="nil"/>
          <w:bottom w:val="nil"/>
          <w:right w:val="nil"/>
          <w:between w:val="nil"/>
        </w:pBdr>
        <w:tabs>
          <w:tab w:val="left" w:pos="1800"/>
        </w:tabs>
        <w:ind w:left="1800" w:right="180" w:hanging="540"/>
        <w:rPr>
          <w:rFonts w:ascii="Times New Roman" w:eastAsia="Times New Roman" w:hAnsi="Times New Roman" w:cs="Times New Roman"/>
          <w:i/>
        </w:rPr>
      </w:pPr>
      <w:r>
        <w:rPr>
          <w:rFonts w:ascii="Times New Roman" w:eastAsia="Times New Roman" w:hAnsi="Times New Roman" w:cs="Times New Roman"/>
          <w:i/>
        </w:rPr>
        <w:t>Minors, as defined by state law where the study is performed (infants, children, teenagers)</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Pregnant women (can be included in minimal risk studies by mentioning in section 13.1)</w:t>
      </w:r>
    </w:p>
    <w:p w:rsidR="00991F1D" w:rsidRDefault="00821A7F">
      <w:pPr>
        <w:numPr>
          <w:ilvl w:val="2"/>
          <w:numId w:val="1"/>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Prisoners (including all incarcerated individuals)</w:t>
      </w:r>
    </w:p>
    <w:p w:rsidR="00991F1D" w:rsidRDefault="00821A7F">
      <w:pPr>
        <w:numPr>
          <w:ilvl w:val="2"/>
          <w:numId w:val="1"/>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rPr>
        <w:t>Adults not capable to consent on their own behalf</w:t>
      </w:r>
    </w:p>
    <w:p w:rsidR="00991F1D" w:rsidRDefault="00991F1D">
      <w:pPr>
        <w:pBdr>
          <w:top w:val="nil"/>
          <w:left w:val="nil"/>
          <w:bottom w:val="nil"/>
          <w:right w:val="nil"/>
          <w:between w:val="nil"/>
        </w:pBdr>
        <w:tabs>
          <w:tab w:val="left" w:pos="1800"/>
        </w:tabs>
        <w:spacing w:after="120"/>
        <w:ind w:left="720" w:right="720"/>
      </w:pPr>
    </w:p>
    <w:p w:rsidR="00991F1D" w:rsidRDefault="00991F1D">
      <w:pPr>
        <w:pBdr>
          <w:top w:val="nil"/>
          <w:left w:val="nil"/>
          <w:bottom w:val="nil"/>
          <w:right w:val="nil"/>
          <w:between w:val="nil"/>
        </w:pBdr>
        <w:tabs>
          <w:tab w:val="left" w:pos="1800"/>
        </w:tabs>
        <w:spacing w:after="120"/>
        <w:ind w:left="720" w:right="720"/>
        <w:rPr>
          <w:rFonts w:ascii="Times New Roman" w:eastAsia="Times New Roman" w:hAnsi="Times New Roman" w:cs="Times New Roman"/>
          <w:color w:val="000000"/>
        </w:rPr>
      </w:pPr>
    </w:p>
    <w:p w:rsidR="00991F1D" w:rsidRDefault="00821A7F">
      <w:pPr>
        <w:pBdr>
          <w:top w:val="nil"/>
          <w:left w:val="nil"/>
          <w:bottom w:val="nil"/>
          <w:right w:val="nil"/>
          <w:between w:val="nil"/>
        </w:pBdr>
        <w:tabs>
          <w:tab w:val="left" w:pos="1800"/>
        </w:tabs>
        <w:spacing w:after="120"/>
        <w:ind w:left="720" w:right="720"/>
        <w:rPr>
          <w:rFonts w:ascii="Times New Roman" w:eastAsia="Times New Roman" w:hAnsi="Times New Roman" w:cs="Times New Roman"/>
          <w:color w:val="000000"/>
        </w:rPr>
      </w:pPr>
      <w:ins w:id="87" w:author="Hu, Donghan" w:date="2023-03-17T14:47:00Z">
        <w:r>
          <w:t>This study will exclude the following special populations.</w:t>
        </w:r>
      </w:ins>
      <w:del w:id="88" w:author="Hu, Donghan" w:date="2023-03-17T14:47:00Z">
        <w:r w:rsidDel="00821A7F">
          <w:delText>N/A</w:delText>
        </w:r>
      </w:del>
    </w:p>
    <w:p w:rsidR="00991F1D" w:rsidRDefault="00991F1D">
      <w:pPr>
        <w:pBdr>
          <w:top w:val="nil"/>
          <w:left w:val="nil"/>
          <w:bottom w:val="nil"/>
          <w:right w:val="nil"/>
          <w:between w:val="nil"/>
        </w:pBdr>
        <w:tabs>
          <w:tab w:val="left" w:pos="1800"/>
        </w:tabs>
        <w:spacing w:after="120"/>
        <w:ind w:right="720"/>
      </w:pPr>
    </w:p>
    <w:p w:rsidR="00991F1D" w:rsidRDefault="00991F1D">
      <w:pPr>
        <w:pBdr>
          <w:top w:val="nil"/>
          <w:left w:val="nil"/>
          <w:bottom w:val="nil"/>
          <w:right w:val="nil"/>
          <w:between w:val="nil"/>
        </w:pBdr>
        <w:tabs>
          <w:tab w:val="left" w:pos="1800"/>
        </w:tabs>
        <w:spacing w:after="120"/>
        <w:ind w:right="720"/>
      </w:pPr>
    </w:p>
    <w:p w:rsidR="00991F1D" w:rsidRDefault="00991F1D">
      <w:pPr>
        <w:pBdr>
          <w:top w:val="nil"/>
          <w:left w:val="nil"/>
          <w:bottom w:val="nil"/>
          <w:right w:val="nil"/>
          <w:between w:val="nil"/>
        </w:pBdr>
        <w:tabs>
          <w:tab w:val="left" w:pos="1800"/>
        </w:tabs>
        <w:spacing w:after="120"/>
        <w:ind w:right="720"/>
      </w:pPr>
    </w:p>
    <w:p w:rsidR="00991F1D" w:rsidRDefault="00991F1D">
      <w:pPr>
        <w:pBdr>
          <w:top w:val="nil"/>
          <w:left w:val="nil"/>
          <w:bottom w:val="nil"/>
          <w:right w:val="nil"/>
          <w:between w:val="nil"/>
        </w:pBdr>
        <w:tabs>
          <w:tab w:val="left" w:pos="1800"/>
        </w:tabs>
        <w:spacing w:after="120"/>
        <w:ind w:right="720"/>
      </w:pPr>
    </w:p>
    <w:p w:rsidR="00991F1D" w:rsidRDefault="00991F1D">
      <w:pPr>
        <w:pBdr>
          <w:top w:val="nil"/>
          <w:left w:val="nil"/>
          <w:bottom w:val="nil"/>
          <w:right w:val="nil"/>
          <w:between w:val="nil"/>
        </w:pBdr>
        <w:tabs>
          <w:tab w:val="left" w:pos="1800"/>
        </w:tabs>
        <w:spacing w:after="120"/>
        <w:ind w:right="720"/>
      </w:pPr>
    </w:p>
    <w:p w:rsidR="00991F1D" w:rsidRDefault="00991F1D">
      <w:pPr>
        <w:rPr>
          <w:rFonts w:ascii="Times New Roman" w:eastAsia="Times New Roman" w:hAnsi="Times New Roman" w:cs="Times New Roman"/>
          <w:b/>
          <w:sz w:val="28"/>
          <w:szCs w:val="28"/>
        </w:rPr>
      </w:pPr>
      <w:bookmarkStart w:id="89" w:name="_heading=h.26in1rg" w:colFirst="0" w:colLast="0"/>
      <w:bookmarkEnd w:id="89"/>
    </w:p>
    <w:p w:rsidR="00991F1D" w:rsidRDefault="00821A7F">
      <w:pPr>
        <w:pStyle w:val="Heading1"/>
        <w:numPr>
          <w:ilvl w:val="0"/>
          <w:numId w:val="1"/>
        </w:numPr>
      </w:pPr>
      <w:r>
        <w:t>Vulnerable Populations</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If the research involves individuals who are vulnerable to coercion or undue influence, please describe additional safeguards you will include to protect their rights and welfare. Consider the applicable items listed below:</w:t>
      </w:r>
    </w:p>
    <w:p w:rsidR="00991F1D" w:rsidRDefault="00821A7F">
      <w:pPr>
        <w:numPr>
          <w:ilvl w:val="2"/>
          <w:numId w:val="1"/>
        </w:numPr>
        <w:tabs>
          <w:tab w:val="left" w:pos="1800"/>
        </w:tabs>
        <w:ind w:left="1800" w:right="180" w:hanging="540"/>
        <w:rPr>
          <w:i/>
        </w:rPr>
      </w:pPr>
      <w:r>
        <w:rPr>
          <w:rFonts w:ascii="Times New Roman" w:eastAsia="Times New Roman" w:hAnsi="Times New Roman" w:cs="Times New Roman"/>
          <w:i/>
        </w:rPr>
        <w:t>If the research involves Virginia Tech students, indicate whether these are students of any of the investigators. If so, describe whether the activities will take place during class time as part of the curriculum and the steps you will take to reduce the possibility that students feel obliged to participate in order to improve their course grade. The HRPP can provide further guidance as needed. Describe whether you will request access to student records (e.g., SAT, GPA, GRE scores).</w:t>
      </w:r>
    </w:p>
    <w:p w:rsidR="00991F1D" w:rsidRDefault="00821A7F">
      <w:pPr>
        <w:numPr>
          <w:ilvl w:val="2"/>
          <w:numId w:val="1"/>
        </w:numPr>
        <w:tabs>
          <w:tab w:val="left" w:pos="1800"/>
        </w:tabs>
        <w:ind w:left="1800" w:right="180" w:hanging="540"/>
        <w:rPr>
          <w:i/>
        </w:rPr>
      </w:pPr>
      <w:r>
        <w:rPr>
          <w:rFonts w:ascii="Times New Roman" w:eastAsia="Times New Roman" w:hAnsi="Times New Roman" w:cs="Times New Roman"/>
          <w:i/>
        </w:rPr>
        <w:t xml:space="preserve">If the research involves employees of Virginia Tech or the research sponsor, describe steps you will take to ensure that the employees are freely participating and describe how their data will be protected from inspection by their supervisors. </w:t>
      </w:r>
    </w:p>
    <w:p w:rsidR="00991F1D" w:rsidRDefault="00821A7F">
      <w:pPr>
        <w:numPr>
          <w:ilvl w:val="2"/>
          <w:numId w:val="1"/>
        </w:numPr>
        <w:tabs>
          <w:tab w:val="left" w:pos="1800"/>
        </w:tabs>
        <w:ind w:left="1800" w:right="180" w:hanging="540"/>
        <w:rPr>
          <w:rFonts w:ascii="Times New Roman" w:eastAsia="Times New Roman" w:hAnsi="Times New Roman" w:cs="Times New Roman"/>
          <w:i/>
        </w:rPr>
      </w:pPr>
      <w:r>
        <w:rPr>
          <w:rFonts w:ascii="Times New Roman" w:eastAsia="Times New Roman" w:hAnsi="Times New Roman" w:cs="Times New Roman"/>
          <w:i/>
        </w:rPr>
        <w:t xml:space="preserve">If the research involves Virginia Tech NCAA athletes, you must obtain approval from the athletic department. </w:t>
      </w:r>
    </w:p>
    <w:p w:rsidR="00991F1D" w:rsidRDefault="00821A7F">
      <w:pPr>
        <w:numPr>
          <w:ilvl w:val="2"/>
          <w:numId w:val="1"/>
        </w:numPr>
        <w:tabs>
          <w:tab w:val="left" w:pos="1800"/>
        </w:tabs>
        <w:ind w:left="1800" w:right="180" w:hanging="540"/>
      </w:pPr>
      <w:r>
        <w:rPr>
          <w:rFonts w:ascii="Times New Roman" w:eastAsia="Times New Roman" w:hAnsi="Times New Roman" w:cs="Times New Roman"/>
          <w:i/>
        </w:rPr>
        <w:t xml:space="preserve">For research involving Montgomery County Public Schools, you must obtain county approval (after obtaining contingent Virginia Tech approval). Other locales have different requirements; please </w:t>
      </w:r>
      <w:r>
        <w:rPr>
          <w:rFonts w:ascii="Times New Roman" w:eastAsia="Times New Roman" w:hAnsi="Times New Roman" w:cs="Times New Roman"/>
          <w:i/>
        </w:rPr>
        <w:lastRenderedPageBreak/>
        <w:t xml:space="preserve">check on these and describe here. </w:t>
      </w:r>
      <w:r>
        <w:rPr>
          <w:i/>
        </w:rPr>
        <w:t>Approval is typically granted by the superintendent, principal, and classroom teacher (in that order). Approval by an individual teacher is insufficient. School approval, in the form of a letter or a memorandum should be uploaded as a supporting document.</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pregnant women, review “CHECKLIST: Pregnant Women (HRP-412)” to ensure that you have provided sufficient information in this protocol.</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prisoners, review “CHECKLIST: Prisoners (HRP-415)” to ensure that you have provided sufficient information in this protocol.</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persons who have not attained the legal age for consent to treatments or procedures involved in the research (</w:t>
      </w:r>
      <w:r>
        <w:rPr>
          <w:rFonts w:ascii="Times New Roman" w:eastAsia="Times New Roman" w:hAnsi="Times New Roman" w:cs="Times New Roman"/>
          <w:i/>
        </w:rPr>
        <w:t>minors</w:t>
      </w:r>
      <w:r>
        <w:rPr>
          <w:rFonts w:ascii="Times New Roman" w:eastAsia="Times New Roman" w:hAnsi="Times New Roman" w:cs="Times New Roman"/>
          <w:i/>
          <w:color w:val="000000"/>
        </w:rPr>
        <w:t xml:space="preserve">), review the “CHECKLIST: </w:t>
      </w:r>
      <w:r>
        <w:rPr>
          <w:rFonts w:ascii="Times New Roman" w:eastAsia="Times New Roman" w:hAnsi="Times New Roman" w:cs="Times New Roman"/>
          <w:i/>
        </w:rPr>
        <w:t xml:space="preserve">Minors </w:t>
      </w:r>
      <w:r>
        <w:rPr>
          <w:rFonts w:ascii="Times New Roman" w:eastAsia="Times New Roman" w:hAnsi="Times New Roman" w:cs="Times New Roman"/>
          <w:i/>
          <w:color w:val="000000"/>
        </w:rPr>
        <w:t>(HRP-416)” to ensure that you have provided sufficient information in this protocol.</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the research involves cognitively impaired adults, review “CHECKLIST: Cognitively Impaired Adults (HRP-417)” to ensure that you have provided sufficient information in this protocol.</w:t>
      </w:r>
    </w:p>
    <w:p w:rsidR="00991F1D" w:rsidRDefault="00991F1D">
      <w:pPr>
        <w:rPr>
          <w:rFonts w:ascii="Times New Roman" w:eastAsia="Times New Roman" w:hAnsi="Times New Roman" w:cs="Times New Roman"/>
          <w:color w:val="000000"/>
        </w:rPr>
      </w:pPr>
      <w:bookmarkStart w:id="90" w:name="_heading=h.lnxbz9" w:colFirst="0" w:colLast="0"/>
      <w:bookmarkEnd w:id="90"/>
    </w:p>
    <w:p w:rsidR="00991F1D" w:rsidRDefault="00991F1D">
      <w:pPr>
        <w:ind w:left="810"/>
        <w:rPr>
          <w:rFonts w:ascii="Times New Roman" w:eastAsia="Times New Roman" w:hAnsi="Times New Roman" w:cs="Times New Roman"/>
          <w:color w:val="000000"/>
        </w:rPr>
      </w:pPr>
    </w:p>
    <w:p w:rsidR="00991F1D" w:rsidRDefault="00821A7F">
      <w:pPr>
        <w:ind w:left="720"/>
        <w:rPr>
          <w:rFonts w:ascii="Times New Roman" w:eastAsia="Times New Roman" w:hAnsi="Times New Roman" w:cs="Times New Roman"/>
          <w:color w:val="000000"/>
        </w:rPr>
      </w:pPr>
      <w:r>
        <w:t xml:space="preserve">We do not anticipate any particular populations would be more vulnerable than others. However, we will be explicit about what kind of data is collected from the </w:t>
      </w:r>
      <w:proofErr w:type="spellStart"/>
      <w:r>
        <w:t>softare</w:t>
      </w:r>
      <w:proofErr w:type="spellEnd"/>
      <w:r>
        <w:t xml:space="preserve"> and hardware instruments so that they can opt from the study in case they find the collected data problematic. </w:t>
      </w:r>
    </w:p>
    <w:p w:rsidR="00991F1D" w:rsidRDefault="00991F1D">
      <w:pPr>
        <w:ind w:left="720"/>
        <w:rPr>
          <w:rFonts w:ascii="Times New Roman" w:eastAsia="Times New Roman" w:hAnsi="Times New Roman" w:cs="Times New Roman"/>
          <w:color w:val="000000"/>
        </w:rPr>
      </w:pPr>
    </w:p>
    <w:p w:rsidR="00991F1D" w:rsidRDefault="00991F1D">
      <w:pPr>
        <w:rPr>
          <w:rFonts w:ascii="Times New Roman" w:eastAsia="Times New Roman" w:hAnsi="Times New Roman" w:cs="Times New Roman"/>
          <w:b/>
          <w:sz w:val="28"/>
          <w:szCs w:val="28"/>
        </w:rPr>
      </w:pPr>
    </w:p>
    <w:p w:rsidR="00991F1D" w:rsidRDefault="00991F1D">
      <w:pPr>
        <w:rPr>
          <w:rFonts w:ascii="Times New Roman" w:eastAsia="Times New Roman" w:hAnsi="Times New Roman" w:cs="Times New Roman"/>
          <w:b/>
          <w:sz w:val="28"/>
          <w:szCs w:val="28"/>
        </w:rPr>
      </w:pPr>
    </w:p>
    <w:p w:rsidR="00991F1D" w:rsidRDefault="00821A7F">
      <w:pPr>
        <w:pStyle w:val="Heading1"/>
        <w:numPr>
          <w:ilvl w:val="0"/>
          <w:numId w:val="1"/>
        </w:numPr>
      </w:pPr>
      <w:r>
        <w:t>Number of Subjects</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Indicate the total number of subjects to be enrolled and how this number was determined (e.g., sample size calculation [show], number of available subjects in a finite pool, number of tests funding award would allow)</w:t>
      </w:r>
      <w:r>
        <w:rPr>
          <w:rFonts w:ascii="Times New Roman" w:eastAsia="Times New Roman" w:hAnsi="Times New Roman" w:cs="Times New Roman"/>
          <w:color w:val="000000"/>
        </w:rPr>
        <w:t xml:space="preserve">: </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p w:rsidR="00991F1D" w:rsidRDefault="00821A7F">
      <w:pPr>
        <w:pBdr>
          <w:top w:val="nil"/>
          <w:left w:val="nil"/>
          <w:bottom w:val="nil"/>
          <w:right w:val="nil"/>
          <w:between w:val="nil"/>
        </w:pBdr>
        <w:spacing w:before="120" w:after="120"/>
        <w:ind w:left="1260" w:right="180"/>
      </w:pPr>
      <w:r>
        <w:t>We plan to recruit 10 participants.</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If this is a multi-site study, indicate the number of subjects to be enrolled at this site and the total to be enrolled from all sites</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i/>
          <w:color w:val="000000"/>
        </w:rPr>
      </w:pPr>
    </w:p>
    <w:p w:rsidR="00991F1D" w:rsidRDefault="00821A7F">
      <w:pPr>
        <w:pBdr>
          <w:top w:val="nil"/>
          <w:left w:val="nil"/>
          <w:bottom w:val="nil"/>
          <w:right w:val="nil"/>
          <w:between w:val="nil"/>
        </w:pBdr>
        <w:spacing w:before="120" w:after="120"/>
        <w:ind w:left="1260" w:right="180"/>
      </w:pPr>
      <w:r>
        <w:t>N/A</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If applicable, indicate the number of potential subjects you expect to screen for enrollment, and the number of subjects you will need to complete the research procedures</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10 participants to screen and 10 participants to finish the study</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rPr>
          <w:rFonts w:ascii="Times New Roman" w:eastAsia="Times New Roman" w:hAnsi="Times New Roman" w:cs="Times New Roman"/>
          <w:i/>
        </w:rPr>
      </w:pPr>
      <w:r>
        <w:rPr>
          <w:rFonts w:ascii="Times New Roman" w:eastAsia="Times New Roman" w:hAnsi="Times New Roman" w:cs="Times New Roman"/>
          <w:i/>
        </w:rPr>
        <w:t>If the study has more than one procedure, indicate the total number of subjects to undergo each procedure separately</w:t>
      </w:r>
      <w:r>
        <w:rPr>
          <w:rFonts w:ascii="Times New Roman" w:eastAsia="Times New Roman" w:hAnsi="Times New Roman" w:cs="Times New Roman"/>
        </w:rPr>
        <w:t>:</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i/>
        </w:rPr>
      </w:pPr>
    </w:p>
    <w:p w:rsidR="00991F1D" w:rsidRDefault="00821A7F">
      <w:pPr>
        <w:pBdr>
          <w:top w:val="nil"/>
          <w:left w:val="nil"/>
          <w:bottom w:val="nil"/>
          <w:right w:val="nil"/>
          <w:between w:val="nil"/>
        </w:pBdr>
        <w:spacing w:before="120" w:after="120"/>
        <w:ind w:left="1260" w:right="180"/>
        <w:rPr>
          <w:rFonts w:ascii="Times New Roman" w:eastAsia="Times New Roman" w:hAnsi="Times New Roman" w:cs="Times New Roman"/>
          <w:i/>
        </w:rPr>
      </w:pPr>
      <w:r>
        <w:t>N/A</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rPr>
      </w:pPr>
    </w:p>
    <w:p w:rsidR="00991F1D" w:rsidRDefault="00821A7F">
      <w:pPr>
        <w:pStyle w:val="Heading1"/>
        <w:numPr>
          <w:ilvl w:val="0"/>
          <w:numId w:val="1"/>
        </w:numPr>
        <w:spacing w:before="240"/>
      </w:pPr>
      <w:bookmarkStart w:id="91" w:name="_heading=h.35nkun2" w:colFirst="0" w:colLast="0"/>
      <w:bookmarkEnd w:id="91"/>
      <w:r>
        <w:t>Recruitment Methods</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when, where, and how you will recruit potential subjects</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Participants will be recruited via email advertisement and Slack Channels.</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source of subjects (for example, clinic patients with specific conditions, students in the library, community members at a gathering, or members of a local gym)</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Participants will be recruited from the university and local community.</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methods that you will use to identify potential subjects</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Del="00821A7F" w:rsidRDefault="00821A7F">
      <w:pPr>
        <w:pBdr>
          <w:top w:val="nil"/>
          <w:left w:val="nil"/>
          <w:bottom w:val="nil"/>
          <w:right w:val="nil"/>
          <w:between w:val="nil"/>
        </w:pBdr>
        <w:spacing w:before="120" w:after="120"/>
        <w:ind w:left="1260" w:right="180"/>
        <w:rPr>
          <w:del w:id="92" w:author="Hu, Donghan" w:date="2023-03-17T14:49:00Z"/>
        </w:rPr>
      </w:pPr>
      <w:ins w:id="93" w:author="Hu, Donghan" w:date="2023-03-17T14:48:00Z">
        <w:r>
          <w:t xml:space="preserve">We </w:t>
        </w:r>
      </w:ins>
      <w:ins w:id="94" w:author="Hu, Donghan" w:date="2023-03-17T14:49:00Z">
        <w:r>
          <w:t xml:space="preserve">plan to include </w:t>
        </w:r>
      </w:ins>
      <w:ins w:id="95" w:author="Hu, Donghan" w:date="2023-03-17T14:52:00Z">
        <w:r w:rsidRPr="00821A7F">
          <w:t xml:space="preserve">eligibility criteria </w:t>
        </w:r>
      </w:ins>
      <w:ins w:id="96" w:author="Hu, Donghan" w:date="2023-03-17T14:49:00Z">
        <w:r>
          <w:t xml:space="preserve">to identify potential subjects in </w:t>
        </w:r>
      </w:ins>
      <w:ins w:id="97" w:author="Hu, Donghan" w:date="2023-03-17T14:50:00Z">
        <w:r>
          <w:t xml:space="preserve">both recruitment document and consent form. </w:t>
        </w:r>
      </w:ins>
      <w:ins w:id="98" w:author="Hu, Donghan" w:date="2023-03-17T14:53:00Z">
        <w:r>
          <w:t>And w</w:t>
        </w:r>
      </w:ins>
      <w:ins w:id="99" w:author="Hu, Donghan" w:date="2023-03-17T14:50:00Z">
        <w:r>
          <w:t xml:space="preserve">e will </w:t>
        </w:r>
      </w:ins>
      <w:ins w:id="100" w:author="Hu, Donghan" w:date="2023-03-17T14:52:00Z">
        <w:r>
          <w:t xml:space="preserve">only </w:t>
        </w:r>
      </w:ins>
      <w:ins w:id="101" w:author="Hu, Donghan" w:date="2023-03-17T14:50:00Z">
        <w:r>
          <w:t xml:space="preserve">consider participants who </w:t>
        </w:r>
      </w:ins>
      <w:ins w:id="102" w:author="Hu, Donghan" w:date="2023-03-17T14:53:00Z">
        <w:r>
          <w:t xml:space="preserve">are </w:t>
        </w:r>
      </w:ins>
      <w:ins w:id="103" w:author="Hu, Donghan" w:date="2023-03-17T14:52:00Z">
        <w:r>
          <w:t>qualif</w:t>
        </w:r>
      </w:ins>
      <w:ins w:id="104" w:author="Hu, Donghan" w:date="2023-03-17T14:53:00Z">
        <w:r>
          <w:t>ied for</w:t>
        </w:r>
      </w:ins>
      <w:ins w:id="105" w:author="Hu, Donghan" w:date="2023-03-17T14:52:00Z">
        <w:r>
          <w:t xml:space="preserve"> our requirements </w:t>
        </w:r>
      </w:ins>
      <w:ins w:id="106" w:author="Hu, Donghan" w:date="2023-03-17T14:50:00Z">
        <w:r>
          <w:t>as potential subjects.</w:t>
        </w:r>
      </w:ins>
      <w:del w:id="107" w:author="Hu, Donghan" w:date="2023-03-17T14:47:00Z">
        <w:r w:rsidDel="00821A7F">
          <w:delText>N/A</w:delText>
        </w:r>
      </w:del>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materials that you will be use to recruit subjects. Attach copies of these documents with this protocol in Protocol Management and be sure to include the IRB protocol number on each document. </w:t>
      </w:r>
    </w:p>
    <w:p w:rsidR="00991F1D" w:rsidRDefault="00821A7F">
      <w:pPr>
        <w:numPr>
          <w:ilvl w:val="0"/>
          <w:numId w:val="3"/>
        </w:numPr>
        <w:pBdr>
          <w:top w:val="nil"/>
          <w:left w:val="nil"/>
          <w:bottom w:val="nil"/>
          <w:right w:val="nil"/>
          <w:between w:val="nil"/>
        </w:pBdr>
        <w:spacing w:before="120"/>
        <w:ind w:right="180"/>
        <w:rPr>
          <w:rFonts w:ascii="Times New Roman" w:eastAsia="Times New Roman" w:hAnsi="Times New Roman" w:cs="Times New Roman"/>
          <w:i/>
        </w:rPr>
      </w:pPr>
      <w:r>
        <w:rPr>
          <w:rFonts w:ascii="Times New Roman" w:eastAsia="Times New Roman" w:hAnsi="Times New Roman" w:cs="Times New Roman"/>
          <w:i/>
          <w:color w:val="000000"/>
        </w:rPr>
        <w:t xml:space="preserve">For flyers, attach the final copy of printed flyers. </w:t>
      </w:r>
    </w:p>
    <w:p w:rsidR="00991F1D" w:rsidRDefault="00821A7F">
      <w:pPr>
        <w:numPr>
          <w:ilvl w:val="0"/>
          <w:numId w:val="3"/>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For Virginia Tech News, Facebook postings and ads, newspaper ads, we</w:t>
      </w:r>
      <w:r>
        <w:rPr>
          <w:rFonts w:ascii="Times New Roman" w:eastAsia="Times New Roman" w:hAnsi="Times New Roman" w:cs="Times New Roman"/>
          <w:i/>
        </w:rPr>
        <w:t xml:space="preserve">bsites, </w:t>
      </w:r>
      <w:proofErr w:type="spellStart"/>
      <w:r>
        <w:rPr>
          <w:rFonts w:ascii="Times New Roman" w:eastAsia="Times New Roman" w:hAnsi="Times New Roman" w:cs="Times New Roman"/>
          <w:i/>
        </w:rPr>
        <w:t>MTurk</w:t>
      </w:r>
      <w:proofErr w:type="spellEnd"/>
      <w:r>
        <w:rPr>
          <w:rFonts w:ascii="Times New Roman" w:eastAsia="Times New Roman" w:hAnsi="Times New Roman" w:cs="Times New Roman"/>
          <w:i/>
        </w:rPr>
        <w:t xml:space="preserve">/SONA/online survey systems, </w:t>
      </w:r>
      <w:r>
        <w:rPr>
          <w:rFonts w:ascii="Times New Roman" w:eastAsia="Times New Roman" w:hAnsi="Times New Roman" w:cs="Times New Roman"/>
          <w:i/>
          <w:color w:val="000000"/>
        </w:rPr>
        <w:t xml:space="preserve">etc., attach the final wording and graphics to be used. </w:t>
      </w:r>
    </w:p>
    <w:p w:rsidR="00991F1D" w:rsidRDefault="00821A7F">
      <w:pPr>
        <w:numPr>
          <w:ilvl w:val="0"/>
          <w:numId w:val="3"/>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color w:val="000000"/>
        </w:rPr>
        <w:t xml:space="preserve">For email recruitments, please include the subject line. </w:t>
      </w:r>
    </w:p>
    <w:p w:rsidR="00991F1D" w:rsidRDefault="00821A7F">
      <w:pPr>
        <w:numPr>
          <w:ilvl w:val="0"/>
          <w:numId w:val="3"/>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 xml:space="preserve">For advertisements meant for audio broadcast, please submit the wording of the advertisement prior to taping (to avoid having to re-record with approved language) and submit the final recorded version for IRB review before use. </w:t>
      </w:r>
    </w:p>
    <w:p w:rsidR="00991F1D" w:rsidRDefault="00821A7F">
      <w:pPr>
        <w:numPr>
          <w:ilvl w:val="0"/>
          <w:numId w:val="3"/>
        </w:numPr>
        <w:pBdr>
          <w:top w:val="nil"/>
          <w:left w:val="nil"/>
          <w:bottom w:val="nil"/>
          <w:right w:val="nil"/>
          <w:between w:val="nil"/>
        </w:pBdr>
        <w:rPr>
          <w:i/>
          <w:color w:val="000000"/>
        </w:rPr>
      </w:pPr>
      <w:r>
        <w:rPr>
          <w:i/>
          <w:color w:val="000000"/>
        </w:rPr>
        <w:lastRenderedPageBreak/>
        <w:t>Describe any compensation to subjects. Separate compensation into appropriate categories, such as: reimbursement for expenses, time and effort, and additional incentives for study participation.  For each category, specify the amount (including any pro-rated amount), schedule, and method of payment.</w:t>
      </w:r>
    </w:p>
    <w:p w:rsidR="00991F1D" w:rsidRDefault="00991F1D">
      <w:pPr>
        <w:ind w:left="810"/>
      </w:pPr>
    </w:p>
    <w:p w:rsidR="00991F1D" w:rsidRDefault="00821A7F">
      <w:pPr>
        <w:ind w:left="810"/>
      </w:pPr>
      <w:proofErr w:type="spellStart"/>
      <w:r>
        <w:t>EchoLab</w:t>
      </w:r>
      <w:proofErr w:type="spellEnd"/>
      <w:r>
        <w:t xml:space="preserve"> and Occupational Ergonomics and Biomechanics Labs are inviting you to participate in a research study with sit-stand desk use in different working contexts. Our team is investigating the best time points to notify you to switch your posture during office work. The study wants to enhance your healthy habits by considering your working context in nudging postural changes when using a sit-stand desk. </w:t>
      </w:r>
    </w:p>
    <w:p w:rsidR="00991F1D" w:rsidRDefault="00991F1D">
      <w:pPr>
        <w:ind w:left="810"/>
      </w:pPr>
    </w:p>
    <w:p w:rsidR="00991F1D" w:rsidRDefault="00821A7F">
      <w:pPr>
        <w:ind w:left="810"/>
      </w:pPr>
      <w:r>
        <w:t xml:space="preserve">To be </w:t>
      </w:r>
      <w:r>
        <w:rPr>
          <w:b/>
        </w:rPr>
        <w:t>eligible</w:t>
      </w:r>
      <w:r>
        <w:t xml:space="preserve"> for the study, you must:</w:t>
      </w:r>
    </w:p>
    <w:p w:rsidR="00991F1D" w:rsidRDefault="00821A7F">
      <w:pPr>
        <w:numPr>
          <w:ilvl w:val="0"/>
          <w:numId w:val="2"/>
        </w:numPr>
      </w:pPr>
      <w:r>
        <w:t>Be 18 years or older.</w:t>
      </w:r>
    </w:p>
    <w:p w:rsidR="00991F1D" w:rsidRDefault="00821A7F">
      <w:pPr>
        <w:numPr>
          <w:ilvl w:val="0"/>
          <w:numId w:val="2"/>
        </w:numPr>
      </w:pPr>
      <w:r>
        <w:t>Have a sit-stand desk of your own.</w:t>
      </w:r>
    </w:p>
    <w:p w:rsidR="00991F1D" w:rsidRDefault="00821A7F">
      <w:pPr>
        <w:numPr>
          <w:ilvl w:val="0"/>
          <w:numId w:val="2"/>
        </w:numPr>
      </w:pPr>
      <w:r>
        <w:t>A macOS computer user.</w:t>
      </w:r>
    </w:p>
    <w:p w:rsidR="00991F1D" w:rsidRDefault="00821A7F">
      <w:pPr>
        <w:numPr>
          <w:ilvl w:val="0"/>
          <w:numId w:val="2"/>
        </w:numPr>
      </w:pPr>
      <w:r>
        <w:t>Working as a knowledge worker (i.e., spending at least six working hours each day using a sit-stand desk and a computer).</w:t>
      </w:r>
    </w:p>
    <w:p w:rsidR="00991F1D" w:rsidRDefault="00991F1D"/>
    <w:p w:rsidR="00991F1D" w:rsidRDefault="00821A7F">
      <w:pPr>
        <w:ind w:left="810"/>
      </w:pPr>
      <w:r>
        <w:rPr>
          <w:b/>
        </w:rPr>
        <w:t>Duration</w:t>
      </w:r>
      <w:r>
        <w:t>: 3 weeks of remote data collection with 20 minutes in-person orientation session</w:t>
      </w:r>
    </w:p>
    <w:p w:rsidR="00991F1D" w:rsidRDefault="00991F1D">
      <w:pPr>
        <w:ind w:left="810"/>
      </w:pPr>
    </w:p>
    <w:p w:rsidR="00991F1D" w:rsidRDefault="00821A7F">
      <w:pPr>
        <w:ind w:left="810"/>
      </w:pPr>
      <w:r>
        <w:t>Participants in the study will visit the Usability Lab 133 (D, E, F) in McBryde Hall for an orientation (20 minutes). Participants will be asked to install height-measurement hardware on their own sit-stand desks and a screen tracking application on computers to track screen activities. Participants will be asked to record their preferences every 30 minutes during their working hours. After the 3-week data collection, a semi-structured interview (30 minutes) will be conducted.</w:t>
      </w:r>
    </w:p>
    <w:p w:rsidR="00991F1D" w:rsidRDefault="00991F1D">
      <w:pPr>
        <w:ind w:left="810"/>
      </w:pPr>
    </w:p>
    <w:p w:rsidR="00991F1D" w:rsidRDefault="00821A7F">
      <w:pPr>
        <w:ind w:left="810"/>
      </w:pPr>
      <w:r>
        <w:rPr>
          <w:b/>
        </w:rPr>
        <w:t>Compensation</w:t>
      </w:r>
      <w:r>
        <w:t>: Compensation will be provided at $100 upon the completion of the study.</w:t>
      </w:r>
    </w:p>
    <w:p w:rsidR="00991F1D" w:rsidRDefault="00991F1D">
      <w:pPr>
        <w:ind w:left="810"/>
      </w:pPr>
    </w:p>
    <w:p w:rsidR="00991F1D" w:rsidRDefault="00821A7F">
      <w:pPr>
        <w:ind w:left="810"/>
      </w:pPr>
      <w:r>
        <w:t xml:space="preserve">If interested, please contact the research assistant, </w:t>
      </w:r>
      <w:proofErr w:type="spellStart"/>
      <w:r>
        <w:t>Donghan</w:t>
      </w:r>
      <w:proofErr w:type="spellEnd"/>
      <w:r>
        <w:t xml:space="preserve"> Hu, by email at hudh0287@vt.edu. Thank you! </w:t>
      </w:r>
    </w:p>
    <w:p w:rsidR="00991F1D" w:rsidRDefault="00821A7F">
      <w:pPr>
        <w:ind w:left="810"/>
      </w:pPr>
      <w:r>
        <w:t xml:space="preserve">This experiment has been approved, as required, by the Virginia Tech Institutional Review Board (IRB #23-179). </w:t>
      </w:r>
    </w:p>
    <w:p w:rsidR="00991F1D" w:rsidRDefault="00991F1D">
      <w:pPr>
        <w:ind w:left="810"/>
      </w:pPr>
    </w:p>
    <w:p w:rsidR="00991F1D" w:rsidRDefault="00821A7F">
      <w:pPr>
        <w:ind w:left="810"/>
      </w:pPr>
      <w:r>
        <w:t xml:space="preserve">Participation will be on a first come first serve basis. For more information, please </w:t>
      </w:r>
      <w:proofErr w:type="spellStart"/>
      <w:r>
        <w:t>Donghan</w:t>
      </w:r>
      <w:proofErr w:type="spellEnd"/>
      <w:r>
        <w:t xml:space="preserve"> </w:t>
      </w:r>
      <w:proofErr w:type="spellStart"/>
      <w:r>
        <w:t>Huat</w:t>
      </w:r>
      <w:proofErr w:type="spellEnd"/>
      <w:r>
        <w:t xml:space="preserve"> hudh0287@vt.edu. The project is supervised by Dr. Sang Won Lee in Computer Science and Dr. Sol Lim in Industrial and Systems Engineering.</w:t>
      </w:r>
    </w:p>
    <w:p w:rsidR="00991F1D" w:rsidRDefault="00991F1D">
      <w:pPr>
        <w:ind w:left="810"/>
      </w:pPr>
    </w:p>
    <w:p w:rsidR="00991F1D" w:rsidRDefault="00821A7F">
      <w:pPr>
        <w:ind w:left="810"/>
      </w:pPr>
      <w:r>
        <w:t>This experiment has been approved, as required, by the Virginia Tech Institutional Review Board</w:t>
      </w:r>
    </w:p>
    <w:p w:rsidR="00991F1D" w:rsidRDefault="00991F1D">
      <w:pPr>
        <w:rPr>
          <w:rFonts w:ascii="Times New Roman" w:eastAsia="Times New Roman" w:hAnsi="Times New Roman" w:cs="Times New Roman"/>
          <w:b/>
          <w:sz w:val="28"/>
          <w:szCs w:val="28"/>
        </w:rPr>
      </w:pPr>
    </w:p>
    <w:p w:rsidR="00991F1D" w:rsidRDefault="00991F1D">
      <w:pPr>
        <w:rPr>
          <w:rFonts w:ascii="Times New Roman" w:eastAsia="Times New Roman" w:hAnsi="Times New Roman" w:cs="Times New Roman"/>
          <w:b/>
          <w:sz w:val="28"/>
          <w:szCs w:val="28"/>
        </w:rPr>
      </w:pPr>
    </w:p>
    <w:p w:rsidR="00991F1D" w:rsidRDefault="00821A7F">
      <w:pPr>
        <w:pStyle w:val="Heading1"/>
        <w:numPr>
          <w:ilvl w:val="0"/>
          <w:numId w:val="1"/>
        </w:numPr>
      </w:pPr>
      <w:bookmarkStart w:id="108" w:name="_heading=h.1ksv4uv" w:colFirst="0" w:colLast="0"/>
      <w:bookmarkEnd w:id="108"/>
      <w:r>
        <w:t>Withdrawal of Subjects</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circumstances under which you anticipate subjects could be withdrawn from the research without their consent</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Whenever the participants wish to withdraw from the study</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If applicable, describe any procedures for orderly termination (e.g., discontinuation of a study drug or debriefing after a behavioral intervention)</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N/A</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procedures that you will follow when subjects withdraw from the research, including partial withdrawal from procedures with continued data collection (e.g., participant declines to continue with regular blood draws, but continues with periodic behavioral questionnaires)</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Data collected from participants during the study will be destroyed permanently.</w:t>
      </w:r>
    </w:p>
    <w:p w:rsidR="00991F1D" w:rsidRDefault="00991F1D">
      <w:pPr>
        <w:pBdr>
          <w:top w:val="nil"/>
          <w:left w:val="nil"/>
          <w:bottom w:val="nil"/>
          <w:right w:val="nil"/>
          <w:between w:val="nil"/>
        </w:pBdr>
        <w:spacing w:before="120" w:after="120"/>
        <w:ind w:left="1260" w:right="180"/>
      </w:pPr>
    </w:p>
    <w:p w:rsidR="00991F1D" w:rsidRDefault="00991F1D">
      <w:pPr>
        <w:pBdr>
          <w:top w:val="nil"/>
          <w:left w:val="nil"/>
          <w:bottom w:val="nil"/>
          <w:right w:val="nil"/>
          <w:between w:val="nil"/>
        </w:pBdr>
        <w:spacing w:before="120" w:after="120"/>
        <w:ind w:left="1260" w:right="180"/>
      </w:pPr>
    </w:p>
    <w:p w:rsidR="00991F1D" w:rsidRDefault="00821A7F">
      <w:pPr>
        <w:pStyle w:val="Heading1"/>
        <w:numPr>
          <w:ilvl w:val="0"/>
          <w:numId w:val="1"/>
        </w:numPr>
      </w:pPr>
      <w:bookmarkStart w:id="109" w:name="_heading=h.44sinio" w:colFirst="0" w:colLast="0"/>
      <w:bookmarkEnd w:id="109"/>
      <w:r>
        <w:t>Risks to Subjects</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List the reasonably foreseeable risks, discomforts, hazards, or inconveniences to the subjects related the subjects’ participation in the research. Include for the IRB’s consideration a description of the probability, magnitude, duration, and reversibility of the risks. Consider physical, psychological, social, legal, privacy, and economic risks. Do not indicate “No risk” or “N/A.” Instead, for studies with very low risk (e.g., anonymous online questionnaire on a mundane topic) indicate “The investigators are not aware of any risks from participation in this study.” or </w:t>
      </w:r>
      <w:r>
        <w:rPr>
          <w:rFonts w:ascii="Times New Roman" w:eastAsia="Times New Roman" w:hAnsi="Times New Roman" w:cs="Times New Roman"/>
          <w:i/>
        </w:rPr>
        <w:t>“No more than risks than are found in everyday life.”</w:t>
      </w:r>
      <w:r>
        <w:rPr>
          <w:rFonts w:ascii="Times New Roman" w:eastAsia="Times New Roman" w:hAnsi="Times New Roman" w:cs="Times New Roman"/>
          <w:i/>
          <w:color w:val="000000"/>
        </w:rPr>
        <w:t xml:space="preserve"> The example consent form presents a tabular method for </w:t>
      </w:r>
      <w:r>
        <w:rPr>
          <w:rFonts w:ascii="Times New Roman" w:eastAsia="Times New Roman" w:hAnsi="Times New Roman" w:cs="Times New Roman"/>
          <w:i/>
        </w:rPr>
        <w:t>risk information, which you can also use here. Common risk types include:</w:t>
      </w:r>
    </w:p>
    <w:p w:rsidR="00991F1D" w:rsidRDefault="00821A7F">
      <w:pPr>
        <w:numPr>
          <w:ilvl w:val="0"/>
          <w:numId w:val="7"/>
        </w:numPr>
        <w:pBdr>
          <w:top w:val="nil"/>
          <w:left w:val="nil"/>
          <w:bottom w:val="nil"/>
          <w:right w:val="nil"/>
          <w:between w:val="nil"/>
        </w:pBdr>
        <w:spacing w:before="120"/>
        <w:ind w:right="180"/>
        <w:rPr>
          <w:rFonts w:ascii="Times New Roman" w:eastAsia="Times New Roman" w:hAnsi="Times New Roman" w:cs="Times New Roman"/>
          <w:i/>
        </w:rPr>
      </w:pPr>
      <w:r>
        <w:rPr>
          <w:rFonts w:ascii="Times New Roman" w:eastAsia="Times New Roman" w:hAnsi="Times New Roman" w:cs="Times New Roman"/>
          <w:i/>
        </w:rPr>
        <w:t>Physical (e.g., potential for pain, discomfort, infection)</w:t>
      </w:r>
    </w:p>
    <w:p w:rsidR="00991F1D" w:rsidRDefault="00821A7F">
      <w:pPr>
        <w:numPr>
          <w:ilvl w:val="0"/>
          <w:numId w:val="7"/>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Psychological (e.g., potential for stress, discomfort, and/or embarrassment)</w:t>
      </w:r>
    </w:p>
    <w:p w:rsidR="00991F1D" w:rsidRDefault="00821A7F">
      <w:pPr>
        <w:numPr>
          <w:ilvl w:val="0"/>
          <w:numId w:val="7"/>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lastRenderedPageBreak/>
        <w:t>Social (e.g., potential for discrimination or stigmatization and disruption of personal and family relationships)</w:t>
      </w:r>
    </w:p>
    <w:p w:rsidR="00991F1D" w:rsidRDefault="00821A7F">
      <w:pPr>
        <w:numPr>
          <w:ilvl w:val="0"/>
          <w:numId w:val="7"/>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Legal (e.g., potential for disclosure of illegal activity, negligence)</w:t>
      </w:r>
    </w:p>
    <w:p w:rsidR="00991F1D" w:rsidRDefault="00821A7F">
      <w:pPr>
        <w:numPr>
          <w:ilvl w:val="0"/>
          <w:numId w:val="7"/>
        </w:numPr>
        <w:pBdr>
          <w:top w:val="nil"/>
          <w:left w:val="nil"/>
          <w:bottom w:val="nil"/>
          <w:right w:val="nil"/>
          <w:between w:val="nil"/>
        </w:pBdr>
        <w:ind w:right="180"/>
        <w:rPr>
          <w:rFonts w:ascii="Times New Roman" w:eastAsia="Times New Roman" w:hAnsi="Times New Roman" w:cs="Times New Roman"/>
          <w:i/>
        </w:rPr>
      </w:pPr>
      <w:r>
        <w:rPr>
          <w:rFonts w:ascii="Times New Roman" w:eastAsia="Times New Roman" w:hAnsi="Times New Roman" w:cs="Times New Roman"/>
          <w:i/>
        </w:rPr>
        <w:t>Privacy (e.g., potential for personal information being accessed, used, or disclosed without the subjects’ knowledge or consent, breach of confidentiality/security)</w:t>
      </w:r>
    </w:p>
    <w:p w:rsidR="00991F1D" w:rsidRDefault="00821A7F">
      <w:pPr>
        <w:numPr>
          <w:ilvl w:val="0"/>
          <w:numId w:val="7"/>
        </w:numPr>
        <w:pBdr>
          <w:top w:val="nil"/>
          <w:left w:val="nil"/>
          <w:bottom w:val="nil"/>
          <w:right w:val="nil"/>
          <w:between w:val="nil"/>
        </w:pBdr>
        <w:spacing w:after="120"/>
        <w:ind w:right="180"/>
        <w:rPr>
          <w:rFonts w:ascii="Times New Roman" w:eastAsia="Times New Roman" w:hAnsi="Times New Roman" w:cs="Times New Roman"/>
          <w:i/>
        </w:rPr>
      </w:pPr>
      <w:r>
        <w:rPr>
          <w:rFonts w:ascii="Times New Roman" w:eastAsia="Times New Roman" w:hAnsi="Times New Roman" w:cs="Times New Roman"/>
          <w:i/>
        </w:rPr>
        <w:t>Economic (e.g., potential for individuals to lose access to economic services, employment, insurability)</w:t>
      </w:r>
    </w:p>
    <w:p w:rsidR="00991F1D" w:rsidRDefault="00991F1D">
      <w:pPr>
        <w:pBdr>
          <w:top w:val="nil"/>
          <w:left w:val="nil"/>
          <w:bottom w:val="nil"/>
          <w:right w:val="nil"/>
          <w:between w:val="nil"/>
        </w:pBdr>
        <w:spacing w:after="120"/>
        <w:ind w:right="180"/>
        <w:rPr>
          <w:rFonts w:ascii="Times New Roman" w:eastAsia="Times New Roman" w:hAnsi="Times New Roman" w:cs="Times New Roman"/>
        </w:rPr>
      </w:pPr>
    </w:p>
    <w:p w:rsidR="00991F1D" w:rsidRDefault="00821A7F">
      <w:pPr>
        <w:pBdr>
          <w:top w:val="nil"/>
          <w:left w:val="nil"/>
          <w:bottom w:val="nil"/>
          <w:right w:val="nil"/>
          <w:between w:val="nil"/>
        </w:pBdr>
        <w:spacing w:after="120"/>
        <w:ind w:left="720" w:right="180"/>
        <w:rPr>
          <w:rFonts w:ascii="Times New Roman" w:eastAsia="Times New Roman" w:hAnsi="Times New Roman" w:cs="Times New Roman"/>
        </w:rPr>
      </w:pPr>
      <w:r>
        <w:t>During the task, potential physical movement will be involved. There is some risk that participants will collide with obstacles in the physical environment or contact the physical items.</w:t>
      </w:r>
    </w:p>
    <w:p w:rsidR="00991F1D" w:rsidRDefault="00991F1D">
      <w:pPr>
        <w:pBdr>
          <w:top w:val="nil"/>
          <w:left w:val="nil"/>
          <w:bottom w:val="nil"/>
          <w:right w:val="nil"/>
          <w:between w:val="nil"/>
        </w:pBdr>
        <w:spacing w:after="120"/>
        <w:ind w:left="720" w:right="180"/>
        <w:rPr>
          <w:rFonts w:ascii="Times New Roman" w:eastAsia="Times New Roman" w:hAnsi="Times New Roman" w:cs="Times New Roman"/>
        </w:rPr>
      </w:pPr>
    </w:p>
    <w:p w:rsidR="00991F1D" w:rsidRDefault="00821A7F">
      <w:pPr>
        <w:numPr>
          <w:ilvl w:val="1"/>
          <w:numId w:val="1"/>
        </w:numPr>
        <w:pBdr>
          <w:top w:val="nil"/>
          <w:left w:val="nil"/>
          <w:bottom w:val="nil"/>
          <w:right w:val="nil"/>
          <w:between w:val="nil"/>
        </w:pBdr>
        <w:spacing w:before="120" w:after="120"/>
        <w:ind w:right="180" w:hanging="540"/>
      </w:pPr>
      <w:r>
        <w:rPr>
          <w:i/>
        </w:rPr>
        <w:t xml:space="preserve"> Indicate the measures you will use to minimize risks and monitor subjects for safety. (e.g., asking a subject at regular intervals to rate how they are feeling from 1 to 10, or to slowly crouch in order to check their balance.)</w:t>
      </w:r>
    </w:p>
    <w:p w:rsidR="00991F1D" w:rsidRDefault="00991F1D">
      <w:pPr>
        <w:pBdr>
          <w:top w:val="nil"/>
          <w:left w:val="nil"/>
          <w:bottom w:val="nil"/>
          <w:right w:val="nil"/>
          <w:between w:val="nil"/>
        </w:pBdr>
        <w:spacing w:before="120" w:after="120"/>
        <w:ind w:left="1260" w:right="180"/>
        <w:rPr>
          <w:i/>
        </w:rPr>
      </w:pPr>
    </w:p>
    <w:p w:rsidR="00991F1D" w:rsidRDefault="00821A7F">
      <w:pPr>
        <w:pBdr>
          <w:top w:val="nil"/>
          <w:left w:val="nil"/>
          <w:bottom w:val="nil"/>
          <w:right w:val="nil"/>
          <w:between w:val="nil"/>
        </w:pBdr>
        <w:spacing w:before="120" w:after="120"/>
        <w:ind w:left="1260" w:right="180"/>
      </w:pPr>
      <w:r>
        <w:rPr>
          <w:color w:val="808080"/>
        </w:rPr>
        <w:t>Click here to provide a response.</w:t>
      </w:r>
    </w:p>
    <w:p w:rsidR="00991F1D" w:rsidRDefault="00991F1D">
      <w:pPr>
        <w:pBdr>
          <w:top w:val="nil"/>
          <w:left w:val="nil"/>
          <w:bottom w:val="nil"/>
          <w:right w:val="nil"/>
          <w:between w:val="nil"/>
        </w:pBdr>
        <w:spacing w:before="120" w:after="120"/>
        <w:ind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If applicable, indicate which procedures might have risks to the subjects that are currently unforeseeable. This will be rare, and usually applicable when testing a new drug or device or a new use of an existing drug or device</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Participants will be informed about the potential risks and will be given the option to quit the study at any time.</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If applicable, indicate which procedures might have risks to an embryo or fetus should the subject be or become pregnant</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N/A</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If applicable, describe risks to others who are not subjects (e.g., collection of sensitive health data that might affect sexual partners if disclosed, mandatory reporting of abuse, DNA testing that might affect family members or relationships)</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N/A</w:t>
      </w:r>
    </w:p>
    <w:p w:rsidR="00991F1D" w:rsidRDefault="00991F1D">
      <w:pPr>
        <w:pBdr>
          <w:top w:val="nil"/>
          <w:left w:val="nil"/>
          <w:bottom w:val="nil"/>
          <w:right w:val="nil"/>
          <w:between w:val="nil"/>
        </w:pBdr>
        <w:spacing w:before="120" w:after="120"/>
        <w:ind w:left="1260" w:right="180"/>
      </w:pPr>
    </w:p>
    <w:p w:rsidR="00991F1D" w:rsidRDefault="00821A7F">
      <w:pPr>
        <w:pStyle w:val="Heading1"/>
        <w:numPr>
          <w:ilvl w:val="0"/>
          <w:numId w:val="1"/>
        </w:numPr>
        <w:spacing w:before="240"/>
      </w:pPr>
      <w:bookmarkStart w:id="110" w:name="_heading=h.2jxsxqh" w:colFirst="0" w:colLast="0"/>
      <w:bookmarkEnd w:id="110"/>
      <w:r>
        <w:t>Potential Benefits to Subjects</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the potential benefits that individual subjects might experience from participating in the research. Include the probability, magnitude, and duration of the potential benefits, as this will be useful to the IRB’s </w:t>
      </w:r>
      <w:proofErr w:type="spellStart"/>
      <w:proofErr w:type="gramStart"/>
      <w:r>
        <w:rPr>
          <w:rFonts w:ascii="Times New Roman" w:eastAsia="Times New Roman" w:hAnsi="Times New Roman" w:cs="Times New Roman"/>
          <w:i/>
          <w:color w:val="000000"/>
        </w:rPr>
        <w:t>risk:benefit</w:t>
      </w:r>
      <w:proofErr w:type="spellEnd"/>
      <w:proofErr w:type="gramEnd"/>
      <w:r>
        <w:rPr>
          <w:rFonts w:ascii="Times New Roman" w:eastAsia="Times New Roman" w:hAnsi="Times New Roman" w:cs="Times New Roman"/>
          <w:i/>
          <w:color w:val="000000"/>
        </w:rPr>
        <w:t xml:space="preserve"> analysis. Do not include benefits to society or others. Do not list monetary or non-monetary compensation for participation, as this is not a benefit These should be included in section 2 or 3 of this document</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This research study will improve our understanding about relationship between knowledge worker's postural status switching and working context. The result can be utilized for future notification design. Study participants will benefit from understanding their working habits and acknowledging the importance of switching postures while working or studying for a quite long time.</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If applicable, specify that there are no anticipated direct benefits for participants</w:t>
      </w:r>
      <w:r>
        <w:rPr>
          <w:rFonts w:ascii="Times New Roman" w:eastAsia="Times New Roman" w:hAnsi="Times New Roman" w:cs="Times New Roman"/>
          <w:color w:val="000000"/>
        </w:rPr>
        <w:t xml:space="preserve">: </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N/A</w:t>
      </w:r>
    </w:p>
    <w:p w:rsidR="00991F1D" w:rsidRDefault="00991F1D">
      <w:pPr>
        <w:pBdr>
          <w:top w:val="nil"/>
          <w:left w:val="nil"/>
          <w:bottom w:val="nil"/>
          <w:right w:val="nil"/>
          <w:between w:val="nil"/>
        </w:pBdr>
        <w:spacing w:before="120" w:after="120"/>
        <w:ind w:left="1260" w:right="180"/>
      </w:pPr>
    </w:p>
    <w:p w:rsidR="00991F1D" w:rsidRDefault="00991F1D">
      <w:pPr>
        <w:pBdr>
          <w:top w:val="nil"/>
          <w:left w:val="nil"/>
          <w:bottom w:val="nil"/>
          <w:right w:val="nil"/>
          <w:between w:val="nil"/>
        </w:pBdr>
        <w:spacing w:before="120" w:after="120"/>
        <w:ind w:left="1260" w:right="180"/>
      </w:pPr>
    </w:p>
    <w:p w:rsidR="00991F1D" w:rsidRDefault="00991F1D">
      <w:pPr>
        <w:pBdr>
          <w:top w:val="nil"/>
          <w:left w:val="nil"/>
          <w:bottom w:val="nil"/>
          <w:right w:val="nil"/>
          <w:between w:val="nil"/>
        </w:pBdr>
        <w:spacing w:before="120" w:after="120"/>
        <w:ind w:left="1260" w:right="180"/>
      </w:pPr>
    </w:p>
    <w:p w:rsidR="00991F1D" w:rsidRDefault="00991F1D">
      <w:pPr>
        <w:pBdr>
          <w:top w:val="nil"/>
          <w:left w:val="nil"/>
          <w:bottom w:val="nil"/>
          <w:right w:val="nil"/>
          <w:between w:val="nil"/>
        </w:pBdr>
        <w:spacing w:before="120" w:after="120"/>
        <w:ind w:left="1260" w:right="180"/>
      </w:pPr>
    </w:p>
    <w:p w:rsidR="00991F1D" w:rsidRDefault="00821A7F">
      <w:pPr>
        <w:pStyle w:val="Heading1"/>
        <w:numPr>
          <w:ilvl w:val="0"/>
          <w:numId w:val="1"/>
        </w:numPr>
        <w:spacing w:before="240"/>
      </w:pPr>
      <w:bookmarkStart w:id="111" w:name="_heading=h.z337ya" w:colFirst="0" w:colLast="0"/>
      <w:bookmarkEnd w:id="111"/>
      <w:r>
        <w:t>Data Management and Confidentiality</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procedures that you will use for quality control to ensure validity of collected data</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Investigators will follow pre-defined procedure carefully to ensure the study going smoothly.</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Describe any existing data or biospecimens you will obtain as part of this study. Include: </w:t>
      </w:r>
    </w:p>
    <w:p w:rsidR="00991F1D" w:rsidRDefault="00821A7F">
      <w:pPr>
        <w:numPr>
          <w:ilvl w:val="2"/>
          <w:numId w:val="1"/>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Variables or samples to be obtained </w:t>
      </w:r>
    </w:p>
    <w:p w:rsidR="00991F1D" w:rsidRDefault="00821A7F">
      <w:pPr>
        <w:numPr>
          <w:ilvl w:val="2"/>
          <w:numId w:val="1"/>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Source of the data or specimens</w:t>
      </w:r>
    </w:p>
    <w:p w:rsidR="00991F1D" w:rsidRDefault="00821A7F">
      <w:pPr>
        <w:numPr>
          <w:ilvl w:val="2"/>
          <w:numId w:val="1"/>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Your authorization to access or receive the data or biospecimens</w:t>
      </w:r>
    </w:p>
    <w:p w:rsidR="00991F1D" w:rsidRDefault="00821A7F">
      <w:pPr>
        <w:numPr>
          <w:ilvl w:val="2"/>
          <w:numId w:val="1"/>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Whether the data or biospecimens are publicly available</w:t>
      </w:r>
    </w:p>
    <w:p w:rsidR="00991F1D" w:rsidRDefault="00821A7F">
      <w:pPr>
        <w:numPr>
          <w:ilvl w:val="2"/>
          <w:numId w:val="1"/>
        </w:numPr>
        <w:pBdr>
          <w:top w:val="nil"/>
          <w:left w:val="nil"/>
          <w:bottom w:val="nil"/>
          <w:right w:val="nil"/>
          <w:between w:val="nil"/>
        </w:pBdr>
        <w:spacing w:before="120" w:after="120"/>
        <w:ind w:left="1800" w:right="180" w:hanging="54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Whether the data or specimens you receive will contain identifiers </w:t>
      </w:r>
    </w:p>
    <w:p w:rsidR="00991F1D" w:rsidRDefault="00991F1D">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p w:rsidR="00991F1D" w:rsidRDefault="00821A7F">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p w:rsidR="00991F1D" w:rsidRDefault="00991F1D">
      <w:pPr>
        <w:pBdr>
          <w:top w:val="nil"/>
          <w:left w:val="nil"/>
          <w:bottom w:val="nil"/>
          <w:right w:val="nil"/>
          <w:between w:val="nil"/>
        </w:pBdr>
        <w:spacing w:before="120" w:after="120"/>
        <w:ind w:right="180"/>
        <w:rPr>
          <w:rFonts w:ascii="Times New Roman" w:eastAsia="Times New Roman" w:hAnsi="Times New Roman" w:cs="Times New Roman"/>
          <w:color w:val="000000"/>
        </w:rPr>
      </w:pPr>
    </w:p>
    <w:p w:rsidR="00991F1D" w:rsidRDefault="00821A7F">
      <w:pPr>
        <w:numPr>
          <w:ilvl w:val="1"/>
          <w:numId w:val="1"/>
        </w:numPr>
        <w:pBdr>
          <w:top w:val="nil"/>
          <w:left w:val="nil"/>
          <w:bottom w:val="nil"/>
          <w:right w:val="nil"/>
          <w:between w:val="nil"/>
        </w:pBdr>
        <w:spacing w:before="120" w:after="120"/>
        <w:ind w:right="180" w:hanging="540"/>
        <w:rPr>
          <w:rFonts w:ascii="Times New Roman" w:eastAsia="Times New Roman" w:hAnsi="Times New Roman" w:cs="Times New Roman"/>
          <w:color w:val="000000"/>
        </w:rPr>
      </w:pPr>
      <w:r>
        <w:rPr>
          <w:rFonts w:ascii="Times New Roman" w:eastAsia="Times New Roman" w:hAnsi="Times New Roman" w:cs="Times New Roman"/>
          <w:i/>
          <w:color w:val="000000"/>
        </w:rPr>
        <w:t>Describe the steps that you will take to handle and secure study data during data collection, storage, use, and transmission.  Include information about training of study staff, authorization of access, password protection, encryption, physical controls, certificates of confidentiality, separation of identifiers and data, etc.</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rsidR="00991F1D" w:rsidRDefault="00821A7F">
      <w:pPr>
        <w:pBdr>
          <w:top w:val="nil"/>
          <w:left w:val="nil"/>
          <w:bottom w:val="nil"/>
          <w:right w:val="nil"/>
          <w:between w:val="nil"/>
        </w:pBdr>
        <w:spacing w:before="120" w:after="120"/>
        <w:ind w:left="1260" w:right="180"/>
      </w:pPr>
      <w:r>
        <w:t xml:space="preserve">All data will be saved digitally on a password-protected computer in the </w:t>
      </w:r>
      <w:proofErr w:type="spellStart"/>
      <w:r>
        <w:t>EchoLab</w:t>
      </w:r>
      <w:proofErr w:type="spellEnd"/>
      <w:r>
        <w:t>.</w:t>
      </w:r>
      <w:ins w:id="112" w:author="Hu, Donghan" w:date="2023-03-17T14:54:00Z">
        <w:r w:rsidR="00F51AE1">
          <w:t xml:space="preserve"> T</w:t>
        </w:r>
        <w:r w:rsidR="00F51AE1" w:rsidRPr="00F51AE1">
          <w:t>he computers involved will be Virginia Tech secured and managed</w:t>
        </w:r>
      </w:ins>
      <w:ins w:id="113" w:author="Hu, Donghan" w:date="2023-03-17T14:55:00Z">
        <w:r w:rsidR="00F51AE1">
          <w:t>. Only PIs have permission to access to the computers</w:t>
        </w:r>
      </w:ins>
      <w:ins w:id="114" w:author="Hu, Donghan" w:date="2023-03-17T14:56:00Z">
        <w:r w:rsidR="00F51AE1">
          <w:t xml:space="preserve">. And we will use strict access controls and physical security as </w:t>
        </w:r>
      </w:ins>
      <w:ins w:id="115" w:author="Hu, Donghan" w:date="2023-03-17T14:54:00Z">
        <w:r w:rsidR="00F51AE1" w:rsidRPr="00F51AE1">
          <w:t>the security measures.</w:t>
        </w:r>
      </w:ins>
      <w:ins w:id="116" w:author="Hu, Donghan" w:date="2023-03-17T14:57:00Z">
        <w:r w:rsidR="00F51AE1">
          <w:t xml:space="preserve"> To handle and secure study data.</w:t>
        </w:r>
      </w:ins>
    </w:p>
    <w:p w:rsidR="00991F1D" w:rsidRDefault="00991F1D">
      <w:pPr>
        <w:pBdr>
          <w:top w:val="nil"/>
          <w:left w:val="nil"/>
          <w:bottom w:val="nil"/>
          <w:right w:val="nil"/>
          <w:between w:val="nil"/>
        </w:pBdr>
        <w:spacing w:before="120" w:after="120"/>
        <w:ind w:left="1260" w:right="180"/>
        <w:rPr>
          <w:rFonts w:ascii="Times New Roman" w:eastAsia="Times New Roman" w:hAnsi="Times New Roman" w:cs="Times New Roman"/>
          <w:color w:val="000000"/>
        </w:rPr>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For multi-site studies, describe how data or specimens will be handled and secured for each site (e.g., central or disseminated data storage, data coordinating center)</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N/A</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the plan for data disposition following the conclusion of the study (e.g., long term maintenance of data, data destruction methods). </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information will be included in the </w:t>
      </w:r>
      <w:proofErr w:type="gramStart"/>
      <w:r>
        <w:rPr>
          <w:rFonts w:ascii="Times New Roman" w:eastAsia="Times New Roman" w:hAnsi="Times New Roman" w:cs="Times New Roman"/>
          <w:i/>
          <w:color w:val="000000"/>
        </w:rPr>
        <w:t>long term</w:t>
      </w:r>
      <w:proofErr w:type="gramEnd"/>
      <w:r>
        <w:rPr>
          <w:rFonts w:ascii="Times New Roman" w:eastAsia="Times New Roman" w:hAnsi="Times New Roman" w:cs="Times New Roman"/>
          <w:i/>
          <w:color w:val="000000"/>
        </w:rPr>
        <w:t xml:space="preserve"> storage of data or specimens?</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How long will the data or specimens be stored?</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and how data or specimens will be stored?</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will have access to the data or specimens during long term storage?</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Who is responsible for receipt or transmission of the data or specimens?</w:t>
      </w:r>
    </w:p>
    <w:p w:rsidR="00991F1D" w:rsidRDefault="00821A7F">
      <w:pPr>
        <w:numPr>
          <w:ilvl w:val="2"/>
          <w:numId w:val="1"/>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How will data or specimens be shared or transported?</w:t>
      </w:r>
    </w:p>
    <w:p w:rsidR="00991F1D" w:rsidRDefault="00821A7F">
      <w:pPr>
        <w:numPr>
          <w:ilvl w:val="2"/>
          <w:numId w:val="1"/>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When and how will personal identifiers be destroyed?</w:t>
      </w:r>
    </w:p>
    <w:p w:rsidR="00991F1D" w:rsidRDefault="00991F1D">
      <w:pPr>
        <w:pBdr>
          <w:top w:val="nil"/>
          <w:left w:val="nil"/>
          <w:bottom w:val="nil"/>
          <w:right w:val="nil"/>
          <w:between w:val="nil"/>
        </w:pBdr>
        <w:tabs>
          <w:tab w:val="left" w:pos="1800"/>
        </w:tabs>
        <w:ind w:left="1814" w:right="180"/>
        <w:rPr>
          <w:rFonts w:ascii="Times New Roman" w:eastAsia="Times New Roman" w:hAnsi="Times New Roman" w:cs="Times New Roman"/>
          <w:color w:val="000000"/>
        </w:rPr>
      </w:pPr>
    </w:p>
    <w:p w:rsidR="00991F1D" w:rsidRDefault="00991F1D">
      <w:pPr>
        <w:pBdr>
          <w:top w:val="nil"/>
          <w:left w:val="nil"/>
          <w:bottom w:val="nil"/>
          <w:right w:val="nil"/>
          <w:between w:val="nil"/>
        </w:pBdr>
        <w:ind w:left="720" w:right="180"/>
        <w:rPr>
          <w:rFonts w:ascii="Times New Roman" w:eastAsia="Times New Roman" w:hAnsi="Times New Roman" w:cs="Times New Roman"/>
          <w:color w:val="000000"/>
        </w:rPr>
      </w:pPr>
    </w:p>
    <w:p w:rsidR="00991F1D" w:rsidRDefault="00821A7F">
      <w:pPr>
        <w:pBdr>
          <w:top w:val="nil"/>
          <w:left w:val="nil"/>
          <w:bottom w:val="nil"/>
          <w:right w:val="nil"/>
          <w:between w:val="nil"/>
        </w:pBdr>
        <w:ind w:left="720" w:right="180"/>
      </w:pPr>
      <w:r>
        <w:t xml:space="preserve">The consent forms will be stored in </w:t>
      </w:r>
      <w:proofErr w:type="spellStart"/>
      <w:r>
        <w:t>EchoLab</w:t>
      </w:r>
      <w:proofErr w:type="spellEnd"/>
      <w:r>
        <w:t xml:space="preserve"> for 3 years after the study is closed. After 3 years, all consent forms will be deleted permanently.</w:t>
      </w:r>
    </w:p>
    <w:p w:rsidR="00991F1D" w:rsidRDefault="00991F1D">
      <w:pPr>
        <w:pBdr>
          <w:top w:val="nil"/>
          <w:left w:val="nil"/>
          <w:bottom w:val="nil"/>
          <w:right w:val="nil"/>
          <w:between w:val="nil"/>
        </w:pBdr>
        <w:ind w:left="720" w:right="180"/>
      </w:pPr>
    </w:p>
    <w:p w:rsidR="00991F1D" w:rsidRDefault="00821A7F">
      <w:pPr>
        <w:pBdr>
          <w:top w:val="nil"/>
          <w:left w:val="nil"/>
          <w:bottom w:val="nil"/>
          <w:right w:val="nil"/>
          <w:between w:val="nil"/>
        </w:pBdr>
        <w:ind w:left="720" w:right="180"/>
        <w:rPr>
          <w:rFonts w:ascii="Times New Roman" w:eastAsia="Times New Roman" w:hAnsi="Times New Roman" w:cs="Times New Roman"/>
          <w:color w:val="000000"/>
        </w:rPr>
      </w:pPr>
      <w:r>
        <w:lastRenderedPageBreak/>
        <w:t xml:space="preserve">All collected data will be saved carefully for a year. And all digital data will be stored on a password-protected computer in </w:t>
      </w:r>
      <w:proofErr w:type="spellStart"/>
      <w:r>
        <w:t>EchoLab</w:t>
      </w:r>
      <w:proofErr w:type="spellEnd"/>
      <w:r>
        <w:t xml:space="preserve">. Only investigators have permissions to access to saved data. Besides, all data will not be shared. Personal identifier is not stored. </w:t>
      </w:r>
    </w:p>
    <w:p w:rsidR="00991F1D" w:rsidRDefault="00991F1D">
      <w:pPr>
        <w:pBdr>
          <w:top w:val="nil"/>
          <w:left w:val="nil"/>
          <w:bottom w:val="nil"/>
          <w:right w:val="nil"/>
          <w:between w:val="nil"/>
        </w:pBdr>
        <w:ind w:left="720" w:right="180"/>
      </w:pPr>
    </w:p>
    <w:p w:rsidR="00991F1D" w:rsidRDefault="00991F1D">
      <w:pPr>
        <w:rPr>
          <w:rFonts w:ascii="Times New Roman" w:eastAsia="Times New Roman" w:hAnsi="Times New Roman" w:cs="Times New Roman"/>
          <w:b/>
          <w:sz w:val="28"/>
          <w:szCs w:val="28"/>
        </w:rPr>
      </w:pPr>
      <w:bookmarkStart w:id="117" w:name="_heading=h.3j2qqm3" w:colFirst="0" w:colLast="0"/>
      <w:bookmarkEnd w:id="117"/>
    </w:p>
    <w:p w:rsidR="00991F1D" w:rsidRDefault="00821A7F">
      <w:pPr>
        <w:pStyle w:val="Heading1"/>
        <w:numPr>
          <w:ilvl w:val="0"/>
          <w:numId w:val="1"/>
        </w:numPr>
      </w:pPr>
      <w:r>
        <w:t>Provisions to Protect the Privacy Interests of Subjects</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the steps that you will take to protect subjects’ privacy interests. “Privacy interest” refers to a person’s desire to place limits on with whom they interact or to whom they provide personal information (e.g., collecting the minimal </w:t>
      </w:r>
      <w:r>
        <w:rPr>
          <w:rFonts w:ascii="Times New Roman" w:eastAsia="Times New Roman" w:hAnsi="Times New Roman" w:cs="Times New Roman"/>
          <w:i/>
        </w:rPr>
        <w:t>amount of private information required to complete the study, protecting the data once it is obtained)</w:t>
      </w:r>
      <w:r>
        <w:rPr>
          <w:rFonts w:ascii="Times New Roman" w:eastAsia="Times New Roman" w:hAnsi="Times New Roman" w:cs="Times New Roman"/>
        </w:rPr>
        <w:t>:</w:t>
      </w:r>
      <w:r>
        <w:rPr>
          <w:rFonts w:ascii="Times New Roman" w:eastAsia="Times New Roman" w:hAnsi="Times New Roman" w:cs="Times New Roman"/>
          <w:color w:val="000000"/>
        </w:rPr>
        <w:t xml:space="preserve"> </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rPr>
          <w:color w:val="808080"/>
        </w:rPr>
        <w:t>Click here to provide a response.</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Describe steps that you will take to make subjects feel at ease with the research situation in terms of the questions being asked and the procedures being performed. “At ease” does not refer to physical discomfort, but the sense of intrusiveness a subject might experience in response to questions, examinations, and procedures (e.g., use of a same gender investigator to place sensors on the </w:t>
      </w:r>
      <w:r>
        <w:rPr>
          <w:rFonts w:ascii="Times New Roman" w:eastAsia="Times New Roman" w:hAnsi="Times New Roman" w:cs="Times New Roman"/>
          <w:i/>
        </w:rPr>
        <w:t>torso</w:t>
      </w:r>
      <w:r>
        <w:rPr>
          <w:rFonts w:ascii="Times New Roman" w:eastAsia="Times New Roman" w:hAnsi="Times New Roman" w:cs="Times New Roman"/>
          <w:i/>
          <w:color w:val="000000"/>
        </w:rPr>
        <w:t xml:space="preserve">, a private changing area if clothing must be changed, sensitivity </w:t>
      </w:r>
      <w:r>
        <w:rPr>
          <w:rFonts w:ascii="Times New Roman" w:eastAsia="Times New Roman" w:hAnsi="Times New Roman" w:cs="Times New Roman"/>
          <w:i/>
        </w:rPr>
        <w:t xml:space="preserve">when discussing </w:t>
      </w:r>
      <w:r>
        <w:rPr>
          <w:rFonts w:ascii="Times New Roman" w:eastAsia="Times New Roman" w:hAnsi="Times New Roman" w:cs="Times New Roman"/>
          <w:i/>
          <w:color w:val="000000"/>
        </w:rPr>
        <w:t xml:space="preserve"> pregnancy test</w:t>
      </w:r>
      <w:r>
        <w:rPr>
          <w:rFonts w:ascii="Times New Roman" w:eastAsia="Times New Roman" w:hAnsi="Times New Roman" w:cs="Times New Roman"/>
          <w:i/>
        </w:rPr>
        <w:t>ing with subjects</w:t>
      </w:r>
      <w:r>
        <w:rPr>
          <w:rFonts w:ascii="Times New Roman" w:eastAsia="Times New Roman" w:hAnsi="Times New Roman" w:cs="Times New Roman"/>
          <w:i/>
          <w:color w:val="000000"/>
        </w:rPr>
        <w:t>, making it clear o</w:t>
      </w:r>
      <w:r>
        <w:rPr>
          <w:rFonts w:ascii="Times New Roman" w:eastAsia="Times New Roman" w:hAnsi="Times New Roman" w:cs="Times New Roman"/>
          <w:i/>
        </w:rPr>
        <w:t>n surveys that participants can discontinue at any time, not asking questions about private or sensitive issues unless necessary for the research)</w:t>
      </w:r>
      <w:r>
        <w:rPr>
          <w:rFonts w:ascii="Times New Roman" w:eastAsia="Times New Roman" w:hAnsi="Times New Roman" w:cs="Times New Roman"/>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 xml:space="preserve">We will only ask for a minimal amount of private information from participants and will store such data in a password-protected computer in </w:t>
      </w:r>
      <w:proofErr w:type="spellStart"/>
      <w:r>
        <w:t>EchoLab</w:t>
      </w:r>
      <w:proofErr w:type="spellEnd"/>
      <w:r>
        <w:t>.</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rPr>
          <w:i/>
        </w:rPr>
      </w:pPr>
      <w:r>
        <w:rPr>
          <w:i/>
        </w:rPr>
        <w:t>Describe how you plan to access existing sources of information about the subjects (e.g., medical records, grades) and how you will protect participant privacy through the data security plan</w:t>
      </w:r>
      <w:r>
        <w:t>:</w:t>
      </w:r>
    </w:p>
    <w:p w:rsidR="00991F1D" w:rsidRDefault="00991F1D">
      <w:pPr>
        <w:pBdr>
          <w:top w:val="nil"/>
          <w:left w:val="nil"/>
          <w:bottom w:val="nil"/>
          <w:right w:val="nil"/>
          <w:between w:val="nil"/>
        </w:pBdr>
        <w:spacing w:before="120" w:after="120"/>
        <w:ind w:left="1260" w:right="180"/>
        <w:rPr>
          <w:i/>
        </w:rPr>
      </w:pPr>
    </w:p>
    <w:p w:rsidR="00991F1D" w:rsidRDefault="00821A7F">
      <w:pPr>
        <w:pBdr>
          <w:top w:val="nil"/>
          <w:left w:val="nil"/>
          <w:bottom w:val="nil"/>
          <w:right w:val="nil"/>
          <w:between w:val="nil"/>
        </w:pBdr>
        <w:spacing w:before="120" w:after="120"/>
        <w:ind w:left="1260" w:right="180"/>
      </w:pPr>
      <w:r>
        <w:t>Participants will be communicated through email to ask about their feeling to know whether they would like to quit the study at any point.</w:t>
      </w:r>
    </w:p>
    <w:p w:rsidR="00991F1D" w:rsidRDefault="00991F1D">
      <w:pPr>
        <w:pBdr>
          <w:top w:val="nil"/>
          <w:left w:val="nil"/>
          <w:bottom w:val="nil"/>
          <w:right w:val="nil"/>
          <w:between w:val="nil"/>
        </w:pBdr>
        <w:spacing w:before="120" w:after="120"/>
        <w:ind w:right="180"/>
        <w:rPr>
          <w:i/>
        </w:rPr>
      </w:pPr>
    </w:p>
    <w:p w:rsidR="00991F1D" w:rsidRDefault="00821A7F">
      <w:pPr>
        <w:numPr>
          <w:ilvl w:val="1"/>
          <w:numId w:val="1"/>
        </w:numPr>
        <w:pBdr>
          <w:top w:val="nil"/>
          <w:left w:val="nil"/>
          <w:bottom w:val="nil"/>
          <w:right w:val="nil"/>
          <w:between w:val="nil"/>
        </w:pBdr>
        <w:spacing w:before="120" w:after="120"/>
        <w:ind w:right="180" w:hanging="540"/>
        <w:rPr>
          <w:i/>
        </w:rPr>
      </w:pPr>
      <w:r>
        <w:rPr>
          <w:i/>
        </w:rPr>
        <w:t>Describe any required reporting that might occur as a result of your research questions, study populations, and data collection methods. Examples for Virginia and Virginia Tech include:</w:t>
      </w:r>
    </w:p>
    <w:p w:rsidR="00991F1D" w:rsidRDefault="00821A7F">
      <w:pPr>
        <w:numPr>
          <w:ilvl w:val="1"/>
          <w:numId w:val="5"/>
        </w:numPr>
        <w:pBdr>
          <w:top w:val="nil"/>
          <w:left w:val="nil"/>
          <w:bottom w:val="nil"/>
          <w:right w:val="nil"/>
          <w:between w:val="nil"/>
        </w:pBdr>
        <w:ind w:left="1440" w:hanging="180"/>
        <w:rPr>
          <w:i/>
          <w:color w:val="000000"/>
        </w:rPr>
      </w:pPr>
      <w:r>
        <w:rPr>
          <w:b/>
          <w:i/>
          <w:color w:val="000000"/>
          <w:u w:val="single"/>
        </w:rPr>
        <w:lastRenderedPageBreak/>
        <w:t>Any</w:t>
      </w:r>
      <w:r>
        <w:rPr>
          <w:i/>
          <w:color w:val="000000"/>
        </w:rPr>
        <w:t xml:space="preserve"> suspicions (e.g., circumstantial, disclosed) of child abuse (physical, emotional, sexual) and neglect </w:t>
      </w:r>
    </w:p>
    <w:p w:rsidR="00991F1D" w:rsidRDefault="00821A7F">
      <w:pPr>
        <w:numPr>
          <w:ilvl w:val="1"/>
          <w:numId w:val="5"/>
        </w:numPr>
        <w:pBdr>
          <w:top w:val="nil"/>
          <w:left w:val="nil"/>
          <w:bottom w:val="nil"/>
          <w:right w:val="nil"/>
          <w:between w:val="nil"/>
        </w:pBdr>
        <w:ind w:left="1440" w:hanging="180"/>
        <w:rPr>
          <w:i/>
          <w:color w:val="000000"/>
        </w:rPr>
      </w:pPr>
      <w:r>
        <w:rPr>
          <w:i/>
          <w:color w:val="000000"/>
        </w:rPr>
        <w:t>Sexual discrimination and/or sexual violence that involves a student</w:t>
      </w:r>
    </w:p>
    <w:p w:rsidR="00991F1D" w:rsidRDefault="00821A7F">
      <w:pPr>
        <w:numPr>
          <w:ilvl w:val="1"/>
          <w:numId w:val="5"/>
        </w:numPr>
        <w:pBdr>
          <w:top w:val="nil"/>
          <w:left w:val="nil"/>
          <w:bottom w:val="nil"/>
          <w:right w:val="nil"/>
          <w:between w:val="nil"/>
        </w:pBdr>
        <w:ind w:left="1440" w:hanging="180"/>
        <w:rPr>
          <w:i/>
          <w:color w:val="000000"/>
        </w:rPr>
      </w:pPr>
      <w:r>
        <w:rPr>
          <w:i/>
          <w:color w:val="000000"/>
        </w:rPr>
        <w:t>Disclosure or signs of intention to harm oneself (i.e., suicidal ideation and/or plan)</w:t>
      </w:r>
    </w:p>
    <w:p w:rsidR="00991F1D" w:rsidRDefault="00821A7F">
      <w:pPr>
        <w:numPr>
          <w:ilvl w:val="1"/>
          <w:numId w:val="5"/>
        </w:numPr>
        <w:pBdr>
          <w:top w:val="nil"/>
          <w:left w:val="nil"/>
          <w:bottom w:val="nil"/>
          <w:right w:val="nil"/>
          <w:between w:val="nil"/>
        </w:pBdr>
        <w:ind w:left="1440" w:hanging="180"/>
        <w:rPr>
          <w:i/>
          <w:color w:val="000000"/>
        </w:rPr>
      </w:pPr>
      <w:r>
        <w:rPr>
          <w:i/>
          <w:color w:val="000000"/>
        </w:rPr>
        <w:t>Disclosure or signs of desire to harm others (i.e., homicidal ideation and/or plan)</w:t>
      </w:r>
    </w:p>
    <w:p w:rsidR="00991F1D" w:rsidRDefault="00821A7F">
      <w:pPr>
        <w:numPr>
          <w:ilvl w:val="1"/>
          <w:numId w:val="5"/>
        </w:numPr>
        <w:pBdr>
          <w:top w:val="nil"/>
          <w:left w:val="nil"/>
          <w:bottom w:val="nil"/>
          <w:right w:val="nil"/>
          <w:between w:val="nil"/>
        </w:pBdr>
        <w:ind w:left="1440" w:hanging="180"/>
        <w:rPr>
          <w:i/>
          <w:color w:val="000000"/>
        </w:rPr>
      </w:pPr>
      <w:r>
        <w:rPr>
          <w:i/>
          <w:color w:val="000000"/>
        </w:rPr>
        <w:t>Suspected abuse, neglect or exploitation of vulnerable adults (e.g., individuals with a disability, elderly persons)</w:t>
      </w:r>
    </w:p>
    <w:p w:rsidR="00991F1D" w:rsidRDefault="00991F1D">
      <w:pPr>
        <w:pBdr>
          <w:top w:val="nil"/>
          <w:left w:val="nil"/>
          <w:bottom w:val="nil"/>
          <w:right w:val="nil"/>
          <w:between w:val="nil"/>
        </w:pBdr>
        <w:ind w:left="720"/>
        <w:rPr>
          <w:color w:val="000000"/>
        </w:rPr>
      </w:pPr>
    </w:p>
    <w:p w:rsidR="00991F1D" w:rsidRDefault="00991F1D">
      <w:pPr>
        <w:pBdr>
          <w:top w:val="nil"/>
          <w:left w:val="nil"/>
          <w:bottom w:val="nil"/>
          <w:right w:val="nil"/>
          <w:between w:val="nil"/>
        </w:pBdr>
        <w:ind w:left="720"/>
        <w:rPr>
          <w:color w:val="000000"/>
        </w:rPr>
      </w:pPr>
    </w:p>
    <w:p w:rsidR="00991F1D" w:rsidRDefault="00821A7F">
      <w:pPr>
        <w:pBdr>
          <w:top w:val="nil"/>
          <w:left w:val="nil"/>
          <w:bottom w:val="nil"/>
          <w:right w:val="nil"/>
          <w:between w:val="nil"/>
        </w:pBdr>
        <w:ind w:left="720"/>
        <w:rPr>
          <w:color w:val="000000"/>
        </w:rPr>
      </w:pPr>
      <w:r>
        <w:rPr>
          <w:color w:val="000000"/>
        </w:rPr>
        <w:t>N/A</w:t>
      </w:r>
    </w:p>
    <w:p w:rsidR="00991F1D" w:rsidRDefault="00991F1D">
      <w:pPr>
        <w:pBdr>
          <w:top w:val="nil"/>
          <w:left w:val="nil"/>
          <w:bottom w:val="nil"/>
          <w:right w:val="nil"/>
          <w:between w:val="nil"/>
        </w:pBdr>
        <w:ind w:left="720"/>
        <w:rPr>
          <w:color w:val="000000"/>
        </w:rPr>
      </w:pPr>
    </w:p>
    <w:p w:rsidR="00991F1D" w:rsidRDefault="00991F1D">
      <w:pPr>
        <w:pBdr>
          <w:top w:val="nil"/>
          <w:left w:val="nil"/>
          <w:bottom w:val="nil"/>
          <w:right w:val="nil"/>
          <w:between w:val="nil"/>
        </w:pBdr>
        <w:ind w:left="720"/>
        <w:rPr>
          <w:color w:val="000000"/>
        </w:rPr>
      </w:pPr>
    </w:p>
    <w:p w:rsidR="00991F1D" w:rsidRDefault="00991F1D"/>
    <w:p w:rsidR="00991F1D" w:rsidRDefault="00821A7F">
      <w:pPr>
        <w:pStyle w:val="Heading1"/>
        <w:numPr>
          <w:ilvl w:val="0"/>
          <w:numId w:val="1"/>
        </w:numPr>
      </w:pPr>
      <w:bookmarkStart w:id="118" w:name="_heading=h.1y810tw" w:colFirst="0" w:colLast="0"/>
      <w:bookmarkEnd w:id="118"/>
      <w:r>
        <w:t>Provisions to Monitor the Data to Ensure the Safety of Subjects</w:t>
      </w:r>
    </w:p>
    <w:p w:rsidR="00991F1D" w:rsidRDefault="00821A7F">
      <w:pPr>
        <w:pBdr>
          <w:top w:val="nil"/>
          <w:left w:val="nil"/>
          <w:bottom w:val="nil"/>
          <w:right w:val="nil"/>
          <w:between w:val="nil"/>
        </w:pBdr>
        <w:spacing w:before="120" w:after="120"/>
        <w:ind w:left="720" w:right="18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Safety monitoring is </w:t>
      </w:r>
      <w:r>
        <w:rPr>
          <w:rFonts w:ascii="Times New Roman" w:eastAsia="Times New Roman" w:hAnsi="Times New Roman" w:cs="Times New Roman"/>
          <w:i/>
          <w:color w:val="000000"/>
          <w:u w:val="single"/>
        </w:rPr>
        <w:t>required</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when research involves greater than minimal risk and is sometimes appropriate for other studies.</w:t>
      </w:r>
    </w:p>
    <w:p w:rsidR="00991F1D" w:rsidRDefault="00821A7F">
      <w:pPr>
        <w:numPr>
          <w:ilvl w:val="1"/>
          <w:numId w:val="1"/>
        </w:numPr>
        <w:pBdr>
          <w:top w:val="nil"/>
          <w:left w:val="nil"/>
          <w:bottom w:val="nil"/>
          <w:right w:val="nil"/>
          <w:between w:val="nil"/>
        </w:pBdr>
        <w:spacing w:before="120" w:after="120"/>
        <w:ind w:right="720" w:hanging="540"/>
      </w:pPr>
      <w:r>
        <w:rPr>
          <w:rFonts w:ascii="Times New Roman" w:eastAsia="Times New Roman" w:hAnsi="Times New Roman" w:cs="Times New Roman"/>
          <w:i/>
          <w:color w:val="000000"/>
        </w:rPr>
        <w:t>Describe:</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plan to periodically evaluate the data collected regarding both harms and benefits to determine whether subjects remain </w:t>
      </w:r>
      <w:proofErr w:type="gramStart"/>
      <w:r>
        <w:rPr>
          <w:rFonts w:ascii="Times New Roman" w:eastAsia="Times New Roman" w:hAnsi="Times New Roman" w:cs="Times New Roman"/>
          <w:i/>
          <w:color w:val="000000"/>
        </w:rPr>
        <w:t>safe  (</w:t>
      </w:r>
      <w:proofErr w:type="gramEnd"/>
      <w:r>
        <w:rPr>
          <w:rFonts w:ascii="Times New Roman" w:eastAsia="Times New Roman" w:hAnsi="Times New Roman" w:cs="Times New Roman"/>
          <w:i/>
          <w:color w:val="000000"/>
        </w:rPr>
        <w:t>e.g., periodic reporting to the IRB, establishing a data monitoring committee, reporting data monitoring committee findings to the IRB and the sponsor).</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What data you will review, including safety data, </w:t>
      </w:r>
      <w:r>
        <w:rPr>
          <w:rFonts w:ascii="Times New Roman" w:eastAsia="Times New Roman" w:hAnsi="Times New Roman" w:cs="Times New Roman"/>
          <w:i/>
        </w:rPr>
        <w:t>unexpected</w:t>
      </w:r>
      <w:r>
        <w:rPr>
          <w:rFonts w:ascii="Times New Roman" w:eastAsia="Times New Roman" w:hAnsi="Times New Roman" w:cs="Times New Roman"/>
          <w:i/>
          <w:color w:val="000000"/>
        </w:rPr>
        <w:t xml:space="preserve"> events, and data that show the ability to produce the intended results</w:t>
      </w:r>
      <w:r>
        <w:rPr>
          <w:rFonts w:ascii="Times New Roman" w:eastAsia="Times New Roman" w:hAnsi="Times New Roman" w:cs="Times New Roman"/>
          <w:i/>
        </w:rPr>
        <w:t>.</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How the safety information will be collected (e.g., with case report forms, at study visits, by telephone calls with </w:t>
      </w:r>
      <w:r>
        <w:rPr>
          <w:rFonts w:ascii="Times New Roman" w:eastAsia="Times New Roman" w:hAnsi="Times New Roman" w:cs="Times New Roman"/>
          <w:i/>
        </w:rPr>
        <w:t>subjects</w:t>
      </w:r>
      <w:r>
        <w:rPr>
          <w:rFonts w:ascii="Times New Roman" w:eastAsia="Times New Roman" w:hAnsi="Times New Roman" w:cs="Times New Roman"/>
          <w:i/>
          <w:color w:val="000000"/>
        </w:rPr>
        <w:t>).</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frequency of data collection, including when safety data collection starts.</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Who will review the safety data and with what </w:t>
      </w:r>
      <w:proofErr w:type="gramStart"/>
      <w:r>
        <w:rPr>
          <w:rFonts w:ascii="Times New Roman" w:eastAsia="Times New Roman" w:hAnsi="Times New Roman" w:cs="Times New Roman"/>
          <w:i/>
          <w:color w:val="000000"/>
        </w:rPr>
        <w:t>frequency</w:t>
      </w:r>
      <w:r>
        <w:rPr>
          <w:rFonts w:ascii="Times New Roman" w:eastAsia="Times New Roman" w:hAnsi="Times New Roman" w:cs="Times New Roman"/>
          <w:i/>
        </w:rPr>
        <w:t>.</w:t>
      </w:r>
      <w:proofErr w:type="gramEnd"/>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The statistical tests for analyzing the safety data to determine whether harm is occurring.</w:t>
      </w:r>
    </w:p>
    <w:p w:rsidR="00991F1D" w:rsidRDefault="00821A7F">
      <w:pPr>
        <w:numPr>
          <w:ilvl w:val="2"/>
          <w:numId w:val="1"/>
        </w:numPr>
        <w:pBdr>
          <w:top w:val="nil"/>
          <w:left w:val="nil"/>
          <w:bottom w:val="nil"/>
          <w:right w:val="nil"/>
          <w:between w:val="nil"/>
        </w:pBdr>
        <w:tabs>
          <w:tab w:val="left" w:pos="1800"/>
        </w:tabs>
        <w:ind w:left="1814" w:right="180" w:hanging="547"/>
      </w:pPr>
      <w:r>
        <w:rPr>
          <w:rFonts w:ascii="Times New Roman" w:eastAsia="Times New Roman" w:hAnsi="Times New Roman" w:cs="Times New Roman"/>
          <w:i/>
          <w:color w:val="000000"/>
        </w:rPr>
        <w:t>Any conditions that will trigger an immediate suspension of the research (e.g., a serious adverse event).</w:t>
      </w:r>
    </w:p>
    <w:p w:rsidR="00991F1D" w:rsidRDefault="00991F1D">
      <w:pPr>
        <w:pBdr>
          <w:top w:val="nil"/>
          <w:left w:val="nil"/>
          <w:bottom w:val="nil"/>
          <w:right w:val="nil"/>
          <w:between w:val="nil"/>
        </w:pBdr>
        <w:ind w:left="720" w:right="180"/>
        <w:rPr>
          <w:rFonts w:ascii="Times New Roman" w:eastAsia="Times New Roman" w:hAnsi="Times New Roman" w:cs="Times New Roman"/>
          <w:color w:val="000000"/>
        </w:rPr>
      </w:pPr>
    </w:p>
    <w:p w:rsidR="00991F1D" w:rsidRDefault="00991F1D">
      <w:pPr>
        <w:pBdr>
          <w:top w:val="nil"/>
          <w:left w:val="nil"/>
          <w:bottom w:val="nil"/>
          <w:right w:val="nil"/>
          <w:between w:val="nil"/>
        </w:pBdr>
        <w:ind w:right="180"/>
        <w:rPr>
          <w:rFonts w:ascii="Times New Roman" w:eastAsia="Times New Roman" w:hAnsi="Times New Roman" w:cs="Times New Roman"/>
          <w:color w:val="000000"/>
        </w:rPr>
      </w:pPr>
    </w:p>
    <w:p w:rsidR="00991F1D" w:rsidRDefault="00821A7F">
      <w:pPr>
        <w:pBdr>
          <w:top w:val="nil"/>
          <w:left w:val="nil"/>
          <w:bottom w:val="nil"/>
          <w:right w:val="nil"/>
          <w:between w:val="nil"/>
        </w:pBdr>
        <w:ind w:left="720" w:right="180"/>
        <w:rPr>
          <w:rFonts w:ascii="Times New Roman" w:eastAsia="Times New Roman" w:hAnsi="Times New Roman" w:cs="Times New Roman"/>
          <w:color w:val="000000"/>
        </w:rPr>
      </w:pPr>
      <w:r>
        <w:t>N/A</w:t>
      </w:r>
    </w:p>
    <w:p w:rsidR="00991F1D" w:rsidRDefault="00991F1D">
      <w:pPr>
        <w:pBdr>
          <w:top w:val="nil"/>
          <w:left w:val="nil"/>
          <w:bottom w:val="nil"/>
          <w:right w:val="nil"/>
          <w:between w:val="nil"/>
        </w:pBdr>
        <w:ind w:left="720" w:right="180"/>
        <w:rPr>
          <w:rFonts w:ascii="Times New Roman" w:eastAsia="Times New Roman" w:hAnsi="Times New Roman" w:cs="Times New Roman"/>
          <w:color w:val="000000"/>
        </w:rPr>
      </w:pPr>
    </w:p>
    <w:p w:rsidR="00991F1D" w:rsidRDefault="00991F1D">
      <w:pPr>
        <w:pBdr>
          <w:top w:val="nil"/>
          <w:left w:val="nil"/>
          <w:bottom w:val="nil"/>
          <w:right w:val="nil"/>
          <w:between w:val="nil"/>
        </w:pBdr>
        <w:ind w:left="720" w:right="180"/>
        <w:rPr>
          <w:rFonts w:ascii="Times New Roman" w:eastAsia="Times New Roman" w:hAnsi="Times New Roman" w:cs="Times New Roman"/>
          <w:color w:val="000000"/>
        </w:rPr>
      </w:pPr>
    </w:p>
    <w:p w:rsidR="00991F1D" w:rsidRDefault="00991F1D">
      <w:pPr>
        <w:rPr>
          <w:rFonts w:ascii="Times New Roman" w:eastAsia="Times New Roman" w:hAnsi="Times New Roman" w:cs="Times New Roman"/>
          <w:b/>
          <w:sz w:val="28"/>
          <w:szCs w:val="28"/>
        </w:rPr>
      </w:pPr>
      <w:bookmarkStart w:id="119" w:name="_heading=h.4i7ojhp" w:colFirst="0" w:colLast="0"/>
      <w:bookmarkEnd w:id="119"/>
    </w:p>
    <w:p w:rsidR="00991F1D" w:rsidRDefault="00821A7F">
      <w:pPr>
        <w:pStyle w:val="Heading1"/>
        <w:numPr>
          <w:ilvl w:val="0"/>
          <w:numId w:val="1"/>
        </w:numPr>
      </w:pPr>
      <w:r>
        <w:t>Compensation for Research Related Injury</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If the research involves more than minimal risk to subjects, describe the available compensation in the event of research-related injury, if any</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N/A</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Provide a copy of contract language, if any, relevant to compensation for research-related injury. At Virginia Tech, this is most common for sponsored research</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N/A</w:t>
      </w:r>
    </w:p>
    <w:p w:rsidR="00991F1D" w:rsidRDefault="00991F1D">
      <w:pPr>
        <w:pBdr>
          <w:top w:val="nil"/>
          <w:left w:val="nil"/>
          <w:bottom w:val="nil"/>
          <w:right w:val="nil"/>
          <w:between w:val="nil"/>
        </w:pBdr>
        <w:spacing w:before="120" w:after="120"/>
        <w:ind w:left="1260" w:right="180"/>
      </w:pPr>
    </w:p>
    <w:p w:rsidR="00991F1D" w:rsidRDefault="00821A7F">
      <w:pPr>
        <w:pStyle w:val="Heading1"/>
        <w:numPr>
          <w:ilvl w:val="0"/>
          <w:numId w:val="1"/>
        </w:numPr>
        <w:spacing w:before="240"/>
      </w:pPr>
      <w:bookmarkStart w:id="120" w:name="_heading=h.2xcytpi" w:colFirst="0" w:colLast="0"/>
      <w:bookmarkEnd w:id="120"/>
      <w:r>
        <w:t>Economic Burden to Subjects</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any costs that subjects might be responsible for because of participation in the research, including any uncompensated costs for items such as transportation, missed work, and childcare</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N/A</w:t>
      </w:r>
    </w:p>
    <w:p w:rsidR="00991F1D" w:rsidRDefault="00991F1D">
      <w:pPr>
        <w:pBdr>
          <w:top w:val="nil"/>
          <w:left w:val="nil"/>
          <w:bottom w:val="nil"/>
          <w:right w:val="nil"/>
          <w:between w:val="nil"/>
        </w:pBdr>
        <w:spacing w:before="120" w:after="120"/>
        <w:ind w:left="1260" w:right="180"/>
      </w:pPr>
    </w:p>
    <w:p w:rsidR="00991F1D" w:rsidRDefault="00821A7F">
      <w:pPr>
        <w:pStyle w:val="Heading1"/>
        <w:numPr>
          <w:ilvl w:val="0"/>
          <w:numId w:val="1"/>
        </w:numPr>
        <w:spacing w:before="240"/>
      </w:pPr>
      <w:bookmarkStart w:id="121" w:name="_heading=h.1ci93xb" w:colFirst="0" w:colLast="0"/>
      <w:bookmarkEnd w:id="121"/>
      <w:r>
        <w:t>Consent Process</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Indicate </w:t>
      </w:r>
      <w:r>
        <w:rPr>
          <w:rFonts w:ascii="Times New Roman" w:eastAsia="Times New Roman" w:hAnsi="Times New Roman" w:cs="Times New Roman"/>
          <w:i/>
        </w:rPr>
        <w:t>the process by which</w:t>
      </w:r>
      <w:r>
        <w:rPr>
          <w:rFonts w:ascii="Times New Roman" w:eastAsia="Times New Roman" w:hAnsi="Times New Roman" w:cs="Times New Roman"/>
          <w:i/>
          <w:color w:val="000000"/>
        </w:rPr>
        <w:t xml:space="preserve"> you will obtain consent for study participation</w:t>
      </w:r>
      <w:r>
        <w:rPr>
          <w:rFonts w:ascii="Times New Roman" w:eastAsia="Times New Roman" w:hAnsi="Times New Roman" w:cs="Times New Roman"/>
          <w:i/>
        </w:rPr>
        <w:t>.</w:t>
      </w:r>
      <w:r>
        <w:rPr>
          <w:rFonts w:ascii="Times New Roman" w:eastAsia="Times New Roman" w:hAnsi="Times New Roman" w:cs="Times New Roman"/>
          <w:i/>
          <w:color w:val="000000"/>
        </w:rPr>
        <w:t xml:space="preserve"> </w:t>
      </w:r>
      <w:r>
        <w:rPr>
          <w:rFonts w:ascii="Times New Roman" w:eastAsia="Times New Roman" w:hAnsi="Times New Roman" w:cs="Times New Roman"/>
          <w:i/>
        </w:rPr>
        <w:t>Please upload all consent, parental permission, and assent forms, documents, and scripts referenced in this section to Protocol Management.</w:t>
      </w:r>
    </w:p>
    <w:p w:rsidR="00991F1D" w:rsidRDefault="00821A7F">
      <w:pPr>
        <w:pBdr>
          <w:top w:val="nil"/>
          <w:left w:val="nil"/>
          <w:bottom w:val="nil"/>
          <w:right w:val="nil"/>
          <w:between w:val="nil"/>
        </w:pBdr>
        <w:spacing w:before="120" w:after="120"/>
        <w:ind w:left="720" w:right="180"/>
        <w:rPr>
          <w:rFonts w:ascii="Arial" w:eastAsia="Arial" w:hAnsi="Arial" w:cs="Arial"/>
          <w:color w:val="000000"/>
          <w:sz w:val="22"/>
          <w:szCs w:val="22"/>
        </w:rPr>
      </w:pPr>
      <w:r>
        <w:rPr>
          <w:rFonts w:ascii="Times New Roman" w:eastAsia="Times New Roman" w:hAnsi="Times New Roman" w:cs="Times New Roman"/>
          <w:i/>
        </w:rPr>
        <w:t>D</w:t>
      </w:r>
      <w:r>
        <w:rPr>
          <w:rFonts w:ascii="Times New Roman" w:eastAsia="Times New Roman" w:hAnsi="Times New Roman" w:cs="Times New Roman"/>
          <w:i/>
          <w:color w:val="000000"/>
        </w:rPr>
        <w:t>escribe the following:</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Where the consent process will take place (e.g., clinic waiting area, classroom, online)</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The </w:t>
      </w:r>
      <w:r>
        <w:rPr>
          <w:rFonts w:ascii="Times New Roman" w:eastAsia="Times New Roman" w:hAnsi="Times New Roman" w:cs="Times New Roman"/>
          <w:i/>
        </w:rPr>
        <w:t>time</w:t>
      </w:r>
      <w:r>
        <w:rPr>
          <w:rFonts w:ascii="Times New Roman" w:eastAsia="Times New Roman" w:hAnsi="Times New Roman" w:cs="Times New Roman"/>
          <w:i/>
          <w:color w:val="000000"/>
        </w:rPr>
        <w:t xml:space="preserve"> interval between</w:t>
      </w:r>
      <w:r>
        <w:rPr>
          <w:rFonts w:ascii="Times New Roman" w:eastAsia="Times New Roman" w:hAnsi="Times New Roman" w:cs="Times New Roman"/>
          <w:i/>
        </w:rPr>
        <w:t xml:space="preserve"> sharing the consent information with</w:t>
      </w:r>
      <w:r>
        <w:rPr>
          <w:rFonts w:ascii="Times New Roman" w:eastAsia="Times New Roman" w:hAnsi="Times New Roman" w:cs="Times New Roman"/>
          <w:i/>
          <w:color w:val="000000"/>
        </w:rPr>
        <w:t xml:space="preserve"> the prospective subject and obtaining consent</w:t>
      </w:r>
      <w:r>
        <w:rPr>
          <w:rFonts w:ascii="Times New Roman" w:eastAsia="Times New Roman" w:hAnsi="Times New Roman" w:cs="Times New Roman"/>
          <w:i/>
        </w:rPr>
        <w:t>.</w:t>
      </w:r>
      <w:r>
        <w:rPr>
          <w:rFonts w:ascii="Times New Roman" w:eastAsia="Times New Roman" w:hAnsi="Times New Roman" w:cs="Times New Roman"/>
          <w:i/>
          <w:color w:val="000000"/>
        </w:rPr>
        <w:t xml:space="preserve"> For lab, interview, and focus group studies, </w:t>
      </w:r>
      <w:r>
        <w:rPr>
          <w:rFonts w:ascii="Times New Roman" w:eastAsia="Times New Roman" w:hAnsi="Times New Roman" w:cs="Times New Roman"/>
          <w:i/>
        </w:rPr>
        <w:t>t</w:t>
      </w:r>
      <w:r>
        <w:rPr>
          <w:rFonts w:ascii="Times New Roman" w:eastAsia="Times New Roman" w:hAnsi="Times New Roman" w:cs="Times New Roman"/>
          <w:i/>
          <w:color w:val="000000"/>
        </w:rPr>
        <w:t>he Virginia Tech IRB prefers that subjects have at least 24 hours to review the consent form and study information before the appointment where consent will be obtained</w:t>
      </w:r>
      <w:r>
        <w:rPr>
          <w:rFonts w:ascii="Times New Roman" w:eastAsia="Times New Roman" w:hAnsi="Times New Roman" w:cs="Times New Roman"/>
          <w:i/>
        </w:rPr>
        <w:t>. For simple online survey studies, you can typically present the consent information immediately before subjects begin participation.</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If applicable, processes to ensure ongoing consent or assent (e.g., for multiple sessions; for research in which a minor will turn 18 during the study; for longitudinal </w:t>
      </w:r>
      <w:r>
        <w:rPr>
          <w:rFonts w:ascii="Times New Roman" w:eastAsia="Times New Roman" w:hAnsi="Times New Roman" w:cs="Times New Roman"/>
          <w:i/>
        </w:rPr>
        <w:t>research with minors who will later be asked to provide or affirm their assent</w:t>
      </w:r>
      <w:r>
        <w:rPr>
          <w:rFonts w:ascii="Times New Roman" w:eastAsia="Times New Roman" w:hAnsi="Times New Roman" w:cs="Times New Roman"/>
          <w:i/>
          <w:color w:val="000000"/>
        </w:rPr>
        <w:t>).</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Please review “SOP: Informed Consent Process for Research (HRP-090)” for recommended procedure. Describe your process, being sure to include:</w:t>
      </w:r>
    </w:p>
    <w:p w:rsidR="00991F1D" w:rsidRDefault="00821A7F">
      <w:pPr>
        <w:numPr>
          <w:ilvl w:val="3"/>
          <w:numId w:val="1"/>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lastRenderedPageBreak/>
        <w:t>The name and role of all study personnel who will be trained and certified by the PI to conduct the consent process</w:t>
      </w:r>
    </w:p>
    <w:p w:rsidR="00991F1D" w:rsidRDefault="00821A7F">
      <w:pPr>
        <w:numPr>
          <w:ilvl w:val="3"/>
          <w:numId w:val="1"/>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The time that will be devoted to the consent discussion</w:t>
      </w:r>
    </w:p>
    <w:p w:rsidR="00991F1D" w:rsidRDefault="00821A7F">
      <w:pPr>
        <w:numPr>
          <w:ilvl w:val="3"/>
          <w:numId w:val="1"/>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Steps that you will take to minimize the possibility of coercion or undue influence</w:t>
      </w:r>
    </w:p>
    <w:p w:rsidR="00991F1D" w:rsidRDefault="00821A7F">
      <w:pPr>
        <w:numPr>
          <w:ilvl w:val="3"/>
          <w:numId w:val="1"/>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Steps that you will take to gauge or ensure the subjects’ understanding</w:t>
      </w:r>
    </w:p>
    <w:p w:rsidR="00991F1D" w:rsidRDefault="00991F1D">
      <w:pPr>
        <w:pBdr>
          <w:top w:val="nil"/>
          <w:left w:val="nil"/>
          <w:bottom w:val="nil"/>
          <w:right w:val="nil"/>
          <w:between w:val="nil"/>
        </w:pBdr>
        <w:spacing w:before="120" w:after="120"/>
        <w:ind w:right="720"/>
        <w:rPr>
          <w:rFonts w:ascii="Times New Roman" w:eastAsia="Times New Roman" w:hAnsi="Times New Roman" w:cs="Times New Roman"/>
          <w:color w:val="000000"/>
        </w:rPr>
      </w:pPr>
    </w:p>
    <w:p w:rsidR="00991F1D" w:rsidRDefault="00821A7F">
      <w:pPr>
        <w:pBdr>
          <w:top w:val="nil"/>
          <w:left w:val="nil"/>
          <w:bottom w:val="nil"/>
          <w:right w:val="nil"/>
          <w:between w:val="nil"/>
        </w:pBdr>
        <w:spacing w:before="120" w:after="120"/>
        <w:ind w:left="720" w:right="720"/>
        <w:rPr>
          <w:rFonts w:ascii="Times New Roman" w:eastAsia="Times New Roman" w:hAnsi="Times New Roman" w:cs="Times New Roman"/>
          <w:color w:val="000000"/>
        </w:rPr>
      </w:pPr>
      <w:r>
        <w:t xml:space="preserve">A consent form will be presented to participants upon arriving at the Usability room. Participants will be asked to read and sign the consent form prior to any study procedure. </w:t>
      </w:r>
      <w:proofErr w:type="spellStart"/>
      <w:r>
        <w:t>Donghan</w:t>
      </w:r>
      <w:proofErr w:type="spellEnd"/>
      <w:r>
        <w:t xml:space="preserve"> Hu will be trained and certified by the PI to conduct the consent process.</w:t>
      </w:r>
    </w:p>
    <w:p w:rsidR="00991F1D" w:rsidRDefault="00991F1D">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color w:val="000000"/>
        </w:rPr>
      </w:pPr>
    </w:p>
    <w:p w:rsidR="00991F1D" w:rsidRDefault="00821A7F">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Non-</w:t>
      </w:r>
      <w:proofErr w:type="gramStart"/>
      <w:r>
        <w:rPr>
          <w:rFonts w:ascii="Times New Roman" w:eastAsia="Times New Roman" w:hAnsi="Times New Roman" w:cs="Times New Roman"/>
          <w:b/>
          <w:i/>
          <w:color w:val="000000"/>
        </w:rPr>
        <w:t>English Speaking</w:t>
      </w:r>
      <w:proofErr w:type="gramEnd"/>
      <w:r>
        <w:rPr>
          <w:rFonts w:ascii="Times New Roman" w:eastAsia="Times New Roman" w:hAnsi="Times New Roman" w:cs="Times New Roman"/>
          <w:b/>
          <w:i/>
          <w:color w:val="000000"/>
        </w:rPr>
        <w:t xml:space="preserve"> Subjects</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Indicate what language(s) other than English are understood by prospective subjects or representatives.</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If non-English speakers will be recruited, describe the process you will use to ensure that the oral and/or written consent information provided will be in</w:t>
      </w:r>
      <w:r>
        <w:rPr>
          <w:rFonts w:ascii="Times New Roman" w:eastAsia="Times New Roman" w:hAnsi="Times New Roman" w:cs="Times New Roman"/>
          <w:i/>
        </w:rPr>
        <w:t xml:space="preserve"> a</w:t>
      </w:r>
      <w:r>
        <w:rPr>
          <w:rFonts w:ascii="Times New Roman" w:eastAsia="Times New Roman" w:hAnsi="Times New Roman" w:cs="Times New Roman"/>
          <w:i/>
          <w:color w:val="000000"/>
        </w:rPr>
        <w:t xml:space="preserve"> language that they understand. </w:t>
      </w:r>
    </w:p>
    <w:p w:rsidR="00991F1D" w:rsidRDefault="00821A7F">
      <w:pPr>
        <w:numPr>
          <w:ilvl w:val="2"/>
          <w:numId w:val="1"/>
        </w:numPr>
        <w:pBdr>
          <w:top w:val="nil"/>
          <w:left w:val="nil"/>
          <w:bottom w:val="nil"/>
          <w:right w:val="nil"/>
          <w:between w:val="nil"/>
        </w:pBdr>
        <w:tabs>
          <w:tab w:val="left" w:pos="1800"/>
        </w:tabs>
        <w:ind w:left="1800" w:right="180" w:hanging="540"/>
        <w:rPr>
          <w:i/>
        </w:rPr>
      </w:pPr>
      <w:r>
        <w:rPr>
          <w:i/>
        </w:rPr>
        <w:t>If you translate consent forms and study materials, please provide a certified translation of the form as well as the certification document.</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Indicate the spoken language that study personnel obtaining consent will use. Describe how you will assess fluency of personnel obtaining consent to ensure that the translation is accurate.</w:t>
      </w:r>
    </w:p>
    <w:p w:rsidR="00991F1D" w:rsidRDefault="00991F1D">
      <w:pPr>
        <w:pBdr>
          <w:top w:val="nil"/>
          <w:left w:val="nil"/>
          <w:bottom w:val="nil"/>
          <w:right w:val="nil"/>
          <w:between w:val="nil"/>
        </w:pBdr>
        <w:tabs>
          <w:tab w:val="left" w:pos="1800"/>
        </w:tabs>
        <w:ind w:left="1800" w:right="180"/>
      </w:pPr>
    </w:p>
    <w:p w:rsidR="00991F1D" w:rsidRDefault="00991F1D">
      <w:pPr>
        <w:pBdr>
          <w:top w:val="nil"/>
          <w:left w:val="nil"/>
          <w:bottom w:val="nil"/>
          <w:right w:val="nil"/>
          <w:between w:val="nil"/>
        </w:pBdr>
        <w:ind w:left="720" w:right="180"/>
        <w:rPr>
          <w:rFonts w:ascii="Times New Roman" w:eastAsia="Times New Roman" w:hAnsi="Times New Roman" w:cs="Times New Roman"/>
          <w:color w:val="000000"/>
        </w:rPr>
      </w:pPr>
    </w:p>
    <w:p w:rsidR="00991F1D" w:rsidRDefault="00821A7F">
      <w:pPr>
        <w:pBdr>
          <w:top w:val="nil"/>
          <w:left w:val="nil"/>
          <w:bottom w:val="nil"/>
          <w:right w:val="nil"/>
          <w:between w:val="nil"/>
        </w:pBdr>
        <w:ind w:left="720" w:right="180"/>
        <w:rPr>
          <w:rFonts w:ascii="Times New Roman" w:eastAsia="Times New Roman" w:hAnsi="Times New Roman" w:cs="Times New Roman"/>
          <w:color w:val="000000"/>
        </w:rPr>
      </w:pPr>
      <w:r>
        <w:t>N/A</w:t>
      </w:r>
    </w:p>
    <w:p w:rsidR="00991F1D" w:rsidRDefault="00991F1D">
      <w:pPr>
        <w:pBdr>
          <w:top w:val="nil"/>
          <w:left w:val="nil"/>
          <w:bottom w:val="nil"/>
          <w:right w:val="nil"/>
          <w:between w:val="nil"/>
        </w:pBdr>
        <w:ind w:right="180"/>
        <w:rPr>
          <w:rFonts w:ascii="Times New Roman" w:eastAsia="Times New Roman" w:hAnsi="Times New Roman" w:cs="Times New Roman"/>
          <w:color w:val="000000"/>
        </w:rPr>
      </w:pPr>
    </w:p>
    <w:p w:rsidR="00991F1D" w:rsidRDefault="00991F1D">
      <w:pPr>
        <w:pBdr>
          <w:top w:val="nil"/>
          <w:left w:val="nil"/>
          <w:bottom w:val="nil"/>
          <w:right w:val="nil"/>
          <w:between w:val="nil"/>
        </w:pBdr>
        <w:tabs>
          <w:tab w:val="left" w:pos="1800"/>
        </w:tabs>
        <w:ind w:right="180"/>
      </w:pPr>
    </w:p>
    <w:p w:rsidR="00991F1D" w:rsidRDefault="00821A7F">
      <w:pPr>
        <w:pBdr>
          <w:top w:val="nil"/>
          <w:left w:val="nil"/>
          <w:bottom w:val="nil"/>
          <w:right w:val="nil"/>
          <w:between w:val="nil"/>
        </w:pBdr>
        <w:tabs>
          <w:tab w:val="left" w:pos="1260"/>
        </w:tabs>
        <w:spacing w:before="120" w:after="120"/>
        <w:ind w:left="1260" w:right="72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t>Waiver or Alteration of Consent Process (consent will not be obtained, required information will not be disclosed, or the research involves deception)</w:t>
      </w:r>
    </w:p>
    <w:p w:rsidR="00991F1D" w:rsidRDefault="00821A7F">
      <w:pPr>
        <w:numPr>
          <w:ilvl w:val="2"/>
          <w:numId w:val="1"/>
        </w:numPr>
        <w:pBdr>
          <w:top w:val="nil"/>
          <w:left w:val="nil"/>
          <w:bottom w:val="nil"/>
          <w:right w:val="nil"/>
          <w:between w:val="nil"/>
        </w:pBdr>
        <w:tabs>
          <w:tab w:val="left" w:pos="1800"/>
        </w:tabs>
        <w:spacing w:before="120" w:after="120"/>
        <w:ind w:left="1800" w:right="180" w:hanging="540"/>
      </w:pPr>
      <w:r>
        <w:rPr>
          <w:rFonts w:ascii="Times New Roman" w:eastAsia="Times New Roman" w:hAnsi="Times New Roman" w:cs="Times New Roman"/>
          <w:i/>
          <w:color w:val="000000"/>
        </w:rPr>
        <w:t>Review the “CHECKLIST: Waiver or Alteration of Consent Process (HRP-410)” to ensure you have provided sufficient information for the IRB to make these determinations (i.e., that it meets the criteria for a waiver or alteration of the consent process).</w:t>
      </w:r>
    </w:p>
    <w:p w:rsidR="00991F1D" w:rsidRDefault="00991F1D">
      <w:pPr>
        <w:pBdr>
          <w:top w:val="nil"/>
          <w:left w:val="nil"/>
          <w:bottom w:val="nil"/>
          <w:right w:val="nil"/>
          <w:between w:val="nil"/>
        </w:pBdr>
        <w:spacing w:before="120" w:after="120"/>
        <w:ind w:left="720" w:right="180"/>
        <w:rPr>
          <w:rFonts w:ascii="Times New Roman" w:eastAsia="Times New Roman" w:hAnsi="Times New Roman" w:cs="Times New Roman"/>
          <w:color w:val="000000"/>
        </w:rPr>
      </w:pPr>
    </w:p>
    <w:p w:rsidR="00991F1D" w:rsidRDefault="00821A7F">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p w:rsidR="00991F1D" w:rsidRDefault="00991F1D">
      <w:pPr>
        <w:pBdr>
          <w:top w:val="nil"/>
          <w:left w:val="nil"/>
          <w:bottom w:val="nil"/>
          <w:right w:val="nil"/>
          <w:between w:val="nil"/>
        </w:pBdr>
        <w:tabs>
          <w:tab w:val="left" w:pos="1800"/>
        </w:tabs>
        <w:spacing w:before="120" w:after="120"/>
        <w:ind w:right="180"/>
      </w:pPr>
    </w:p>
    <w:p w:rsidR="00991F1D" w:rsidRDefault="00991F1D">
      <w:pPr>
        <w:pBdr>
          <w:top w:val="nil"/>
          <w:left w:val="nil"/>
          <w:bottom w:val="nil"/>
          <w:right w:val="nil"/>
          <w:between w:val="nil"/>
        </w:pBdr>
        <w:tabs>
          <w:tab w:val="left" w:pos="1800"/>
        </w:tabs>
        <w:spacing w:before="120" w:after="120"/>
        <w:ind w:right="180"/>
      </w:pPr>
    </w:p>
    <w:p w:rsidR="00991F1D" w:rsidRDefault="00821A7F">
      <w:pPr>
        <w:pBdr>
          <w:top w:val="nil"/>
          <w:left w:val="nil"/>
          <w:bottom w:val="nil"/>
          <w:right w:val="nil"/>
          <w:between w:val="nil"/>
        </w:pBdr>
        <w:tabs>
          <w:tab w:val="left" w:pos="1260"/>
        </w:tabs>
        <w:spacing w:before="120" w:after="120"/>
        <w:ind w:left="1260" w:right="180" w:hanging="720"/>
        <w:rPr>
          <w:rFonts w:ascii="Times New Roman" w:eastAsia="Times New Roman" w:hAnsi="Times New Roman" w:cs="Times New Roman"/>
          <w:b/>
          <w:i/>
          <w:color w:val="000000"/>
        </w:rPr>
      </w:pPr>
      <w:r>
        <w:rPr>
          <w:rFonts w:ascii="Times New Roman" w:eastAsia="Times New Roman" w:hAnsi="Times New Roman" w:cs="Times New Roman"/>
          <w:b/>
          <w:i/>
          <w:color w:val="000000"/>
        </w:rPr>
        <w:lastRenderedPageBreak/>
        <w:t>Subjects who are not yet adults (minors: infants, children, teenagers)</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criteria that you will use to </w:t>
      </w:r>
      <w:proofErr w:type="gramStart"/>
      <w:r>
        <w:rPr>
          <w:rFonts w:ascii="Times New Roman" w:eastAsia="Times New Roman" w:hAnsi="Times New Roman" w:cs="Times New Roman"/>
          <w:i/>
          <w:color w:val="000000"/>
        </w:rPr>
        <w:t>determine  legal</w:t>
      </w:r>
      <w:proofErr w:type="gramEnd"/>
      <w:r>
        <w:rPr>
          <w:rFonts w:ascii="Times New Roman" w:eastAsia="Times New Roman" w:hAnsi="Times New Roman" w:cs="Times New Roman"/>
          <w:i/>
          <w:color w:val="000000"/>
        </w:rPr>
        <w:t xml:space="preserve"> age for consent to treatments or procedures involved in the research under the applicable law of the jurisdiction in which the research will be conducted (e.g., in Virginia, individuals under the age of 18 years).</w:t>
      </w:r>
    </w:p>
    <w:p w:rsidR="00991F1D" w:rsidRDefault="00821A7F">
      <w:pPr>
        <w:numPr>
          <w:ilvl w:val="3"/>
          <w:numId w:val="1"/>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For research conducted in Virginia, review “SOP: Legally Authorized Representatives, Minors, and Guardians (HRP-013)” to determine which individuals in the state meet the definition of “minor.”</w:t>
      </w:r>
    </w:p>
    <w:p w:rsidR="00991F1D" w:rsidRDefault="00821A7F">
      <w:pPr>
        <w:numPr>
          <w:ilvl w:val="3"/>
          <w:numId w:val="1"/>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For research conducted outside of the state, please describe the legal requirements for the definition of “minor.” </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the process for obtaining parental permission. </w:t>
      </w:r>
    </w:p>
    <w:p w:rsidR="00991F1D" w:rsidRDefault="00821A7F">
      <w:pPr>
        <w:numPr>
          <w:ilvl w:val="3"/>
          <w:numId w:val="1"/>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 xml:space="preserve">Permission from one parent is acceptable for </w:t>
      </w:r>
      <w:r>
        <w:rPr>
          <w:rFonts w:ascii="Times New Roman" w:eastAsia="Times New Roman" w:hAnsi="Times New Roman" w:cs="Times New Roman"/>
          <w:i/>
        </w:rPr>
        <w:t>studies</w:t>
      </w:r>
      <w:r>
        <w:rPr>
          <w:rFonts w:ascii="Times New Roman" w:eastAsia="Times New Roman" w:hAnsi="Times New Roman" w:cs="Times New Roman"/>
          <w:i/>
          <w:color w:val="000000"/>
        </w:rPr>
        <w:t xml:space="preserve"> that involve no greater than minimal risk OR involve greater than minimal risk but present the prospect of direct benefit to the minor subject.</w:t>
      </w:r>
    </w:p>
    <w:p w:rsidR="00991F1D" w:rsidRDefault="00821A7F">
      <w:pPr>
        <w:numPr>
          <w:ilvl w:val="3"/>
          <w:numId w:val="1"/>
        </w:numPr>
        <w:pBdr>
          <w:top w:val="nil"/>
          <w:left w:val="nil"/>
          <w:bottom w:val="nil"/>
          <w:right w:val="nil"/>
          <w:between w:val="nil"/>
        </w:pBdr>
        <w:tabs>
          <w:tab w:val="left" w:pos="2340"/>
        </w:tabs>
        <w:ind w:left="2340" w:right="720" w:hanging="540"/>
        <w:rPr>
          <w:rFonts w:ascii="Arial" w:eastAsia="Arial" w:hAnsi="Arial" w:cs="Arial"/>
          <w:color w:val="000000"/>
          <w:sz w:val="22"/>
          <w:szCs w:val="22"/>
        </w:rPr>
      </w:pPr>
      <w:r>
        <w:rPr>
          <w:rFonts w:ascii="Times New Roman" w:eastAsia="Times New Roman" w:hAnsi="Times New Roman" w:cs="Times New Roman"/>
          <w:i/>
        </w:rPr>
        <w:t>Permission from both parents is required in all other cases (unless one parent is deceased, unknown, incompetent, or not reasonably available, or when only one parent has legal responsibility for the care and custody of the minor).</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 xml:space="preserve">Describe whether you will obtain permission from individuals other than parents or </w:t>
      </w:r>
      <w:r>
        <w:rPr>
          <w:rFonts w:ascii="Times New Roman" w:eastAsia="Times New Roman" w:hAnsi="Times New Roman" w:cs="Times New Roman"/>
          <w:i/>
        </w:rPr>
        <w:t>Legally Authorized Representatives</w:t>
      </w:r>
      <w:r>
        <w:rPr>
          <w:rFonts w:ascii="Times New Roman" w:eastAsia="Times New Roman" w:hAnsi="Times New Roman" w:cs="Times New Roman"/>
          <w:i/>
          <w:color w:val="000000"/>
        </w:rPr>
        <w:t xml:space="preserve">, and if so, who will be allowed to provide permission. Describe the process you will use to determine these individuals’ authority to consent to </w:t>
      </w:r>
      <w:r>
        <w:rPr>
          <w:rFonts w:ascii="Times New Roman" w:eastAsia="Times New Roman" w:hAnsi="Times New Roman" w:cs="Times New Roman"/>
          <w:i/>
        </w:rPr>
        <w:t>the</w:t>
      </w:r>
      <w:r>
        <w:rPr>
          <w:rFonts w:ascii="Times New Roman" w:eastAsia="Times New Roman" w:hAnsi="Times New Roman" w:cs="Times New Roman"/>
          <w:i/>
          <w:color w:val="000000"/>
        </w:rPr>
        <w:t xml:space="preserve"> minor’s general medical care.</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Indicate whether you will obtain assent from all, some, or none of the minors. If you will obtain assent from some minors, indicate which minors will be required to assent. Consider chronological age and intellectual capacity when determining who will be required to provide assent (e.g., infants are unable to assent.</w:t>
      </w:r>
      <w:r>
        <w:rPr>
          <w:rFonts w:ascii="Times New Roman" w:eastAsia="Times New Roman" w:hAnsi="Times New Roman" w:cs="Times New Roman"/>
          <w:i/>
        </w:rPr>
        <w:t xml:space="preserve"> However, teenagers are likely able to read and sign an assent form).</w:t>
      </w:r>
    </w:p>
    <w:p w:rsidR="00991F1D" w:rsidRDefault="00821A7F">
      <w:pPr>
        <w:numPr>
          <w:ilvl w:val="2"/>
          <w:numId w:val="1"/>
        </w:numPr>
        <w:pBdr>
          <w:top w:val="nil"/>
          <w:left w:val="nil"/>
          <w:bottom w:val="nil"/>
          <w:right w:val="nil"/>
          <w:between w:val="nil"/>
        </w:pBdr>
        <w:tabs>
          <w:tab w:val="left" w:pos="1800"/>
        </w:tabs>
        <w:ind w:left="1800" w:right="180" w:hanging="540"/>
        <w:rPr>
          <w:i/>
        </w:rPr>
      </w:pPr>
      <w:r>
        <w:rPr>
          <w:rFonts w:ascii="Times New Roman" w:eastAsia="Times New Roman" w:hAnsi="Times New Roman" w:cs="Times New Roman"/>
          <w:i/>
          <w:color w:val="000000"/>
        </w:rPr>
        <w:t xml:space="preserve">When assent of minors is obtained, describe whether and how you will document it.  </w:t>
      </w:r>
      <w:r>
        <w:rPr>
          <w:rFonts w:ascii="Times New Roman" w:eastAsia="Times New Roman" w:hAnsi="Times New Roman" w:cs="Times New Roman"/>
          <w:i/>
        </w:rPr>
        <w:t>Will minors sign an assent form or give verbal assent?</w:t>
      </w:r>
    </w:p>
    <w:p w:rsidR="00991F1D" w:rsidRDefault="00821A7F">
      <w:pPr>
        <w:numPr>
          <w:ilvl w:val="2"/>
          <w:numId w:val="1"/>
        </w:numPr>
        <w:pBdr>
          <w:top w:val="nil"/>
          <w:left w:val="nil"/>
          <w:bottom w:val="nil"/>
          <w:right w:val="nil"/>
          <w:between w:val="nil"/>
        </w:pBdr>
        <w:tabs>
          <w:tab w:val="left" w:pos="1800"/>
        </w:tabs>
        <w:ind w:left="1800" w:right="180" w:hanging="540"/>
        <w:rPr>
          <w:i/>
        </w:rPr>
      </w:pPr>
      <w:r>
        <w:rPr>
          <w:rFonts w:ascii="Times New Roman" w:eastAsia="Times New Roman" w:hAnsi="Times New Roman" w:cs="Times New Roman"/>
          <w:i/>
        </w:rPr>
        <w:t xml:space="preserve">Attach parental permission and minor assent forms or scripts in Protocol Management. </w:t>
      </w:r>
    </w:p>
    <w:p w:rsidR="00991F1D" w:rsidRDefault="00991F1D">
      <w:pPr>
        <w:pBdr>
          <w:top w:val="nil"/>
          <w:left w:val="nil"/>
          <w:bottom w:val="nil"/>
          <w:right w:val="nil"/>
          <w:between w:val="nil"/>
        </w:pBdr>
        <w:tabs>
          <w:tab w:val="left" w:pos="1800"/>
        </w:tabs>
        <w:ind w:left="1800" w:right="180"/>
        <w:rPr>
          <w:i/>
        </w:rPr>
      </w:pPr>
    </w:p>
    <w:p w:rsidR="00991F1D" w:rsidRDefault="00991F1D">
      <w:pPr>
        <w:pBdr>
          <w:top w:val="nil"/>
          <w:left w:val="nil"/>
          <w:bottom w:val="nil"/>
          <w:right w:val="nil"/>
          <w:between w:val="nil"/>
        </w:pBdr>
        <w:ind w:left="720" w:right="180"/>
        <w:rPr>
          <w:rFonts w:ascii="Times New Roman" w:eastAsia="Times New Roman" w:hAnsi="Times New Roman" w:cs="Times New Roman"/>
        </w:rPr>
      </w:pPr>
    </w:p>
    <w:p w:rsidR="00991F1D" w:rsidRDefault="00821A7F">
      <w:pPr>
        <w:pBdr>
          <w:top w:val="nil"/>
          <w:left w:val="nil"/>
          <w:bottom w:val="nil"/>
          <w:right w:val="nil"/>
          <w:between w:val="nil"/>
        </w:pBdr>
        <w:ind w:left="720" w:right="180"/>
        <w:rPr>
          <w:rFonts w:ascii="Times New Roman" w:eastAsia="Times New Roman" w:hAnsi="Times New Roman" w:cs="Times New Roman"/>
        </w:rPr>
      </w:pPr>
      <w:r>
        <w:t>N/A</w:t>
      </w:r>
    </w:p>
    <w:p w:rsidR="00991F1D" w:rsidRDefault="00991F1D">
      <w:pPr>
        <w:pBdr>
          <w:top w:val="nil"/>
          <w:left w:val="nil"/>
          <w:bottom w:val="nil"/>
          <w:right w:val="nil"/>
          <w:between w:val="nil"/>
        </w:pBdr>
        <w:ind w:right="180"/>
      </w:pPr>
    </w:p>
    <w:p w:rsidR="00991F1D" w:rsidRDefault="00991F1D">
      <w:pPr>
        <w:pBdr>
          <w:top w:val="nil"/>
          <w:left w:val="nil"/>
          <w:bottom w:val="nil"/>
          <w:right w:val="nil"/>
          <w:between w:val="nil"/>
        </w:pBdr>
        <w:tabs>
          <w:tab w:val="left" w:pos="1800"/>
        </w:tabs>
        <w:ind w:right="180"/>
      </w:pPr>
    </w:p>
    <w:p w:rsidR="00991F1D" w:rsidRDefault="00821A7F">
      <w:pPr>
        <w:pBdr>
          <w:top w:val="nil"/>
          <w:left w:val="nil"/>
          <w:bottom w:val="nil"/>
          <w:right w:val="nil"/>
          <w:between w:val="nil"/>
        </w:pBdr>
        <w:tabs>
          <w:tab w:val="left" w:pos="1800"/>
        </w:tabs>
        <w:spacing w:before="120" w:after="120"/>
        <w:ind w:left="720" w:right="720"/>
        <w:rPr>
          <w:i/>
        </w:rPr>
      </w:pPr>
      <w:r>
        <w:rPr>
          <w:rFonts w:ascii="Times New Roman" w:eastAsia="Times New Roman" w:hAnsi="Times New Roman" w:cs="Times New Roman"/>
          <w:b/>
          <w:i/>
          <w:color w:val="000000"/>
        </w:rPr>
        <w:t xml:space="preserve">Adults Unable to Consent </w:t>
      </w:r>
    </w:p>
    <w:p w:rsidR="00991F1D" w:rsidRDefault="00821A7F">
      <w:pPr>
        <w:numPr>
          <w:ilvl w:val="2"/>
          <w:numId w:val="1"/>
        </w:numPr>
        <w:pBdr>
          <w:top w:val="nil"/>
          <w:left w:val="nil"/>
          <w:bottom w:val="nil"/>
          <w:right w:val="nil"/>
          <w:between w:val="nil"/>
        </w:pBdr>
        <w:tabs>
          <w:tab w:val="left" w:pos="1800"/>
        </w:tabs>
        <w:ind w:left="1800" w:right="180" w:hanging="540"/>
      </w:pPr>
      <w:bookmarkStart w:id="122" w:name="_heading=h.3whwml4" w:colFirst="0" w:colLast="0"/>
      <w:bookmarkEnd w:id="122"/>
      <w:r>
        <w:rPr>
          <w:rFonts w:ascii="Times New Roman" w:eastAsia="Times New Roman" w:hAnsi="Times New Roman" w:cs="Times New Roman"/>
          <w:i/>
          <w:color w:val="000000"/>
        </w:rPr>
        <w:t>Describe the process you will use to determine whether an individual adult is capable of consent.</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lastRenderedPageBreak/>
        <w:t>List the individuals from whom you will obtain permission in order of priority (e.g., durable power of attorney for health care, court appointed guardian for health care decisions, spouse, and non-minor child).</w:t>
      </w:r>
    </w:p>
    <w:p w:rsidR="00991F1D" w:rsidRDefault="00821A7F">
      <w:pPr>
        <w:numPr>
          <w:ilvl w:val="3"/>
          <w:numId w:val="1"/>
        </w:numPr>
        <w:pBdr>
          <w:top w:val="nil"/>
          <w:left w:val="nil"/>
          <w:bottom w:val="nil"/>
          <w:right w:val="nil"/>
          <w:between w:val="nil"/>
        </w:pBdr>
        <w:ind w:left="2340" w:right="180" w:hanging="540"/>
      </w:pPr>
      <w:r>
        <w:rPr>
          <w:rFonts w:ascii="Times New Roman" w:eastAsia="Times New Roman" w:hAnsi="Times New Roman" w:cs="Times New Roman"/>
          <w:i/>
          <w:color w:val="000000"/>
        </w:rPr>
        <w:t xml:space="preserve">For research conducted in the Virginia, review “SOP: Legally Authorized Representatives, </w:t>
      </w:r>
      <w:r>
        <w:rPr>
          <w:rFonts w:ascii="Times New Roman" w:eastAsia="Times New Roman" w:hAnsi="Times New Roman" w:cs="Times New Roman"/>
          <w:i/>
        </w:rPr>
        <w:t>Minors</w:t>
      </w:r>
      <w:r>
        <w:rPr>
          <w:rFonts w:ascii="Times New Roman" w:eastAsia="Times New Roman" w:hAnsi="Times New Roman" w:cs="Times New Roman"/>
          <w:i/>
          <w:color w:val="000000"/>
        </w:rPr>
        <w:t>, and Guardians (HRP-013)” to determine which individuals in the state meet the definition of “legally authorized representative.”</w:t>
      </w:r>
    </w:p>
    <w:p w:rsidR="00991F1D" w:rsidRDefault="00821A7F">
      <w:pPr>
        <w:numPr>
          <w:ilvl w:val="3"/>
          <w:numId w:val="1"/>
        </w:numPr>
        <w:pBdr>
          <w:top w:val="nil"/>
          <w:left w:val="nil"/>
          <w:bottom w:val="nil"/>
          <w:right w:val="nil"/>
          <w:between w:val="nil"/>
        </w:pBdr>
        <w:ind w:left="2340" w:right="180" w:hanging="540"/>
      </w:pPr>
      <w:r>
        <w:rPr>
          <w:rFonts w:ascii="Times New Roman" w:eastAsia="Times New Roman" w:hAnsi="Times New Roman" w:cs="Times New Roman"/>
          <w:i/>
          <w:color w:val="000000"/>
        </w:rPr>
        <w:t>For research conducted outside of Virginia, please describe the legal requirements for obtaining permission from a legally authorized representative in the state where the research will occur.</w:t>
      </w:r>
    </w:p>
    <w:p w:rsidR="00991F1D" w:rsidRDefault="00821A7F">
      <w:pPr>
        <w:numPr>
          <w:ilvl w:val="2"/>
          <w:numId w:val="1"/>
        </w:numPr>
        <w:pBdr>
          <w:top w:val="nil"/>
          <w:left w:val="nil"/>
          <w:bottom w:val="nil"/>
          <w:right w:val="nil"/>
          <w:between w:val="nil"/>
        </w:pBdr>
        <w:ind w:left="1800" w:right="180" w:hanging="540"/>
      </w:pPr>
      <w:r>
        <w:rPr>
          <w:rFonts w:ascii="Times New Roman" w:eastAsia="Times New Roman" w:hAnsi="Times New Roman" w:cs="Times New Roman"/>
          <w:i/>
          <w:color w:val="000000"/>
        </w:rPr>
        <w:t>Describe the process for assent of the subjects.</w:t>
      </w:r>
    </w:p>
    <w:p w:rsidR="00991F1D" w:rsidRDefault="00821A7F">
      <w:pPr>
        <w:numPr>
          <w:ilvl w:val="3"/>
          <w:numId w:val="1"/>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Indicate whether you will require assent from all, some, or none of the subjects. If some, indicate which subjects will be required to assent and which will not.</w:t>
      </w:r>
    </w:p>
    <w:p w:rsidR="00991F1D" w:rsidRDefault="00821A7F">
      <w:pPr>
        <w:numPr>
          <w:ilvl w:val="3"/>
          <w:numId w:val="1"/>
        </w:numPr>
        <w:pBdr>
          <w:top w:val="nil"/>
          <w:left w:val="nil"/>
          <w:bottom w:val="nil"/>
          <w:right w:val="nil"/>
          <w:between w:val="nil"/>
        </w:pBdr>
        <w:tabs>
          <w:tab w:val="left" w:pos="2340"/>
        </w:tabs>
        <w:ind w:left="2340" w:right="180" w:hanging="540"/>
      </w:pPr>
      <w:r>
        <w:rPr>
          <w:rFonts w:ascii="Times New Roman" w:eastAsia="Times New Roman" w:hAnsi="Times New Roman" w:cs="Times New Roman"/>
          <w:i/>
          <w:color w:val="000000"/>
        </w:rPr>
        <w:t>If you will not obtain assent from some or all subjects, please provide justification for not obtaining assent.</w:t>
      </w:r>
    </w:p>
    <w:p w:rsidR="00991F1D" w:rsidRDefault="00821A7F">
      <w:pPr>
        <w:numPr>
          <w:ilvl w:val="3"/>
          <w:numId w:val="1"/>
        </w:numPr>
        <w:pBdr>
          <w:top w:val="nil"/>
          <w:left w:val="nil"/>
          <w:bottom w:val="nil"/>
          <w:right w:val="nil"/>
          <w:between w:val="nil"/>
        </w:pBdr>
        <w:tabs>
          <w:tab w:val="left" w:pos="2340"/>
        </w:tabs>
        <w:spacing w:after="240"/>
        <w:ind w:left="2340" w:right="180" w:hanging="540"/>
      </w:pPr>
      <w:r>
        <w:rPr>
          <w:rFonts w:ascii="Times New Roman" w:eastAsia="Times New Roman" w:hAnsi="Times New Roman" w:cs="Times New Roman"/>
          <w:i/>
          <w:color w:val="000000"/>
        </w:rPr>
        <w:t xml:space="preserve">Describe whether and how you will document assent. </w:t>
      </w:r>
    </w:p>
    <w:p w:rsidR="00991F1D" w:rsidRDefault="00991F1D">
      <w:pPr>
        <w:pBdr>
          <w:top w:val="nil"/>
          <w:left w:val="nil"/>
          <w:bottom w:val="nil"/>
          <w:right w:val="nil"/>
          <w:between w:val="nil"/>
        </w:pBdr>
        <w:spacing w:after="240"/>
        <w:ind w:left="720" w:right="180"/>
        <w:rPr>
          <w:rFonts w:ascii="Times New Roman" w:eastAsia="Times New Roman" w:hAnsi="Times New Roman" w:cs="Times New Roman"/>
          <w:color w:val="000000"/>
        </w:rPr>
      </w:pPr>
    </w:p>
    <w:p w:rsidR="00991F1D" w:rsidRDefault="00821A7F">
      <w:pPr>
        <w:pBdr>
          <w:top w:val="nil"/>
          <w:left w:val="nil"/>
          <w:bottom w:val="nil"/>
          <w:right w:val="nil"/>
          <w:between w:val="nil"/>
        </w:pBdr>
        <w:spacing w:after="240"/>
        <w:ind w:left="720" w:right="180"/>
        <w:rPr>
          <w:rFonts w:ascii="Times New Roman" w:eastAsia="Times New Roman" w:hAnsi="Times New Roman" w:cs="Times New Roman"/>
          <w:color w:val="000000"/>
        </w:rPr>
      </w:pPr>
      <w:r>
        <w:t>N/A</w:t>
      </w:r>
    </w:p>
    <w:p w:rsidR="00991F1D" w:rsidRDefault="00991F1D">
      <w:pPr>
        <w:pBdr>
          <w:top w:val="nil"/>
          <w:left w:val="nil"/>
          <w:bottom w:val="nil"/>
          <w:right w:val="nil"/>
          <w:between w:val="nil"/>
        </w:pBdr>
        <w:tabs>
          <w:tab w:val="left" w:pos="2340"/>
        </w:tabs>
        <w:spacing w:after="240"/>
        <w:ind w:left="2340" w:right="180"/>
      </w:pPr>
    </w:p>
    <w:p w:rsidR="00991F1D" w:rsidRDefault="00821A7F">
      <w:pPr>
        <w:pStyle w:val="Heading1"/>
        <w:numPr>
          <w:ilvl w:val="0"/>
          <w:numId w:val="1"/>
        </w:numPr>
      </w:pPr>
      <w:bookmarkStart w:id="123" w:name="_heading=h.2bn6wsx" w:colFirst="0" w:colLast="0"/>
      <w:bookmarkEnd w:id="123"/>
      <w:r>
        <w:t>Process to Document Consent in Writing</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 xml:space="preserve">Consult “SOP: Written Documentation of Consent (HRP-091)” for recommended </w:t>
      </w:r>
      <w:r>
        <w:rPr>
          <w:rFonts w:ascii="Times New Roman" w:eastAsia="Times New Roman" w:hAnsi="Times New Roman" w:cs="Times New Roman"/>
          <w:i/>
        </w:rPr>
        <w:t>procedures</w:t>
      </w:r>
      <w:r>
        <w:rPr>
          <w:rFonts w:ascii="Times New Roman" w:eastAsia="Times New Roman" w:hAnsi="Times New Roman" w:cs="Times New Roman"/>
          <w:i/>
          <w:color w:val="000000"/>
        </w:rPr>
        <w:t>, and describe whether and how consent of the subject will be documented in writing</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Upon arrival at the Usability room, participants will be asked to read and sign a consent form prior to any study procedure.</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If the research presents no more than minimal risk of harm to subjects and involves no procedures for which written documentation of consent is normally required outside of the research context, you can request that the IRB waive the requirement to obtain written documentation of consent (e.g., consent to participate is indicated by pressing a button for an online questionnaire – after the consent information is presented and before the questionnaire begins)</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N/A</w:t>
      </w:r>
    </w:p>
    <w:p w:rsidR="00991F1D" w:rsidRDefault="00991F1D">
      <w:pPr>
        <w:pBdr>
          <w:top w:val="nil"/>
          <w:left w:val="nil"/>
          <w:bottom w:val="nil"/>
          <w:right w:val="nil"/>
          <w:between w:val="nil"/>
        </w:pBdr>
        <w:spacing w:before="120" w:after="120"/>
        <w:ind w:left="1260" w:right="180"/>
      </w:pP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If you will document consent in writing, attach a consent document with places for signatures. If you will obtain consent, but not document consent in writing, please attach the consent script or text. Review “CHECKLIST: Waiver of Written Documentation of Consent (HRP-411)” to ensure that you have provided sufficient information. You should use “TEMPLATE CONSENT DOCUMENT (HRP-502)”to create the consent document or script</w:t>
      </w:r>
      <w:r>
        <w:rPr>
          <w:rFonts w:ascii="Times New Roman" w:eastAsia="Times New Roman" w:hAnsi="Times New Roman" w:cs="Times New Roman"/>
          <w:color w:val="000000"/>
        </w:rPr>
        <w:t>:</w:t>
      </w:r>
    </w:p>
    <w:p w:rsidR="00991F1D" w:rsidRDefault="00991F1D">
      <w:pPr>
        <w:pBdr>
          <w:top w:val="nil"/>
          <w:left w:val="nil"/>
          <w:bottom w:val="nil"/>
          <w:right w:val="nil"/>
          <w:between w:val="nil"/>
        </w:pBdr>
        <w:spacing w:before="120" w:after="120"/>
        <w:ind w:left="1260" w:right="180"/>
      </w:pPr>
    </w:p>
    <w:p w:rsidR="00991F1D" w:rsidRDefault="00821A7F">
      <w:pPr>
        <w:pBdr>
          <w:top w:val="nil"/>
          <w:left w:val="nil"/>
          <w:bottom w:val="nil"/>
          <w:right w:val="nil"/>
          <w:between w:val="nil"/>
        </w:pBdr>
        <w:spacing w:before="120" w:after="120"/>
        <w:ind w:left="1260" w:right="180"/>
      </w:pPr>
      <w:r>
        <w:t>N/A</w:t>
      </w:r>
    </w:p>
    <w:p w:rsidR="00991F1D" w:rsidRDefault="00991F1D"/>
    <w:p w:rsidR="00991F1D" w:rsidRDefault="00991F1D"/>
    <w:p w:rsidR="00991F1D" w:rsidRDefault="00991F1D"/>
    <w:p w:rsidR="00991F1D" w:rsidRDefault="00821A7F">
      <w:pPr>
        <w:pStyle w:val="Heading1"/>
        <w:numPr>
          <w:ilvl w:val="0"/>
          <w:numId w:val="1"/>
        </w:numPr>
      </w:pPr>
      <w:bookmarkStart w:id="124" w:name="_heading=h.qsh70q" w:colFirst="0" w:colLast="0"/>
      <w:bookmarkEnd w:id="124"/>
      <w:r>
        <w:t>Resources Available</w:t>
      </w:r>
    </w:p>
    <w:p w:rsidR="00991F1D" w:rsidRDefault="00821A7F">
      <w:pPr>
        <w:numPr>
          <w:ilvl w:val="1"/>
          <w:numId w:val="1"/>
        </w:numPr>
        <w:pBdr>
          <w:top w:val="nil"/>
          <w:left w:val="nil"/>
          <w:bottom w:val="nil"/>
          <w:right w:val="nil"/>
          <w:between w:val="nil"/>
        </w:pBdr>
        <w:spacing w:before="120" w:after="120"/>
        <w:ind w:right="180" w:hanging="540"/>
      </w:pPr>
      <w:r>
        <w:rPr>
          <w:rFonts w:ascii="Times New Roman" w:eastAsia="Times New Roman" w:hAnsi="Times New Roman" w:cs="Times New Roman"/>
          <w:i/>
          <w:color w:val="000000"/>
        </w:rPr>
        <w:t>Describe the resources available to conduct the research</w:t>
      </w:r>
      <w:r>
        <w:rPr>
          <w:rFonts w:ascii="Times New Roman" w:eastAsia="Times New Roman" w:hAnsi="Times New Roman" w:cs="Times New Roman"/>
          <w:i/>
        </w:rPr>
        <w:t>.</w:t>
      </w:r>
      <w:r>
        <w:rPr>
          <w:rFonts w:ascii="Times New Roman" w:eastAsia="Times New Roman" w:hAnsi="Times New Roman" w:cs="Times New Roman"/>
          <w:i/>
          <w:color w:val="000000"/>
        </w:rPr>
        <w:t xml:space="preserve"> For example, as appropriate:</w:t>
      </w:r>
    </w:p>
    <w:p w:rsidR="00991F1D" w:rsidRDefault="00821A7F">
      <w:pPr>
        <w:numPr>
          <w:ilvl w:val="2"/>
          <w:numId w:val="1"/>
        </w:numPr>
        <w:pBdr>
          <w:top w:val="nil"/>
          <w:left w:val="nil"/>
          <w:bottom w:val="nil"/>
          <w:right w:val="nil"/>
          <w:between w:val="nil"/>
        </w:pBdr>
        <w:tabs>
          <w:tab w:val="left" w:pos="1800"/>
        </w:tabs>
        <w:spacing w:before="120"/>
        <w:ind w:left="1800" w:right="180" w:hanging="540"/>
        <w:rPr>
          <w:i/>
        </w:rPr>
      </w:pPr>
      <w:r>
        <w:rPr>
          <w:rFonts w:ascii="Times New Roman" w:eastAsia="Times New Roman" w:hAnsi="Times New Roman" w:cs="Times New Roman"/>
          <w:i/>
          <w:color w:val="000000"/>
        </w:rPr>
        <w:t>Describe the PI’s availability to supervise the research.</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Justify the feasibility of recruiting the required number of suitable subjects within the agreed recruitment period. For example, how many potential subjects do you have access to? What percentage of those potential subjects do you need to recruit?</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time that you will devote to conducting and completing the research.</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your facilities.</w:t>
      </w:r>
    </w:p>
    <w:p w:rsidR="00991F1D" w:rsidRDefault="00821A7F">
      <w:pPr>
        <w:numPr>
          <w:ilvl w:val="2"/>
          <w:numId w:val="1"/>
        </w:numPr>
        <w:pBdr>
          <w:top w:val="nil"/>
          <w:left w:val="nil"/>
          <w:bottom w:val="nil"/>
          <w:right w:val="nil"/>
          <w:between w:val="nil"/>
        </w:pBdr>
        <w:tabs>
          <w:tab w:val="left" w:pos="1800"/>
        </w:tabs>
        <w:ind w:left="1800" w:right="180" w:hanging="540"/>
      </w:pPr>
      <w:r>
        <w:rPr>
          <w:rFonts w:ascii="Times New Roman" w:eastAsia="Times New Roman" w:hAnsi="Times New Roman" w:cs="Times New Roman"/>
          <w:i/>
          <w:color w:val="000000"/>
        </w:rPr>
        <w:t>Describe the availability of medical or psychological resources that subjects might need as a result of an anticipated or unanticipated consequence of participation in the research.</w:t>
      </w:r>
    </w:p>
    <w:p w:rsidR="00991F1D" w:rsidRDefault="00821A7F">
      <w:pPr>
        <w:numPr>
          <w:ilvl w:val="2"/>
          <w:numId w:val="1"/>
        </w:numPr>
        <w:pBdr>
          <w:top w:val="nil"/>
          <w:left w:val="nil"/>
          <w:bottom w:val="nil"/>
          <w:right w:val="nil"/>
          <w:between w:val="nil"/>
        </w:pBdr>
        <w:tabs>
          <w:tab w:val="left" w:pos="1800"/>
        </w:tabs>
        <w:spacing w:after="120"/>
        <w:ind w:left="1800" w:right="180" w:hanging="540"/>
      </w:pPr>
      <w:r>
        <w:rPr>
          <w:rFonts w:ascii="Times New Roman" w:eastAsia="Times New Roman" w:hAnsi="Times New Roman" w:cs="Times New Roman"/>
          <w:i/>
          <w:color w:val="000000"/>
        </w:rPr>
        <w:t>Describe your process to ensure that all persons assisting with the research are adequately informed about the protocol, the research procedures, and their duties and functions (e.g., training plans, detailed study notebooks).</w:t>
      </w:r>
    </w:p>
    <w:p w:rsidR="00991F1D" w:rsidRDefault="00991F1D">
      <w:pPr>
        <w:pBdr>
          <w:top w:val="nil"/>
          <w:left w:val="nil"/>
          <w:bottom w:val="nil"/>
          <w:right w:val="nil"/>
          <w:between w:val="nil"/>
        </w:pBdr>
        <w:spacing w:after="120"/>
        <w:ind w:left="720" w:right="180"/>
        <w:rPr>
          <w:rFonts w:ascii="Times New Roman" w:eastAsia="Times New Roman" w:hAnsi="Times New Roman" w:cs="Times New Roman"/>
          <w:color w:val="000000"/>
        </w:rPr>
      </w:pPr>
    </w:p>
    <w:p w:rsidR="00991F1D" w:rsidRDefault="00821A7F">
      <w:pPr>
        <w:pBdr>
          <w:top w:val="nil"/>
          <w:left w:val="nil"/>
          <w:bottom w:val="nil"/>
          <w:right w:val="nil"/>
          <w:between w:val="nil"/>
        </w:pBdr>
        <w:spacing w:after="120"/>
        <w:ind w:left="720" w:right="180"/>
      </w:pPr>
      <w:r>
        <w:t xml:space="preserve">PIs are working in human computer interaction area who are familiar with how to design and conduct user studies. </w:t>
      </w:r>
    </w:p>
    <w:p w:rsidR="00991F1D" w:rsidRDefault="00821A7F">
      <w:pPr>
        <w:pBdr>
          <w:top w:val="nil"/>
          <w:left w:val="nil"/>
          <w:bottom w:val="nil"/>
          <w:right w:val="nil"/>
          <w:between w:val="nil"/>
        </w:pBdr>
        <w:spacing w:after="120"/>
        <w:ind w:left="720" w:right="180"/>
      </w:pPr>
      <w:r>
        <w:t>We can recruit 10 participants in two weeks. The study will take place once we find suitable participants.</w:t>
      </w:r>
    </w:p>
    <w:p w:rsidR="00991F1D" w:rsidRDefault="00991F1D">
      <w:pPr>
        <w:pBdr>
          <w:top w:val="nil"/>
          <w:left w:val="nil"/>
          <w:bottom w:val="nil"/>
          <w:right w:val="nil"/>
          <w:between w:val="nil"/>
        </w:pBdr>
        <w:tabs>
          <w:tab w:val="left" w:pos="1800"/>
        </w:tabs>
        <w:spacing w:after="120"/>
        <w:ind w:left="1800" w:right="180"/>
      </w:pPr>
    </w:p>
    <w:p w:rsidR="00991F1D" w:rsidRDefault="00821A7F">
      <w:pPr>
        <w:pStyle w:val="Heading1"/>
        <w:numPr>
          <w:ilvl w:val="0"/>
          <w:numId w:val="1"/>
        </w:numPr>
        <w:spacing w:before="240"/>
      </w:pPr>
      <w:bookmarkStart w:id="125" w:name="_heading=h.3as4poj" w:colFirst="0" w:colLast="0"/>
      <w:bookmarkEnd w:id="125"/>
      <w:r>
        <w:t>Multi-Site Research</w:t>
      </w:r>
    </w:p>
    <w:p w:rsidR="00991F1D" w:rsidRDefault="00821A7F">
      <w:pPr>
        <w:pBdr>
          <w:top w:val="nil"/>
          <w:left w:val="nil"/>
          <w:bottom w:val="nil"/>
          <w:right w:val="nil"/>
          <w:between w:val="nil"/>
        </w:pBdr>
        <w:spacing w:before="120" w:after="120"/>
        <w:ind w:left="720" w:right="180"/>
      </w:pPr>
      <w:r>
        <w:rPr>
          <w:i/>
          <w:color w:val="000000"/>
        </w:rPr>
        <w:t>Contact the HRPP for multi-site research (i</w:t>
      </w:r>
      <w:r>
        <w:rPr>
          <w:i/>
        </w:rPr>
        <w:t xml:space="preserve">nvolving multiple institutions) </w:t>
      </w:r>
      <w:r>
        <w:rPr>
          <w:i/>
          <w:color w:val="000000"/>
        </w:rPr>
        <w:t>and the details required for this section will be provided. Otherwise, indicate N/A.</w:t>
      </w:r>
    </w:p>
    <w:p w:rsidR="00991F1D" w:rsidRDefault="00991F1D">
      <w:pPr>
        <w:pBdr>
          <w:top w:val="nil"/>
          <w:left w:val="nil"/>
          <w:bottom w:val="nil"/>
          <w:right w:val="nil"/>
          <w:between w:val="nil"/>
        </w:pBdr>
        <w:spacing w:before="120" w:after="120"/>
        <w:ind w:left="720" w:right="180"/>
        <w:rPr>
          <w:i/>
          <w:color w:val="000000"/>
        </w:rPr>
      </w:pPr>
    </w:p>
    <w:p w:rsidR="00991F1D" w:rsidRDefault="00821A7F">
      <w:pPr>
        <w:pBdr>
          <w:top w:val="nil"/>
          <w:left w:val="nil"/>
          <w:bottom w:val="nil"/>
          <w:right w:val="nil"/>
          <w:between w:val="nil"/>
        </w:pBdr>
        <w:spacing w:before="120" w:after="120"/>
        <w:ind w:left="720" w:right="180"/>
        <w:rPr>
          <w:rFonts w:ascii="Times New Roman" w:eastAsia="Times New Roman" w:hAnsi="Times New Roman" w:cs="Times New Roman"/>
          <w:color w:val="000000"/>
        </w:rPr>
      </w:pPr>
      <w:r>
        <w:t>N/A</w:t>
      </w:r>
    </w:p>
    <w:sectPr w:rsidR="00991F1D">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7385" w:rsidRDefault="00B87385">
      <w:r>
        <w:separator/>
      </w:r>
    </w:p>
  </w:endnote>
  <w:endnote w:type="continuationSeparator" w:id="0">
    <w:p w:rsidR="00B87385" w:rsidRDefault="00B8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mbria"/>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1A7F" w:rsidRDefault="00821A7F">
    <w:pPr>
      <w:pBdr>
        <w:top w:val="nil"/>
        <w:left w:val="nil"/>
        <w:bottom w:val="nil"/>
        <w:right w:val="nil"/>
        <w:between w:val="nil"/>
      </w:pBdr>
      <w:tabs>
        <w:tab w:val="center" w:pos="4320"/>
        <w:tab w:val="right" w:pos="8640"/>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VT Research Protocol version 1.0.1</w:t>
    </w:r>
    <w:r>
      <w:rPr>
        <w:rFonts w:ascii="Times New Roman" w:eastAsia="Times New Roman" w:hAnsi="Times New Roman" w:cs="Times New Roman"/>
        <w:color w:val="000000"/>
        <w:sz w:val="20"/>
        <w:szCs w:val="20"/>
      </w:rPr>
      <w:tab/>
      <w:t xml:space="preserve">Page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NUMPAGES</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ab/>
      <w:t xml:space="preserve">Revised: </w:t>
    </w:r>
    <w:r>
      <w:rPr>
        <w:rFonts w:ascii="Times New Roman" w:eastAsia="Times New Roman" w:hAnsi="Times New Roman" w:cs="Times New Roman"/>
        <w:sz w:val="20"/>
        <w:szCs w:val="20"/>
      </w:rPr>
      <w:t>March 5</w:t>
    </w:r>
    <w:r>
      <w:rPr>
        <w:rFonts w:ascii="Times New Roman" w:eastAsia="Times New Roman" w:hAnsi="Times New Roman" w:cs="Times New Roman"/>
        <w:color w:val="000000"/>
        <w:sz w:val="20"/>
        <w:szCs w:val="20"/>
      </w:rP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7385" w:rsidRDefault="00B87385">
      <w:r>
        <w:separator/>
      </w:r>
    </w:p>
  </w:footnote>
  <w:footnote w:type="continuationSeparator" w:id="0">
    <w:p w:rsidR="00B87385" w:rsidRDefault="00B87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1A7F" w:rsidRDefault="00821A7F">
    <w:pPr>
      <w:pBdr>
        <w:top w:val="nil"/>
        <w:left w:val="nil"/>
        <w:bottom w:val="nil"/>
        <w:right w:val="nil"/>
        <w:between w:val="nil"/>
      </w:pBdr>
      <w:tabs>
        <w:tab w:val="center" w:pos="4320"/>
        <w:tab w:val="right" w:pos="8640"/>
      </w:tabs>
      <w:rPr>
        <w:color w:val="000000"/>
      </w:rPr>
    </w:pPr>
    <w:r>
      <w:rPr>
        <w:color w:val="000000"/>
      </w:rPr>
      <w:t>PROTOCOL (</w:t>
    </w:r>
    <w:r>
      <w:t xml:space="preserve">STUDY) </w:t>
    </w:r>
    <w:r>
      <w:rPr>
        <w:color w:val="000000"/>
      </w:rPr>
      <w:t>TITLE AND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51B"/>
    <w:multiLevelType w:val="multilevel"/>
    <w:tmpl w:val="72824A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5F1DC9"/>
    <w:multiLevelType w:val="multilevel"/>
    <w:tmpl w:val="D892DAD2"/>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1260" w:firstLine="0"/>
      </w:pPr>
      <w:rPr>
        <w:b w:val="0"/>
        <w:i/>
        <w:sz w:val="24"/>
        <w:szCs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63478F"/>
    <w:multiLevelType w:val="hybridMultilevel"/>
    <w:tmpl w:val="99422546"/>
    <w:lvl w:ilvl="0" w:tplc="03EA5F6E">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C757959"/>
    <w:multiLevelType w:val="multilevel"/>
    <w:tmpl w:val="2CA401B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D9A53EE"/>
    <w:multiLevelType w:val="multilevel"/>
    <w:tmpl w:val="436879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841A4A"/>
    <w:multiLevelType w:val="multilevel"/>
    <w:tmpl w:val="92CE924C"/>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2347" w:hanging="360"/>
      </w:pPr>
      <w:rPr>
        <w:rFonts w:ascii="Courier New" w:eastAsia="Courier New" w:hAnsi="Courier New" w:cs="Courier New"/>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abstractNum w:abstractNumId="6" w15:restartNumberingAfterBreak="0">
    <w:nsid w:val="61DD2BAC"/>
    <w:multiLevelType w:val="hybridMultilevel"/>
    <w:tmpl w:val="E24E7270"/>
    <w:lvl w:ilvl="0" w:tplc="1C08B616">
      <w:start w:val="5"/>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6A9F1552"/>
    <w:multiLevelType w:val="multilevel"/>
    <w:tmpl w:val="218C3EBC"/>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bullet"/>
      <w:lvlText w:val="●"/>
      <w:lvlJc w:val="left"/>
      <w:pPr>
        <w:ind w:left="1260" w:firstLine="0"/>
      </w:pPr>
      <w:rPr>
        <w:rFonts w:ascii="Noto Sans Symbols" w:eastAsia="Noto Sans Symbols" w:hAnsi="Noto Sans Symbols" w:cs="Noto Sans Symbols"/>
        <w:b w:val="0"/>
        <w:i w:val="0"/>
        <w:sz w:val="24"/>
        <w:szCs w:val="24"/>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F96EA9"/>
    <w:multiLevelType w:val="multilevel"/>
    <w:tmpl w:val="1D9C5A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4"/>
  </w:num>
  <w:num w:numId="3">
    <w:abstractNumId w:val="8"/>
  </w:num>
  <w:num w:numId="4">
    <w:abstractNumId w:val="5"/>
  </w:num>
  <w:num w:numId="5">
    <w:abstractNumId w:val="7"/>
  </w:num>
  <w:num w:numId="6">
    <w:abstractNumId w:val="3"/>
  </w:num>
  <w:num w:numId="7">
    <w:abstractNumId w:val="0"/>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 Donghan">
    <w15:presenceInfo w15:providerId="AD" w15:userId="S::hudh0827@vt.edu::f1bc8e92-6d3f-460c-86ee-20eab6d0f4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F1D"/>
    <w:rsid w:val="00234075"/>
    <w:rsid w:val="004825D9"/>
    <w:rsid w:val="00821A7F"/>
    <w:rsid w:val="00991F1D"/>
    <w:rsid w:val="00B87385"/>
    <w:rsid w:val="00F51AE1"/>
    <w:rsid w:val="00FD0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5AF82B"/>
  <w15:docId w15:val="{C6C474FB-B6DA-994E-9891-68689002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720" w:hanging="720"/>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2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AB1"/>
    <w:rPr>
      <w:rFonts w:ascii="Segoe UI" w:hAnsi="Segoe UI" w:cs="Segoe UI"/>
      <w:sz w:val="18"/>
      <w:szCs w:val="18"/>
    </w:rPr>
  </w:style>
  <w:style w:type="paragraph" w:styleId="Header">
    <w:name w:val="header"/>
    <w:basedOn w:val="Normal"/>
    <w:link w:val="HeaderChar"/>
    <w:uiPriority w:val="99"/>
    <w:unhideWhenUsed/>
    <w:rsid w:val="00C72AB1"/>
    <w:pPr>
      <w:tabs>
        <w:tab w:val="center" w:pos="4680"/>
        <w:tab w:val="right" w:pos="9360"/>
      </w:tabs>
    </w:pPr>
  </w:style>
  <w:style w:type="character" w:customStyle="1" w:styleId="HeaderChar">
    <w:name w:val="Header Char"/>
    <w:basedOn w:val="DefaultParagraphFont"/>
    <w:link w:val="Header"/>
    <w:uiPriority w:val="99"/>
    <w:rsid w:val="00C72AB1"/>
  </w:style>
  <w:style w:type="paragraph" w:styleId="Footer">
    <w:name w:val="footer"/>
    <w:basedOn w:val="Normal"/>
    <w:link w:val="FooterChar"/>
    <w:uiPriority w:val="99"/>
    <w:unhideWhenUsed/>
    <w:rsid w:val="00C72AB1"/>
    <w:pPr>
      <w:tabs>
        <w:tab w:val="center" w:pos="4680"/>
        <w:tab w:val="right" w:pos="9360"/>
      </w:tabs>
    </w:pPr>
  </w:style>
  <w:style w:type="character" w:customStyle="1" w:styleId="FooterChar">
    <w:name w:val="Footer Char"/>
    <w:basedOn w:val="DefaultParagraphFont"/>
    <w:link w:val="Footer"/>
    <w:uiPriority w:val="99"/>
    <w:rsid w:val="00C72AB1"/>
  </w:style>
  <w:style w:type="paragraph" w:styleId="TOC1">
    <w:name w:val="toc 1"/>
    <w:basedOn w:val="Normal"/>
    <w:next w:val="Normal"/>
    <w:autoRedefine/>
    <w:uiPriority w:val="39"/>
    <w:unhideWhenUsed/>
    <w:rsid w:val="00C72AB1"/>
    <w:pPr>
      <w:spacing w:after="100"/>
    </w:pPr>
  </w:style>
  <w:style w:type="character" w:styleId="Hyperlink">
    <w:name w:val="Hyperlink"/>
    <w:basedOn w:val="DefaultParagraphFont"/>
    <w:uiPriority w:val="99"/>
    <w:unhideWhenUsed/>
    <w:rsid w:val="00C72AB1"/>
    <w:rPr>
      <w:color w:val="0000FF" w:themeColor="hyperlink"/>
      <w:u w:val="single"/>
    </w:rPr>
  </w:style>
  <w:style w:type="paragraph" w:styleId="Revision">
    <w:name w:val="Revision"/>
    <w:hidden/>
    <w:uiPriority w:val="99"/>
    <w:semiHidden/>
    <w:rsid w:val="00C72AB1"/>
  </w:style>
  <w:style w:type="paragraph" w:styleId="ListParagraph">
    <w:name w:val="List Paragraph"/>
    <w:basedOn w:val="Normal"/>
    <w:uiPriority w:val="34"/>
    <w:qFormat/>
    <w:rsid w:val="00C72AB1"/>
    <w:pPr>
      <w:ind w:left="720"/>
      <w:contextualSpacing/>
    </w:pPr>
  </w:style>
  <w:style w:type="table" w:styleId="TableGrid">
    <w:name w:val="Table Grid"/>
    <w:basedOn w:val="TableNormal"/>
    <w:uiPriority w:val="39"/>
    <w:rsid w:val="0085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21E5A"/>
    <w:rPr>
      <w:b/>
      <w:bCs/>
    </w:rPr>
  </w:style>
  <w:style w:type="character" w:customStyle="1" w:styleId="CommentSubjectChar">
    <w:name w:val="Comment Subject Char"/>
    <w:basedOn w:val="CommentTextChar"/>
    <w:link w:val="CommentSubject"/>
    <w:uiPriority w:val="99"/>
    <w:semiHidden/>
    <w:rsid w:val="00C21E5A"/>
    <w:rPr>
      <w:b/>
      <w:bCs/>
      <w:sz w:val="20"/>
      <w:szCs w:val="20"/>
    </w:rPr>
  </w:style>
  <w:style w:type="character" w:customStyle="1" w:styleId="ilfuvd">
    <w:name w:val="ilfuvd"/>
    <w:basedOn w:val="DefaultParagraphFont"/>
    <w:rsid w:val="00BF7B6E"/>
  </w:style>
  <w:style w:type="character" w:styleId="PlaceholderText">
    <w:name w:val="Placeholder Text"/>
    <w:basedOn w:val="DefaultParagraphFont"/>
    <w:uiPriority w:val="99"/>
    <w:semiHidden/>
    <w:rsid w:val="000B26C9"/>
    <w:rPr>
      <w:color w:val="808080"/>
    </w:rPr>
  </w:style>
  <w:style w:type="paragraph" w:styleId="TOCHeading">
    <w:name w:val="TOC Heading"/>
    <w:basedOn w:val="Heading1"/>
    <w:next w:val="Normal"/>
    <w:uiPriority w:val="39"/>
    <w:unhideWhenUsed/>
    <w:qFormat/>
    <w:rsid w:val="00384E4A"/>
    <w:pPr>
      <w:keepNext/>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173549">
      <w:bodyDiv w:val="1"/>
      <w:marLeft w:val="0"/>
      <w:marRight w:val="0"/>
      <w:marTop w:val="0"/>
      <w:marBottom w:val="0"/>
      <w:divBdr>
        <w:top w:val="none" w:sz="0" w:space="0" w:color="auto"/>
        <w:left w:val="none" w:sz="0" w:space="0" w:color="auto"/>
        <w:bottom w:val="none" w:sz="0" w:space="0" w:color="auto"/>
        <w:right w:val="none" w:sz="0" w:space="0" w:color="auto"/>
      </w:divBdr>
    </w:div>
    <w:div w:id="1597404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ocz7K7a0hCQJPPO_khh5l1SQQjhGDDGHzcOPRHR5Tw/edit?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7UcRUpCCRZl2viSd+ytuthllDg==">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32</Pages>
  <Words>8665</Words>
  <Characters>49392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Suzie Lee</dc:creator>
  <cp:lastModifiedBy>Hu, Donghan</cp:lastModifiedBy>
  <cp:revision>2</cp:revision>
  <dcterms:created xsi:type="dcterms:W3CDTF">2019-03-07T15:10:00Z</dcterms:created>
  <dcterms:modified xsi:type="dcterms:W3CDTF">2023-03-17T19:26:00Z</dcterms:modified>
</cp:coreProperties>
</file>